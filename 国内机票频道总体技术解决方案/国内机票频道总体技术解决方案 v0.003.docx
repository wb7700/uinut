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proofErr w:type="spellStart"/>
            <w:r>
              <w:rPr>
                <w:rFonts w:hint="eastAsia"/>
              </w:rPr>
              <w:t>Tuniu</w:t>
            </w:r>
            <w:proofErr w:type="spellEnd"/>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r w:rsidR="00D753B9">
              <w:fldChar w:fldCharType="begin"/>
            </w:r>
            <w:r w:rsidR="00D753B9">
              <w:instrText xml:space="preserve"> NUMPAGES   \* MERGEFORMAT </w:instrText>
            </w:r>
            <w:r w:rsidR="00D753B9">
              <w:fldChar w:fldCharType="separate"/>
            </w:r>
            <w:r w:rsidR="002F2B56">
              <w:rPr>
                <w:noProof/>
              </w:rPr>
              <w:t>10</w:t>
            </w:r>
            <w:r w:rsidR="00D753B9">
              <w:rPr>
                <w:noProof/>
              </w:rPr>
              <w:fldChar w:fldCharType="end"/>
            </w:r>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r w:rsidR="00D753B9">
              <w:fldChar w:fldCharType="begin"/>
            </w:r>
            <w:r w:rsidR="00D753B9">
              <w:instrText xml:space="preserve"> NUMPAGES   \* MERGEFORMAT </w:instrText>
            </w:r>
            <w:r w:rsidR="00D753B9">
              <w:fldChar w:fldCharType="separate"/>
            </w:r>
            <w:r w:rsidR="002F2B56">
              <w:rPr>
                <w:noProof/>
              </w:rPr>
              <w:t>10</w:t>
            </w:r>
            <w:r w:rsidR="00D753B9">
              <w:rPr>
                <w:noProof/>
              </w:rPr>
              <w:fldChar w:fldCharType="end"/>
            </w:r>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325347" w:rsidRPr="000B06EA">
        <w:rPr>
          <w:rFonts w:hint="eastAsia"/>
          <w:b/>
          <w:sz w:val="56"/>
          <w:szCs w:val="56"/>
        </w:rPr>
        <w:t>总体技术方案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44645"/>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49543"/>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proofErr w:type="spellStart"/>
      <w:r>
        <w:rPr>
          <w:rFonts w:hint="eastAsia"/>
        </w:rPr>
        <w:t>Tuniu</w:t>
      </w:r>
      <w:proofErr w:type="spellEnd"/>
      <w:r>
        <w:rPr>
          <w:rFonts w:hint="eastAsia"/>
        </w:rPr>
        <w:t xml:space="preserve">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0.002</w:t>
            </w: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181E37" w:rsidP="00252D02">
            <w:pPr>
              <w:pStyle w:val="aa"/>
              <w:rPr>
                <w:rFonts w:hint="eastAsia"/>
              </w:rPr>
            </w:pPr>
            <w:r>
              <w:rPr>
                <w:rFonts w:hint="eastAsia"/>
              </w:rPr>
              <w:t>增加</w:t>
            </w:r>
            <w:r>
              <w:rPr>
                <w:rFonts w:hint="eastAsia"/>
              </w:rPr>
              <w:t>3.1 PTICKET-1142</w:t>
            </w:r>
            <w:r>
              <w:rPr>
                <w:rFonts w:hint="eastAsia"/>
              </w:rPr>
              <w:t>易到百元礼包劵</w:t>
            </w: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181E37"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ins w:id="0" w:author="wangbing" w:date="2015-05-21T17:11:00Z">
              <w:r>
                <w:rPr>
                  <w:rFonts w:hint="eastAsia"/>
                </w:rPr>
                <w:t>2015-05-21</w:t>
              </w:r>
            </w:ins>
          </w:p>
        </w:tc>
        <w:tc>
          <w:tcPr>
            <w:tcW w:w="689"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ins w:id="1" w:author="wangbing" w:date="2015-05-21T17:11:00Z">
              <w:r>
                <w:rPr>
                  <w:rFonts w:hint="eastAsia"/>
                </w:rPr>
                <w:t>0.003</w:t>
              </w:r>
            </w:ins>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864319" w:rsidP="00252D02">
            <w:pPr>
              <w:pStyle w:val="aa"/>
            </w:pPr>
            <w:ins w:id="2" w:author="wangbing" w:date="2015-05-21T17:11:00Z">
              <w:r>
                <w:rPr>
                  <w:rFonts w:hint="eastAsia"/>
                </w:rPr>
                <w:t>PTICKET-1142</w:t>
              </w:r>
            </w:ins>
            <w:ins w:id="3" w:author="wangbing" w:date="2015-05-21T17:12:00Z">
              <w:r>
                <w:rPr>
                  <w:rFonts w:hint="eastAsia"/>
                </w:rPr>
                <w:t>增加详细功能点说明</w:t>
              </w:r>
            </w:ins>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864319" w:rsidP="00252D02">
            <w:pPr>
              <w:pStyle w:val="aa"/>
            </w:pPr>
            <w:ins w:id="4" w:author="wangbing" w:date="2015-05-21T17:12:00Z">
              <w:r>
                <w:rPr>
                  <w:rFonts w:hint="eastAsia"/>
                </w:rPr>
                <w:t>王兵</w:t>
              </w:r>
              <w:r>
                <w:t>8197</w:t>
              </w:r>
            </w:ins>
            <w:bookmarkStart w:id="5" w:name="_GoBack"/>
            <w:bookmarkEnd w:id="5"/>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2F2B56"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1254" w:history="1">
        <w:r w:rsidR="002F2B56" w:rsidRPr="00F35254">
          <w:rPr>
            <w:rStyle w:val="afd"/>
            <w:noProof/>
          </w:rPr>
          <w:t>1</w:t>
        </w:r>
        <w:r w:rsidR="002F2B56">
          <w:rPr>
            <w:rFonts w:asciiTheme="minorHAnsi" w:eastAsiaTheme="minorEastAsia" w:hAnsiTheme="minorHAnsi" w:cstheme="minorBidi"/>
            <w:noProof/>
            <w:kern w:val="2"/>
            <w:szCs w:val="22"/>
          </w:rPr>
          <w:tab/>
        </w:r>
        <w:r w:rsidR="002F2B56" w:rsidRPr="00F35254">
          <w:rPr>
            <w:rStyle w:val="afd"/>
            <w:rFonts w:hint="eastAsia"/>
            <w:noProof/>
          </w:rPr>
          <w:t>概述</w:t>
        </w:r>
        <w:r w:rsidR="002F2B56">
          <w:rPr>
            <w:noProof/>
            <w:webHidden/>
          </w:rPr>
          <w:tab/>
        </w:r>
        <w:r w:rsidR="002F2B56">
          <w:rPr>
            <w:noProof/>
            <w:webHidden/>
          </w:rPr>
          <w:fldChar w:fldCharType="begin"/>
        </w:r>
        <w:r w:rsidR="002F2B56">
          <w:rPr>
            <w:noProof/>
            <w:webHidden/>
          </w:rPr>
          <w:instrText xml:space="preserve"> PAGEREF _Toc419991254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55" w:history="1">
        <w:r w:rsidR="002F2B56" w:rsidRPr="00F35254">
          <w:rPr>
            <w:rStyle w:val="afd"/>
            <w:noProof/>
          </w:rPr>
          <w:t>1.1</w:t>
        </w:r>
        <w:r w:rsidR="002F2B56">
          <w:rPr>
            <w:rFonts w:asciiTheme="minorHAnsi" w:eastAsiaTheme="minorEastAsia" w:hAnsiTheme="minorHAnsi" w:cstheme="minorBidi"/>
            <w:noProof/>
            <w:kern w:val="2"/>
            <w:szCs w:val="22"/>
          </w:rPr>
          <w:tab/>
        </w:r>
        <w:r w:rsidR="002F2B56" w:rsidRPr="00F35254">
          <w:rPr>
            <w:rStyle w:val="afd"/>
            <w:rFonts w:hint="eastAsia"/>
            <w:noProof/>
          </w:rPr>
          <w:t>业务目的与背景</w:t>
        </w:r>
        <w:r w:rsidR="002F2B56">
          <w:rPr>
            <w:noProof/>
            <w:webHidden/>
          </w:rPr>
          <w:tab/>
        </w:r>
        <w:r w:rsidR="002F2B56">
          <w:rPr>
            <w:noProof/>
            <w:webHidden/>
          </w:rPr>
          <w:fldChar w:fldCharType="begin"/>
        </w:r>
        <w:r w:rsidR="002F2B56">
          <w:rPr>
            <w:noProof/>
            <w:webHidden/>
          </w:rPr>
          <w:instrText xml:space="preserve"> PAGEREF _Toc419991255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56" w:history="1">
        <w:r w:rsidR="002F2B56" w:rsidRPr="00F35254">
          <w:rPr>
            <w:rStyle w:val="afd"/>
            <w:noProof/>
          </w:rPr>
          <w:t>1.2</w:t>
        </w:r>
        <w:r w:rsidR="002F2B56">
          <w:rPr>
            <w:rFonts w:asciiTheme="minorHAnsi" w:eastAsiaTheme="minorEastAsia" w:hAnsiTheme="minorHAnsi" w:cstheme="minorBidi"/>
            <w:noProof/>
            <w:kern w:val="2"/>
            <w:szCs w:val="22"/>
          </w:rPr>
          <w:tab/>
        </w:r>
        <w:r w:rsidR="002F2B56" w:rsidRPr="00F35254">
          <w:rPr>
            <w:rStyle w:val="afd"/>
            <w:rFonts w:hint="eastAsia"/>
            <w:noProof/>
          </w:rPr>
          <w:t>业务的名称和版本号</w:t>
        </w:r>
        <w:r w:rsidR="002F2B56">
          <w:rPr>
            <w:noProof/>
            <w:webHidden/>
          </w:rPr>
          <w:tab/>
        </w:r>
        <w:r w:rsidR="002F2B56">
          <w:rPr>
            <w:noProof/>
            <w:webHidden/>
          </w:rPr>
          <w:fldChar w:fldCharType="begin"/>
        </w:r>
        <w:r w:rsidR="002F2B56">
          <w:rPr>
            <w:noProof/>
            <w:webHidden/>
          </w:rPr>
          <w:instrText xml:space="preserve"> PAGEREF _Toc419991256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10"/>
        <w:rPr>
          <w:rFonts w:asciiTheme="minorHAnsi" w:eastAsiaTheme="minorEastAsia" w:hAnsiTheme="minorHAnsi" w:cstheme="minorBidi"/>
          <w:noProof/>
          <w:kern w:val="2"/>
          <w:szCs w:val="22"/>
        </w:rPr>
      </w:pPr>
      <w:hyperlink w:anchor="_Toc419991257" w:history="1">
        <w:r w:rsidR="002F2B56" w:rsidRPr="00F35254">
          <w:rPr>
            <w:rStyle w:val="afd"/>
            <w:noProof/>
          </w:rPr>
          <w:t>2</w:t>
        </w:r>
        <w:r w:rsidR="002F2B56">
          <w:rPr>
            <w:rFonts w:asciiTheme="minorHAnsi" w:eastAsiaTheme="minorEastAsia" w:hAnsiTheme="minorHAnsi" w:cstheme="minorBidi"/>
            <w:noProof/>
            <w:kern w:val="2"/>
            <w:szCs w:val="22"/>
          </w:rPr>
          <w:tab/>
        </w:r>
        <w:r w:rsidR="002F2B56" w:rsidRPr="00F35254">
          <w:rPr>
            <w:rStyle w:val="afd"/>
            <w:rFonts w:hint="eastAsia"/>
            <w:noProof/>
          </w:rPr>
          <w:t>总体架构</w:t>
        </w:r>
        <w:r w:rsidR="002F2B56">
          <w:rPr>
            <w:noProof/>
            <w:webHidden/>
          </w:rPr>
          <w:tab/>
        </w:r>
        <w:r w:rsidR="002F2B56">
          <w:rPr>
            <w:noProof/>
            <w:webHidden/>
          </w:rPr>
          <w:fldChar w:fldCharType="begin"/>
        </w:r>
        <w:r w:rsidR="002F2B56">
          <w:rPr>
            <w:noProof/>
            <w:webHidden/>
          </w:rPr>
          <w:instrText xml:space="preserve"> PAGEREF _Toc419991257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58" w:history="1">
        <w:r w:rsidR="002F2B56" w:rsidRPr="00F35254">
          <w:rPr>
            <w:rStyle w:val="afd"/>
            <w:noProof/>
          </w:rPr>
          <w:t>2.1</w:t>
        </w:r>
        <w:r w:rsidR="002F2B56">
          <w:rPr>
            <w:rFonts w:asciiTheme="minorHAnsi" w:eastAsiaTheme="minorEastAsia" w:hAnsiTheme="minorHAnsi" w:cstheme="minorBidi"/>
            <w:noProof/>
            <w:kern w:val="2"/>
            <w:szCs w:val="22"/>
          </w:rPr>
          <w:tab/>
        </w:r>
        <w:r w:rsidR="002F2B56" w:rsidRPr="00F35254">
          <w:rPr>
            <w:rStyle w:val="afd"/>
            <w:rFonts w:hint="eastAsia"/>
            <w:noProof/>
          </w:rPr>
          <w:t>总体方案说明</w:t>
        </w:r>
        <w:r w:rsidR="002F2B56">
          <w:rPr>
            <w:noProof/>
            <w:webHidden/>
          </w:rPr>
          <w:tab/>
        </w:r>
        <w:r w:rsidR="002F2B56">
          <w:rPr>
            <w:noProof/>
            <w:webHidden/>
          </w:rPr>
          <w:fldChar w:fldCharType="begin"/>
        </w:r>
        <w:r w:rsidR="002F2B56">
          <w:rPr>
            <w:noProof/>
            <w:webHidden/>
          </w:rPr>
          <w:instrText xml:space="preserve"> PAGEREF _Toc419991258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59" w:history="1">
        <w:r w:rsidR="002F2B56" w:rsidRPr="00F35254">
          <w:rPr>
            <w:rStyle w:val="afd"/>
            <w:noProof/>
          </w:rPr>
          <w:t>2.2</w:t>
        </w:r>
        <w:r w:rsidR="002F2B56">
          <w:rPr>
            <w:rFonts w:asciiTheme="minorHAnsi" w:eastAsiaTheme="minorEastAsia" w:hAnsiTheme="minorHAnsi" w:cstheme="minorBidi"/>
            <w:noProof/>
            <w:kern w:val="2"/>
            <w:szCs w:val="22"/>
          </w:rPr>
          <w:tab/>
        </w:r>
        <w:r w:rsidR="002F2B56" w:rsidRPr="00F35254">
          <w:rPr>
            <w:rStyle w:val="afd"/>
            <w:rFonts w:hint="eastAsia"/>
            <w:noProof/>
          </w:rPr>
          <w:t>系统接口</w:t>
        </w:r>
        <w:r w:rsidR="002F2B56">
          <w:rPr>
            <w:noProof/>
            <w:webHidden/>
          </w:rPr>
          <w:tab/>
        </w:r>
        <w:r w:rsidR="002F2B56">
          <w:rPr>
            <w:noProof/>
            <w:webHidden/>
          </w:rPr>
          <w:fldChar w:fldCharType="begin"/>
        </w:r>
        <w:r w:rsidR="002F2B56">
          <w:rPr>
            <w:noProof/>
            <w:webHidden/>
          </w:rPr>
          <w:instrText xml:space="preserve"> PAGEREF _Toc419991259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60" w:history="1">
        <w:r w:rsidR="002F2B56" w:rsidRPr="00F35254">
          <w:rPr>
            <w:rStyle w:val="afd"/>
            <w:noProof/>
          </w:rPr>
          <w:t>2.3</w:t>
        </w:r>
        <w:r w:rsidR="002F2B56">
          <w:rPr>
            <w:rFonts w:asciiTheme="minorHAnsi" w:eastAsiaTheme="minorEastAsia" w:hAnsiTheme="minorHAnsi" w:cstheme="minorBidi"/>
            <w:noProof/>
            <w:kern w:val="2"/>
            <w:szCs w:val="22"/>
          </w:rPr>
          <w:tab/>
        </w:r>
        <w:r w:rsidR="002F2B56" w:rsidRPr="00F35254">
          <w:rPr>
            <w:rStyle w:val="afd"/>
            <w:rFonts w:hint="eastAsia"/>
            <w:noProof/>
          </w:rPr>
          <w:t>数据库</w:t>
        </w:r>
        <w:r w:rsidR="002F2B56">
          <w:rPr>
            <w:noProof/>
            <w:webHidden/>
          </w:rPr>
          <w:tab/>
        </w:r>
        <w:r w:rsidR="002F2B56">
          <w:rPr>
            <w:noProof/>
            <w:webHidden/>
          </w:rPr>
          <w:fldChar w:fldCharType="begin"/>
        </w:r>
        <w:r w:rsidR="002F2B56">
          <w:rPr>
            <w:noProof/>
            <w:webHidden/>
          </w:rPr>
          <w:instrText xml:space="preserve"> PAGEREF _Toc419991260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10"/>
        <w:rPr>
          <w:rFonts w:asciiTheme="minorHAnsi" w:eastAsiaTheme="minorEastAsia" w:hAnsiTheme="minorHAnsi" w:cstheme="minorBidi"/>
          <w:noProof/>
          <w:kern w:val="2"/>
          <w:szCs w:val="22"/>
        </w:rPr>
      </w:pPr>
      <w:hyperlink w:anchor="_Toc419991261" w:history="1">
        <w:r w:rsidR="002F2B56" w:rsidRPr="00F35254">
          <w:rPr>
            <w:rStyle w:val="afd"/>
            <w:noProof/>
          </w:rPr>
          <w:t>3</w:t>
        </w:r>
        <w:r w:rsidR="002F2B56">
          <w:rPr>
            <w:rFonts w:asciiTheme="minorHAnsi" w:eastAsiaTheme="minorEastAsia" w:hAnsiTheme="minorHAnsi" w:cstheme="minorBidi"/>
            <w:noProof/>
            <w:kern w:val="2"/>
            <w:szCs w:val="22"/>
          </w:rPr>
          <w:tab/>
        </w:r>
        <w:r w:rsidR="002F2B56" w:rsidRPr="00F35254">
          <w:rPr>
            <w:rStyle w:val="afd"/>
            <w:rFonts w:hint="eastAsia"/>
            <w:noProof/>
          </w:rPr>
          <w:t>系统功能实现方案</w:t>
        </w:r>
        <w:r w:rsidR="002F2B56">
          <w:rPr>
            <w:noProof/>
            <w:webHidden/>
          </w:rPr>
          <w:tab/>
        </w:r>
        <w:r w:rsidR="002F2B56">
          <w:rPr>
            <w:noProof/>
            <w:webHidden/>
          </w:rPr>
          <w:fldChar w:fldCharType="begin"/>
        </w:r>
        <w:r w:rsidR="002F2B56">
          <w:rPr>
            <w:noProof/>
            <w:webHidden/>
          </w:rPr>
          <w:instrText xml:space="preserve"> PAGEREF _Toc419991261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62" w:history="1">
        <w:r w:rsidR="002F2B56" w:rsidRPr="00F35254">
          <w:rPr>
            <w:rStyle w:val="afd"/>
            <w:noProof/>
          </w:rPr>
          <w:t>3.1</w:t>
        </w:r>
        <w:r w:rsidR="002F2B56">
          <w:rPr>
            <w:rFonts w:asciiTheme="minorHAnsi" w:eastAsiaTheme="minorEastAsia" w:hAnsiTheme="minorHAnsi" w:cstheme="minorBidi"/>
            <w:noProof/>
            <w:kern w:val="2"/>
            <w:szCs w:val="22"/>
          </w:rPr>
          <w:tab/>
        </w:r>
        <w:r w:rsidR="002F2B56" w:rsidRPr="00F35254">
          <w:rPr>
            <w:rStyle w:val="afd"/>
            <w:noProof/>
          </w:rPr>
          <w:t xml:space="preserve">PTICKET-1142 </w:t>
        </w:r>
        <w:r w:rsidR="002F2B56" w:rsidRPr="00F35254">
          <w:rPr>
            <w:rStyle w:val="afd"/>
            <w:rFonts w:hint="eastAsia"/>
            <w:noProof/>
          </w:rPr>
          <w:t>易到租车百元礼包券</w:t>
        </w:r>
        <w:r w:rsidR="002F2B56">
          <w:rPr>
            <w:noProof/>
            <w:webHidden/>
          </w:rPr>
          <w:tab/>
        </w:r>
        <w:r w:rsidR="002F2B56">
          <w:rPr>
            <w:noProof/>
            <w:webHidden/>
          </w:rPr>
          <w:fldChar w:fldCharType="begin"/>
        </w:r>
        <w:r w:rsidR="002F2B56">
          <w:rPr>
            <w:noProof/>
            <w:webHidden/>
          </w:rPr>
          <w:instrText xml:space="preserve"> PAGEREF _Toc419991262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3" w:history="1">
        <w:r w:rsidR="002F2B56" w:rsidRPr="00F35254">
          <w:rPr>
            <w:rStyle w:val="afd"/>
            <w:noProof/>
          </w:rPr>
          <w:t>3.1.1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_Toc419991263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4" w:history="1">
        <w:r w:rsidR="002F2B56" w:rsidRPr="00F35254">
          <w:rPr>
            <w:rStyle w:val="afd"/>
            <w:noProof/>
          </w:rPr>
          <w:t>3.1.2</w:t>
        </w:r>
        <w:r w:rsidR="002F2B56">
          <w:rPr>
            <w:rFonts w:asciiTheme="minorHAnsi" w:eastAsiaTheme="minorEastAsia" w:hAnsiTheme="minorHAnsi" w:cstheme="minorBidi"/>
            <w:noProof/>
            <w:kern w:val="2"/>
            <w:szCs w:val="22"/>
          </w:rPr>
          <w:tab/>
        </w:r>
        <w:r w:rsidR="002F2B56" w:rsidRPr="00F35254">
          <w:rPr>
            <w:rStyle w:val="afd"/>
            <w:rFonts w:hint="eastAsia"/>
            <w:noProof/>
          </w:rPr>
          <w:t>数据库设计</w:t>
        </w:r>
        <w:r w:rsidR="002F2B56">
          <w:rPr>
            <w:noProof/>
            <w:webHidden/>
          </w:rPr>
          <w:tab/>
        </w:r>
        <w:r w:rsidR="002F2B56">
          <w:rPr>
            <w:noProof/>
            <w:webHidden/>
          </w:rPr>
          <w:fldChar w:fldCharType="begin"/>
        </w:r>
        <w:r w:rsidR="002F2B56">
          <w:rPr>
            <w:noProof/>
            <w:webHidden/>
          </w:rPr>
          <w:instrText xml:space="preserve"> PAGEREF _Toc419991264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5" w:history="1">
        <w:r w:rsidR="002F2B56" w:rsidRPr="00F35254">
          <w:rPr>
            <w:rStyle w:val="afd"/>
            <w:noProof/>
          </w:rPr>
          <w:t>3.1.3</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_Toc419991265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6" w:history="1">
        <w:r w:rsidR="002F2B56" w:rsidRPr="00F35254">
          <w:rPr>
            <w:rStyle w:val="afd"/>
            <w:noProof/>
          </w:rPr>
          <w:t>3.1.4</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_Toc419991266 \h </w:instrText>
        </w:r>
        <w:r w:rsidR="002F2B56">
          <w:rPr>
            <w:noProof/>
            <w:webHidden/>
          </w:rPr>
        </w:r>
        <w:r w:rsidR="002F2B56">
          <w:rPr>
            <w:noProof/>
            <w:webHidden/>
          </w:rPr>
          <w:fldChar w:fldCharType="separate"/>
        </w:r>
        <w:r w:rsidR="002F2B56">
          <w:rPr>
            <w:noProof/>
            <w:webHidden/>
          </w:rPr>
          <w:t>8</w:t>
        </w:r>
        <w:r w:rsidR="002F2B56">
          <w:rPr>
            <w:noProof/>
            <w:webHidden/>
          </w:rPr>
          <w:fldChar w:fldCharType="end"/>
        </w:r>
      </w:hyperlink>
    </w:p>
    <w:p w:rsidR="002F2B56" w:rsidRDefault="00D753B9">
      <w:pPr>
        <w:pStyle w:val="21"/>
        <w:tabs>
          <w:tab w:val="left" w:pos="840"/>
          <w:tab w:val="right" w:leader="dot" w:pos="8296"/>
        </w:tabs>
        <w:rPr>
          <w:rFonts w:asciiTheme="minorHAnsi" w:eastAsiaTheme="minorEastAsia" w:hAnsiTheme="minorHAnsi" w:cstheme="minorBidi"/>
          <w:noProof/>
          <w:kern w:val="2"/>
          <w:szCs w:val="22"/>
        </w:rPr>
      </w:pPr>
      <w:hyperlink w:anchor="_Toc419991267" w:history="1">
        <w:r w:rsidR="002F2B56" w:rsidRPr="00F35254">
          <w:rPr>
            <w:rStyle w:val="afd"/>
            <w:noProof/>
          </w:rPr>
          <w:t>3.2</w:t>
        </w:r>
        <w:r w:rsidR="002F2B56">
          <w:rPr>
            <w:rFonts w:asciiTheme="minorHAnsi" w:eastAsiaTheme="minorEastAsia" w:hAnsiTheme="minorHAnsi" w:cstheme="minorBidi"/>
            <w:noProof/>
            <w:kern w:val="2"/>
            <w:szCs w:val="22"/>
          </w:rPr>
          <w:tab/>
        </w:r>
        <w:r w:rsidR="002F2B56" w:rsidRPr="00F35254">
          <w:rPr>
            <w:rStyle w:val="afd"/>
            <w:noProof/>
          </w:rPr>
          <w:t>Template</w:t>
        </w:r>
        <w:r w:rsidR="002F2B56" w:rsidRPr="00F35254">
          <w:rPr>
            <w:rStyle w:val="afd"/>
            <w:rFonts w:hint="eastAsia"/>
            <w:noProof/>
          </w:rPr>
          <w:t>（模板）</w:t>
        </w:r>
        <w:r w:rsidR="002F2B56">
          <w:rPr>
            <w:noProof/>
            <w:webHidden/>
          </w:rPr>
          <w:tab/>
        </w:r>
        <w:r w:rsidR="002F2B56">
          <w:rPr>
            <w:noProof/>
            <w:webHidden/>
          </w:rPr>
          <w:fldChar w:fldCharType="begin"/>
        </w:r>
        <w:r w:rsidR="002F2B56">
          <w:rPr>
            <w:noProof/>
            <w:webHidden/>
          </w:rPr>
          <w:instrText xml:space="preserve"> PAGEREF _Toc419991267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8" w:history="1">
        <w:r w:rsidR="002F2B56" w:rsidRPr="00F35254">
          <w:rPr>
            <w:rStyle w:val="afd"/>
            <w:noProof/>
          </w:rPr>
          <w:t>3.2.1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_Toc419991268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69" w:history="1">
        <w:r w:rsidR="002F2B56" w:rsidRPr="00F35254">
          <w:rPr>
            <w:rStyle w:val="afd"/>
            <w:noProof/>
          </w:rPr>
          <w:t>3.2.2</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_Toc419991269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70" w:history="1">
        <w:r w:rsidR="002F2B56" w:rsidRPr="00F35254">
          <w:rPr>
            <w:rStyle w:val="afd"/>
            <w:noProof/>
          </w:rPr>
          <w:t>3.2.3</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_Toc419991270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71" w:history="1">
        <w:r w:rsidR="002F2B56" w:rsidRPr="00F35254">
          <w:rPr>
            <w:rStyle w:val="afd"/>
            <w:noProof/>
          </w:rPr>
          <w:t>3.2.4</w:t>
        </w:r>
        <w:r w:rsidR="002F2B56">
          <w:rPr>
            <w:rFonts w:asciiTheme="minorHAnsi" w:eastAsiaTheme="minorEastAsia" w:hAnsiTheme="minorHAnsi" w:cstheme="minorBidi"/>
            <w:noProof/>
            <w:kern w:val="2"/>
            <w:szCs w:val="22"/>
          </w:rPr>
          <w:tab/>
        </w:r>
        <w:r w:rsidR="002F2B56" w:rsidRPr="00F35254">
          <w:rPr>
            <w:rStyle w:val="afd"/>
            <w:rFonts w:hint="eastAsia"/>
            <w:noProof/>
          </w:rPr>
          <w:t>子系统分解描述</w:t>
        </w:r>
        <w:r w:rsidR="002F2B56">
          <w:rPr>
            <w:noProof/>
            <w:webHidden/>
          </w:rPr>
          <w:tab/>
        </w:r>
        <w:r w:rsidR="002F2B56">
          <w:rPr>
            <w:noProof/>
            <w:webHidden/>
          </w:rPr>
          <w:fldChar w:fldCharType="begin"/>
        </w:r>
        <w:r w:rsidR="002F2B56">
          <w:rPr>
            <w:noProof/>
            <w:webHidden/>
          </w:rPr>
          <w:instrText xml:space="preserve"> PAGEREF _Toc419991271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D753B9">
      <w:pPr>
        <w:pStyle w:val="30"/>
        <w:tabs>
          <w:tab w:val="left" w:pos="1680"/>
          <w:tab w:val="right" w:leader="dot" w:pos="8296"/>
        </w:tabs>
        <w:rPr>
          <w:rFonts w:asciiTheme="minorHAnsi" w:eastAsiaTheme="minorEastAsia" w:hAnsiTheme="minorHAnsi" w:cstheme="minorBidi"/>
          <w:noProof/>
          <w:kern w:val="2"/>
          <w:szCs w:val="22"/>
        </w:rPr>
      </w:pPr>
      <w:hyperlink w:anchor="_Toc419991272" w:history="1">
        <w:r w:rsidR="002F2B56" w:rsidRPr="00F35254">
          <w:rPr>
            <w:rStyle w:val="afd"/>
            <w:noProof/>
          </w:rPr>
          <w:t>3.2.5</w:t>
        </w:r>
        <w:r w:rsidR="002F2B56">
          <w:rPr>
            <w:rFonts w:asciiTheme="minorHAnsi" w:eastAsiaTheme="minorEastAsia" w:hAnsiTheme="minorHAnsi" w:cstheme="minorBidi"/>
            <w:noProof/>
            <w:kern w:val="2"/>
            <w:szCs w:val="22"/>
          </w:rPr>
          <w:tab/>
        </w:r>
        <w:r w:rsidR="002F2B56" w:rsidRPr="00F35254">
          <w:rPr>
            <w:rStyle w:val="afd"/>
            <w:rFonts w:hint="eastAsia"/>
            <w:noProof/>
          </w:rPr>
          <w:t>子系统间接口</w:t>
        </w:r>
        <w:r w:rsidR="002F2B56">
          <w:rPr>
            <w:noProof/>
            <w:webHidden/>
          </w:rPr>
          <w:tab/>
        </w:r>
        <w:r w:rsidR="002F2B56">
          <w:rPr>
            <w:noProof/>
            <w:webHidden/>
          </w:rPr>
          <w:fldChar w:fldCharType="begin"/>
        </w:r>
        <w:r w:rsidR="002F2B56">
          <w:rPr>
            <w:noProof/>
            <w:webHidden/>
          </w:rPr>
          <w:instrText xml:space="preserve"> PAGEREF _Toc419991272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国内机票频道总体技术解决方案</w:t>
      </w:r>
    </w:p>
    <w:p w:rsidR="00325347" w:rsidRDefault="00325347" w:rsidP="00252D02">
      <w:pPr>
        <w:pStyle w:val="1"/>
      </w:pPr>
      <w:bookmarkStart w:id="6" w:name="_Toc177184951"/>
      <w:bookmarkStart w:id="7" w:name="_Toc419991254"/>
      <w:r>
        <w:rPr>
          <w:rFonts w:hint="eastAsia"/>
        </w:rPr>
        <w:t>概述</w:t>
      </w:r>
      <w:bookmarkEnd w:id="6"/>
      <w:bookmarkEnd w:id="7"/>
    </w:p>
    <w:p w:rsidR="00F7466A" w:rsidRPr="00B06991" w:rsidRDefault="006B5EE7" w:rsidP="00252D02">
      <w:pPr>
        <w:pStyle w:val="20"/>
      </w:pPr>
      <w:bookmarkStart w:id="8" w:name="_Toc50881689"/>
      <w:bookmarkStart w:id="9" w:name="_Toc201545483"/>
      <w:bookmarkStart w:id="10" w:name="_Toc419991255"/>
      <w:r w:rsidRPr="00312BD7">
        <w:t>业务目的</w:t>
      </w:r>
      <w:bookmarkEnd w:id="8"/>
      <w:r w:rsidRPr="00312BD7">
        <w:t>与背景</w:t>
      </w:r>
      <w:bookmarkEnd w:id="9"/>
      <w:bookmarkEnd w:id="10"/>
    </w:p>
    <w:p w:rsidR="00641B95" w:rsidRDefault="00641B95" w:rsidP="00252D02">
      <w:pPr>
        <w:ind w:firstLine="210"/>
      </w:pPr>
    </w:p>
    <w:p w:rsidR="005F34BE" w:rsidRPr="00312BD7" w:rsidRDefault="005F34BE" w:rsidP="00252D02">
      <w:pPr>
        <w:pStyle w:val="20"/>
      </w:pPr>
      <w:bookmarkStart w:id="11" w:name="_Toc50881690"/>
      <w:bookmarkStart w:id="12" w:name="_Toc201545484"/>
      <w:bookmarkStart w:id="13" w:name="_Toc419991256"/>
      <w:r w:rsidRPr="00312BD7">
        <w:t>业务的名称和版本</w:t>
      </w:r>
      <w:bookmarkEnd w:id="11"/>
      <w:r w:rsidRPr="00312BD7">
        <w:t>号</w:t>
      </w:r>
      <w:bookmarkEnd w:id="12"/>
      <w:bookmarkEnd w:id="13"/>
    </w:p>
    <w:p w:rsidR="000D37E0" w:rsidRPr="005F34BE" w:rsidRDefault="000D37E0" w:rsidP="00252D02">
      <w:pPr>
        <w:ind w:firstLine="210"/>
      </w:pPr>
    </w:p>
    <w:p w:rsidR="00325347" w:rsidRPr="00907400" w:rsidRDefault="00816AB1" w:rsidP="00252D02">
      <w:pPr>
        <w:pStyle w:val="1"/>
      </w:pPr>
      <w:bookmarkStart w:id="14" w:name="_Toc177184956"/>
      <w:bookmarkStart w:id="15" w:name="_Toc419991257"/>
      <w:r>
        <w:rPr>
          <w:rFonts w:hint="eastAsia"/>
        </w:rPr>
        <w:t>总体</w:t>
      </w:r>
      <w:r w:rsidR="00325347" w:rsidRPr="00907400">
        <w:rPr>
          <w:rFonts w:hint="eastAsia"/>
        </w:rPr>
        <w:t>架构</w:t>
      </w:r>
      <w:bookmarkEnd w:id="14"/>
      <w:bookmarkEnd w:id="15"/>
    </w:p>
    <w:p w:rsidR="005A6E3A" w:rsidRDefault="005A6E3A" w:rsidP="00252D02">
      <w:pPr>
        <w:pStyle w:val="20"/>
        <w:spacing w:before="0" w:after="0" w:line="360" w:lineRule="auto"/>
      </w:pPr>
      <w:bookmarkStart w:id="16" w:name="_Toc419991258"/>
      <w:bookmarkStart w:id="17" w:name="_Toc177184982"/>
      <w:bookmarkStart w:id="18" w:name="_Toc194742427"/>
      <w:r>
        <w:rPr>
          <w:rFonts w:hint="eastAsia"/>
        </w:rPr>
        <w:t>总体方案说明</w:t>
      </w:r>
      <w:bookmarkEnd w:id="16"/>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19" w:name="_Toc419991259"/>
      <w:r>
        <w:rPr>
          <w:rFonts w:hint="eastAsia"/>
        </w:rPr>
        <w:t>系统接口</w:t>
      </w:r>
      <w:bookmarkEnd w:id="19"/>
    </w:p>
    <w:bookmarkEnd w:id="17"/>
    <w:bookmarkEnd w:id="18"/>
    <w:p w:rsidR="008656D6" w:rsidRDefault="008656D6" w:rsidP="00252D02">
      <w:pPr>
        <w:ind w:firstLine="210"/>
      </w:pPr>
    </w:p>
    <w:p w:rsidR="0033570A" w:rsidRDefault="003C1498" w:rsidP="00252D02">
      <w:pPr>
        <w:pStyle w:val="20"/>
      </w:pPr>
      <w:bookmarkStart w:id="20" w:name="_Toc419991260"/>
      <w:r>
        <w:rPr>
          <w:rFonts w:hint="eastAsia"/>
        </w:rPr>
        <w:t>数据库</w:t>
      </w:r>
      <w:bookmarkEnd w:id="20"/>
    </w:p>
    <w:p w:rsidR="00E30786" w:rsidRPr="00E30786" w:rsidRDefault="00E30786" w:rsidP="00252D02">
      <w:pPr>
        <w:ind w:firstLine="210"/>
      </w:pPr>
    </w:p>
    <w:p w:rsidR="00036434" w:rsidRPr="0066713D" w:rsidRDefault="00036434" w:rsidP="00252D02">
      <w:pPr>
        <w:pStyle w:val="1"/>
      </w:pPr>
      <w:bookmarkStart w:id="21" w:name="_Toc419991261"/>
      <w:r>
        <w:rPr>
          <w:rFonts w:hint="eastAsia"/>
        </w:rPr>
        <w:t>系统功能实现方案</w:t>
      </w:r>
      <w:bookmarkEnd w:id="21"/>
    </w:p>
    <w:p w:rsidR="003F31E7" w:rsidRDefault="003F31E7" w:rsidP="002646B8">
      <w:pPr>
        <w:ind w:firstLine="210"/>
      </w:pPr>
    </w:p>
    <w:p w:rsidR="00E528F1" w:rsidRPr="00846E79" w:rsidRDefault="009629E8" w:rsidP="009629E8">
      <w:pPr>
        <w:pStyle w:val="20"/>
      </w:pPr>
      <w:bookmarkStart w:id="22" w:name="_Toc419991262"/>
      <w:r w:rsidRPr="009629E8">
        <w:rPr>
          <w:rFonts w:hint="eastAsia"/>
        </w:rPr>
        <w:t xml:space="preserve">PTICKET-1142 </w:t>
      </w:r>
      <w:r w:rsidRPr="009629E8">
        <w:rPr>
          <w:rFonts w:hint="eastAsia"/>
        </w:rPr>
        <w:t>易到租车百元礼包</w:t>
      </w:r>
      <w:proofErr w:type="gramStart"/>
      <w:r w:rsidRPr="009629E8">
        <w:rPr>
          <w:rFonts w:hint="eastAsia"/>
        </w:rPr>
        <w:t>券</w:t>
      </w:r>
      <w:bookmarkEnd w:id="22"/>
      <w:proofErr w:type="gramEnd"/>
    </w:p>
    <w:p w:rsidR="00E528F1" w:rsidRDefault="004176BE" w:rsidP="00E528F1">
      <w:pPr>
        <w:pStyle w:val="a0"/>
        <w:numPr>
          <w:ilvl w:val="0"/>
          <w:numId w:val="10"/>
        </w:numPr>
        <w:tabs>
          <w:tab w:val="clear" w:pos="2989"/>
          <w:tab w:val="num" w:pos="721"/>
        </w:tabs>
        <w:ind w:left="0"/>
      </w:pPr>
      <w:r>
        <w:rPr>
          <w:rFonts w:hint="eastAsia"/>
        </w:rPr>
        <w:t>国内</w:t>
      </w:r>
      <w:r w:rsidR="0057132A">
        <w:rPr>
          <w:rFonts w:hint="eastAsia"/>
        </w:rPr>
        <w:t>机票出票成功赠送</w:t>
      </w:r>
      <w:r w:rsidR="00014AC5">
        <w:rPr>
          <w:rFonts w:hint="eastAsia"/>
        </w:rPr>
        <w:t>10W</w:t>
      </w:r>
      <w:proofErr w:type="gramStart"/>
      <w:r w:rsidR="00014AC5">
        <w:rPr>
          <w:rFonts w:hint="eastAsia"/>
        </w:rPr>
        <w:t>份易到</w:t>
      </w:r>
      <w:proofErr w:type="gramEnd"/>
      <w:r w:rsidR="00014AC5">
        <w:rPr>
          <w:rFonts w:hint="eastAsia"/>
        </w:rPr>
        <w:t>用车优惠券</w:t>
      </w:r>
    </w:p>
    <w:tbl>
      <w:tblPr>
        <w:tblW w:w="4671" w:type="pct"/>
        <w:jc w:val="center"/>
        <w:tblInd w:w="-230" w:type="dxa"/>
        <w:tblCellMar>
          <w:left w:w="57" w:type="dxa"/>
          <w:right w:w="57" w:type="dxa"/>
        </w:tblCellMar>
        <w:tblLook w:val="0000" w:firstRow="0" w:lastRow="0" w:firstColumn="0" w:lastColumn="0" w:noHBand="0" w:noVBand="0"/>
      </w:tblPr>
      <w:tblGrid>
        <w:gridCol w:w="1199"/>
        <w:gridCol w:w="2552"/>
        <w:gridCol w:w="2792"/>
        <w:gridCol w:w="1323"/>
      </w:tblGrid>
      <w:tr w:rsidR="00155D86" w:rsidRPr="00BE22A2" w:rsidTr="00155D86">
        <w:trPr>
          <w:cantSplit/>
          <w:trHeight w:val="526"/>
          <w:tblHeader/>
          <w:jc w:val="center"/>
        </w:trPr>
        <w:tc>
          <w:tcPr>
            <w:tcW w:w="76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Date</w:t>
            </w:r>
          </w:p>
          <w:p w:rsidR="00E528F1" w:rsidRPr="00155D86" w:rsidRDefault="00E528F1" w:rsidP="008E58B3">
            <w:pPr>
              <w:pStyle w:val="af8"/>
              <w:rPr>
                <w:sz w:val="20"/>
              </w:rPr>
            </w:pPr>
            <w:r w:rsidRPr="00155D86">
              <w:rPr>
                <w:rFonts w:hint="eastAsia"/>
                <w:sz w:val="20"/>
              </w:rPr>
              <w:t>日期</w:t>
            </w:r>
          </w:p>
        </w:tc>
        <w:tc>
          <w:tcPr>
            <w:tcW w:w="162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rFonts w:hint="eastAsia"/>
                <w:sz w:val="20"/>
              </w:rPr>
              <w:t>Phase release label</w:t>
            </w:r>
          </w:p>
          <w:p w:rsidR="00E528F1" w:rsidRPr="00155D86" w:rsidRDefault="00E528F1" w:rsidP="00C6283E">
            <w:pPr>
              <w:pStyle w:val="af8"/>
              <w:rPr>
                <w:sz w:val="20"/>
              </w:rPr>
            </w:pPr>
            <w:r w:rsidRPr="00155D86">
              <w:rPr>
                <w:rFonts w:hint="eastAsia"/>
                <w:sz w:val="20"/>
              </w:rPr>
              <w:t>阶段发布</w:t>
            </w:r>
            <w:r w:rsidR="00C6283E" w:rsidRPr="00155D86">
              <w:rPr>
                <w:rFonts w:hint="eastAsia"/>
                <w:sz w:val="20"/>
              </w:rPr>
              <w:t>版本</w:t>
            </w:r>
          </w:p>
        </w:tc>
        <w:tc>
          <w:tcPr>
            <w:tcW w:w="1775"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Description</w:t>
            </w:r>
          </w:p>
          <w:p w:rsidR="00E528F1" w:rsidRPr="00155D86" w:rsidRDefault="00E528F1" w:rsidP="008E58B3">
            <w:pPr>
              <w:pStyle w:val="af8"/>
              <w:rPr>
                <w:sz w:val="20"/>
              </w:rPr>
            </w:pPr>
            <w:r w:rsidRPr="00155D86">
              <w:rPr>
                <w:rFonts w:hint="eastAsia"/>
                <w:sz w:val="20"/>
              </w:rPr>
              <w:t>描述</w:t>
            </w:r>
          </w:p>
        </w:tc>
        <w:tc>
          <w:tcPr>
            <w:tcW w:w="84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Author</w:t>
            </w:r>
          </w:p>
          <w:p w:rsidR="00E528F1" w:rsidRPr="00155D86" w:rsidRDefault="00E528F1" w:rsidP="008E58B3">
            <w:pPr>
              <w:pStyle w:val="af8"/>
              <w:rPr>
                <w:sz w:val="20"/>
              </w:rPr>
            </w:pPr>
            <w:r w:rsidRPr="00155D86">
              <w:rPr>
                <w:rFonts w:hint="eastAsia"/>
                <w:sz w:val="20"/>
              </w:rPr>
              <w:t>作者</w:t>
            </w:r>
          </w:p>
        </w:tc>
      </w:tr>
      <w:tr w:rsidR="00155D86" w:rsidRPr="00BE22A2" w:rsidTr="00F26CC2">
        <w:trPr>
          <w:cantSplit/>
          <w:jc w:val="center"/>
        </w:trPr>
        <w:tc>
          <w:tcPr>
            <w:tcW w:w="762" w:type="pct"/>
            <w:tcBorders>
              <w:top w:val="single" w:sz="6" w:space="0" w:color="auto"/>
              <w:left w:val="single" w:sz="6" w:space="0" w:color="auto"/>
              <w:bottom w:val="single" w:sz="6" w:space="0" w:color="auto"/>
              <w:right w:val="single" w:sz="6" w:space="0" w:color="auto"/>
            </w:tcBorders>
            <w:vAlign w:val="center"/>
          </w:tcPr>
          <w:p w:rsidR="00E528F1" w:rsidRPr="00155D86" w:rsidRDefault="00155D86" w:rsidP="00F26CC2">
            <w:pPr>
              <w:pStyle w:val="affd"/>
              <w:jc w:val="both"/>
              <w:rPr>
                <w:sz w:val="16"/>
              </w:rPr>
            </w:pPr>
            <w:r w:rsidRPr="00155D86">
              <w:rPr>
                <w:rFonts w:hint="eastAsia"/>
                <w:sz w:val="16"/>
              </w:rPr>
              <w:t>发布日期？</w:t>
            </w:r>
          </w:p>
        </w:tc>
        <w:tc>
          <w:tcPr>
            <w:tcW w:w="1622" w:type="pct"/>
            <w:tcBorders>
              <w:top w:val="single" w:sz="6" w:space="0" w:color="auto"/>
              <w:left w:val="single" w:sz="6" w:space="0" w:color="auto"/>
              <w:bottom w:val="single" w:sz="6" w:space="0" w:color="auto"/>
              <w:right w:val="single" w:sz="6" w:space="0" w:color="auto"/>
            </w:tcBorders>
            <w:vAlign w:val="center"/>
          </w:tcPr>
          <w:p w:rsidR="00E528F1" w:rsidRPr="00155D86" w:rsidRDefault="00CA09E9" w:rsidP="00CA09E9">
            <w:pPr>
              <w:pStyle w:val="affd"/>
              <w:jc w:val="both"/>
              <w:rPr>
                <w:sz w:val="16"/>
              </w:rPr>
            </w:pPr>
            <w:proofErr w:type="spellStart"/>
            <w:r w:rsidRPr="00155D86">
              <w:rPr>
                <w:rFonts w:hint="eastAsia"/>
                <w:sz w:val="16"/>
              </w:rPr>
              <w:t>eSpace</w:t>
            </w:r>
            <w:proofErr w:type="spellEnd"/>
            <w:r w:rsidRPr="00155D86">
              <w:rPr>
                <w:rFonts w:hint="eastAsia"/>
                <w:sz w:val="16"/>
              </w:rPr>
              <w:t xml:space="preserve"> V200R002C01B130</w:t>
            </w:r>
            <w:r w:rsidR="00155D86">
              <w:rPr>
                <w:rFonts w:hint="eastAsia"/>
                <w:sz w:val="16"/>
              </w:rPr>
              <w:t>？</w:t>
            </w:r>
          </w:p>
        </w:tc>
        <w:tc>
          <w:tcPr>
            <w:tcW w:w="1775" w:type="pct"/>
            <w:tcBorders>
              <w:top w:val="single" w:sz="6" w:space="0" w:color="auto"/>
              <w:left w:val="single" w:sz="6" w:space="0" w:color="auto"/>
              <w:bottom w:val="single" w:sz="6" w:space="0" w:color="auto"/>
              <w:right w:val="single" w:sz="6" w:space="0" w:color="auto"/>
            </w:tcBorders>
            <w:vAlign w:val="center"/>
          </w:tcPr>
          <w:p w:rsidR="00E528F1" w:rsidRPr="00155D86" w:rsidRDefault="00E528F1" w:rsidP="008E58B3">
            <w:pPr>
              <w:pStyle w:val="aa"/>
              <w:jc w:val="both"/>
              <w:rPr>
                <w:sz w:val="16"/>
              </w:rPr>
            </w:pPr>
            <w:r w:rsidRPr="00155D86">
              <w:rPr>
                <w:rFonts w:hint="eastAsia"/>
                <w:sz w:val="16"/>
              </w:rPr>
              <w:t>功能实现</w:t>
            </w:r>
          </w:p>
        </w:tc>
        <w:tc>
          <w:tcPr>
            <w:tcW w:w="842" w:type="pct"/>
            <w:tcBorders>
              <w:top w:val="single" w:sz="6" w:space="0" w:color="auto"/>
              <w:left w:val="single" w:sz="6" w:space="0" w:color="auto"/>
              <w:bottom w:val="single" w:sz="6" w:space="0" w:color="auto"/>
              <w:right w:val="single" w:sz="6" w:space="0" w:color="auto"/>
            </w:tcBorders>
            <w:vAlign w:val="center"/>
          </w:tcPr>
          <w:p w:rsidR="00E528F1" w:rsidRPr="00155D86" w:rsidRDefault="00FE1C0F" w:rsidP="008E58B3">
            <w:pPr>
              <w:pStyle w:val="affd"/>
              <w:jc w:val="both"/>
              <w:rPr>
                <w:sz w:val="16"/>
              </w:rPr>
            </w:pPr>
            <w:r w:rsidRPr="00155D86">
              <w:rPr>
                <w:rFonts w:hint="eastAsia"/>
                <w:sz w:val="16"/>
              </w:rPr>
              <w:t>王兵</w:t>
            </w:r>
          </w:p>
        </w:tc>
      </w:tr>
    </w:tbl>
    <w:p w:rsidR="00E528F1" w:rsidRPr="00BA1A11" w:rsidRDefault="00E528F1" w:rsidP="00B165C5">
      <w:pPr>
        <w:ind w:firstLine="210"/>
      </w:pPr>
    </w:p>
    <w:p w:rsidR="00E528F1" w:rsidRDefault="00E528F1" w:rsidP="00E528F1">
      <w:pPr>
        <w:pStyle w:val="3"/>
        <w:tabs>
          <w:tab w:val="clear" w:pos="1980"/>
          <w:tab w:val="num" w:pos="540"/>
        </w:tabs>
        <w:ind w:left="1260" w:hanging="1260"/>
      </w:pPr>
      <w:bookmarkStart w:id="23" w:name="_Toc419991263"/>
      <w:r w:rsidRPr="00F964D9">
        <w:lastRenderedPageBreak/>
        <w:t>需求概述</w:t>
      </w:r>
      <w:bookmarkEnd w:id="23"/>
    </w:p>
    <w:p w:rsidR="00E528F1" w:rsidRPr="001D03B5" w:rsidRDefault="00E528F1" w:rsidP="00004D33">
      <w:pPr>
        <w:ind w:firstLine="210"/>
      </w:pPr>
      <w:r>
        <w:rPr>
          <w:rFonts w:hint="eastAsia"/>
        </w:rPr>
        <w:t>OR</w:t>
      </w:r>
      <w:r>
        <w:rPr>
          <w:rFonts w:hint="eastAsia"/>
        </w:rPr>
        <w:t>编号：</w:t>
      </w:r>
      <w:hyperlink r:id="rId16" w:history="1">
        <w:r w:rsidR="00612886">
          <w:rPr>
            <w:rStyle w:val="afd"/>
          </w:rPr>
          <w:t>PTICKET-1142</w:t>
        </w:r>
      </w:hyperlink>
    </w:p>
    <w:p w:rsidR="00E528F1" w:rsidRPr="00A72D93" w:rsidRDefault="00E528F1" w:rsidP="00004D33">
      <w:pPr>
        <w:ind w:firstLine="210"/>
      </w:pPr>
      <w:r>
        <w:rPr>
          <w:rFonts w:hint="eastAsia"/>
        </w:rPr>
        <w:t>OR</w:t>
      </w:r>
      <w:r>
        <w:rPr>
          <w:rFonts w:hint="eastAsia"/>
        </w:rPr>
        <w:t>标题：</w:t>
      </w:r>
      <w:r w:rsidR="00A72D93" w:rsidRPr="00A72D93">
        <w:rPr>
          <w:rFonts w:hint="eastAsia"/>
        </w:rPr>
        <w:t>易到租车百元礼包</w:t>
      </w:r>
      <w:proofErr w:type="gramStart"/>
      <w:r w:rsidR="00A72D93" w:rsidRPr="00A72D93">
        <w:rPr>
          <w:rFonts w:hint="eastAsia"/>
        </w:rPr>
        <w:t>券</w:t>
      </w:r>
      <w:proofErr w:type="gramEnd"/>
    </w:p>
    <w:p w:rsidR="00E528F1" w:rsidRDefault="00E528F1" w:rsidP="00004D33">
      <w:pPr>
        <w:ind w:firstLine="210"/>
      </w:pPr>
      <w:r>
        <w:rPr>
          <w:rFonts w:hint="eastAsia"/>
        </w:rPr>
        <w:t>OR</w:t>
      </w:r>
      <w:r>
        <w:rPr>
          <w:rFonts w:hint="eastAsia"/>
        </w:rPr>
        <w:t>原始内容：</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1.10万份易到租车百元礼包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，每个订单送一个送完为止。并以短信形式告知乘客，短信模板如下：</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单程：</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您的机票已出票成功：2014-12-30（9:00起飞/10:45降落）从虹桥机场T2到首都机场T2，MU5107航班，旅客：*、，订单号：**，票号：**，赠送易到租车百元礼包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：***。请提前90分钟到机场办理登机手续，退改签业务请致电4007999999咨询办理。</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往返：</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您的机票已出票成功：第一段2014-12-30（9:00起飞/10:45降落）从虹桥机场T2到首都机场T2，MU5107航班；第二段2014-1-30（9:00起飞/10:45降落）从首都机场T2到虹桥机场T2，MU5103航班。旅客：*、，订单号：**，票号：**、**，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：***。请提前90分钟到机场办理登机手续，退改签业务请致电4007999999咨询办理。</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以上短信内容只需在原有出票短信中修改，增加“赠送易到租车百元礼包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：****"字段即可，不用新增模板。</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判断：如果10万份没送完，则每一个订单发送一个，并在出票短信中写明赠送信息（见如上模板）；如果还没开始赠送易到百元</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或10万份已送完，则停止赠送，出票短信中不显示：“，赠送易到租车百元礼包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：****”的字段</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2.</w:t>
      </w:r>
      <w:r w:rsidR="001124B6" w:rsidRPr="001124B6">
        <w:t xml:space="preserve"> </w:t>
      </w:r>
      <w:r w:rsidR="001124B6" w:rsidRPr="001124B6">
        <w:rPr>
          <w:rFonts w:asciiTheme="minorEastAsia" w:eastAsiaTheme="minorEastAsia" w:hAnsiTheme="minorEastAsia"/>
          <w:sz w:val="16"/>
          <w:szCs w:val="16"/>
        </w:rPr>
        <w:t>凡赠送之后，在NGBOSS订单详情原有“优惠券信息”中记录赠送的易到百元礼包</w:t>
      </w:r>
      <w:proofErr w:type="gramStart"/>
      <w:r w:rsidR="001124B6" w:rsidRPr="001124B6">
        <w:rPr>
          <w:rFonts w:asciiTheme="minorEastAsia" w:eastAsiaTheme="minorEastAsia" w:hAnsiTheme="minorEastAsia"/>
          <w:sz w:val="16"/>
          <w:szCs w:val="16"/>
        </w:rPr>
        <w:t>券</w:t>
      </w:r>
      <w:proofErr w:type="gramEnd"/>
      <w:r w:rsidR="001124B6" w:rsidRPr="001124B6">
        <w:rPr>
          <w:rFonts w:asciiTheme="minorEastAsia" w:eastAsiaTheme="minorEastAsia" w:hAnsiTheme="minorEastAsia"/>
          <w:sz w:val="16"/>
          <w:szCs w:val="16"/>
        </w:rPr>
        <w:t>：“易到百元礼包</w:t>
      </w:r>
      <w:proofErr w:type="gramStart"/>
      <w:r w:rsidR="001124B6" w:rsidRPr="001124B6">
        <w:rPr>
          <w:rFonts w:asciiTheme="minorEastAsia" w:eastAsiaTheme="minorEastAsia" w:hAnsiTheme="minorEastAsia"/>
          <w:sz w:val="16"/>
          <w:szCs w:val="16"/>
        </w:rPr>
        <w:t>券</w:t>
      </w:r>
      <w:proofErr w:type="gramEnd"/>
      <w:r w:rsidR="001124B6" w:rsidRPr="001124B6">
        <w:rPr>
          <w:rFonts w:asciiTheme="minorEastAsia" w:eastAsiaTheme="minorEastAsia" w:hAnsiTheme="minorEastAsia"/>
          <w:sz w:val="16"/>
          <w:szCs w:val="16"/>
        </w:rPr>
        <w:t>：5688251”。</w:t>
      </w:r>
    </w:p>
    <w:p w:rsidR="001E301A"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3.该活动共赠送10万份礼包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，每份</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都有其编号，需要专门建立一个表来记录已送出的</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和未送出的</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、赠送时间。</w:t>
      </w:r>
    </w:p>
    <w:p w:rsidR="00AF12D3" w:rsidRDefault="00AF12D3" w:rsidP="001E301A">
      <w:pPr>
        <w:ind w:firstLine="210"/>
        <w:rPr>
          <w:rFonts w:asciiTheme="minorEastAsia" w:eastAsiaTheme="minorEastAsia" w:hAnsiTheme="minorEastAsia"/>
          <w:sz w:val="16"/>
          <w:szCs w:val="16"/>
        </w:rPr>
      </w:pPr>
      <w:r>
        <w:rPr>
          <w:rFonts w:asciiTheme="minorEastAsia" w:eastAsiaTheme="minorEastAsia" w:hAnsiTheme="minorEastAsia"/>
          <w:sz w:val="16"/>
          <w:szCs w:val="16"/>
        </w:rPr>
        <w:object w:dxaOrig="2265" w:dyaOrig="751">
          <v:shape id="_x0000_i1025" type="#_x0000_t75" style="width:113.45pt;height:37.3pt" o:ole="">
            <v:imagedata r:id="rId17" o:title=""/>
          </v:shape>
          <o:OLEObject Type="Embed" ProgID="Package" ShapeID="_x0000_i1025" DrawAspect="Content" ObjectID="_1493733485" r:id="rId18"/>
        </w:object>
      </w:r>
    </w:p>
    <w:p w:rsidR="00E528F1" w:rsidRDefault="00345CEB" w:rsidP="000351C3">
      <w:pPr>
        <w:pStyle w:val="3"/>
        <w:tabs>
          <w:tab w:val="clear" w:pos="1980"/>
          <w:tab w:val="num" w:pos="540"/>
        </w:tabs>
        <w:ind w:left="1260" w:hanging="1260"/>
      </w:pPr>
      <w:bookmarkStart w:id="24" w:name="_Toc419991264"/>
      <w:r>
        <w:rPr>
          <w:rFonts w:hint="eastAsia"/>
        </w:rPr>
        <w:t>数据库</w:t>
      </w:r>
      <w:r w:rsidR="00E01FFA">
        <w:rPr>
          <w:rFonts w:hint="eastAsia"/>
        </w:rPr>
        <w:t>设计</w:t>
      </w:r>
      <w:bookmarkEnd w:id="24"/>
    </w:p>
    <w:p w:rsidR="00345CEB" w:rsidRPr="00345CEB" w:rsidRDefault="005860DD" w:rsidP="005860DD">
      <w:pPr>
        <w:ind w:firstLine="210"/>
      </w:pPr>
      <w:r>
        <w:rPr>
          <w:rFonts w:hint="eastAsia"/>
        </w:rPr>
        <w:t>参考</w:t>
      </w:r>
      <w:r w:rsidRPr="00174733">
        <w:rPr>
          <w:rFonts w:hint="eastAsia"/>
          <w:i/>
          <w:color w:val="0000FF"/>
        </w:rPr>
        <w:t>国内机票频道数据库设计文档</w:t>
      </w:r>
      <w:r w:rsidRPr="00174733">
        <w:rPr>
          <w:rFonts w:hint="eastAsia"/>
          <w:i/>
          <w:color w:val="0000FF"/>
        </w:rPr>
        <w:t xml:space="preserve"> vxxx.docx</w:t>
      </w:r>
      <w:r w:rsidR="00F476B2">
        <w:rPr>
          <w:rFonts w:hint="eastAsia"/>
          <w:i/>
          <w:color w:val="0000FF"/>
        </w:rPr>
        <w:t xml:space="preserve"> </w:t>
      </w:r>
      <w:r w:rsidR="00E11542" w:rsidRPr="006D2FA3">
        <w:rPr>
          <w:rFonts w:hint="eastAsia"/>
        </w:rPr>
        <w:t>2.1</w:t>
      </w:r>
      <w:r w:rsidR="009178C0" w:rsidRPr="006D2FA3">
        <w:rPr>
          <w:rFonts w:hint="eastAsia"/>
        </w:rPr>
        <w:t>章节</w:t>
      </w:r>
    </w:p>
    <w:p w:rsidR="00E528F1" w:rsidRDefault="00E528F1" w:rsidP="00E528F1">
      <w:pPr>
        <w:pStyle w:val="3"/>
        <w:tabs>
          <w:tab w:val="clear" w:pos="1980"/>
          <w:tab w:val="num" w:pos="540"/>
        </w:tabs>
        <w:ind w:left="1260" w:hanging="1260"/>
      </w:pPr>
      <w:bookmarkStart w:id="25" w:name="_Toc419991265"/>
      <w:r>
        <w:rPr>
          <w:rFonts w:hint="eastAsia"/>
        </w:rPr>
        <w:t>场景分析</w:t>
      </w:r>
      <w:bookmarkEnd w:id="25"/>
    </w:p>
    <w:p w:rsidR="00306CB6" w:rsidRPr="00306CB6" w:rsidRDefault="006937B9" w:rsidP="00306CB6">
      <w:pPr>
        <w:ind w:firstLine="210"/>
      </w:pPr>
      <w:r>
        <w:rPr>
          <w:rFonts w:hint="eastAsia"/>
        </w:rPr>
        <w:t>机票下单流程中一旦流程走到</w:t>
      </w:r>
      <w:r w:rsidRPr="006937B9">
        <w:rPr>
          <w:rFonts w:hint="eastAsia"/>
          <w:shd w:val="pct15" w:color="auto" w:fill="FFFFFF"/>
        </w:rPr>
        <w:t>发起确认</w:t>
      </w:r>
      <w:r>
        <w:rPr>
          <w:rFonts w:hint="eastAsia"/>
        </w:rPr>
        <w:t>，对客户来说均是出票成功，此时只需要在</w:t>
      </w:r>
      <w:r w:rsidRPr="006937B9">
        <w:rPr>
          <w:rFonts w:hint="eastAsia"/>
          <w:shd w:val="pct15" w:color="auto" w:fill="FFFFFF"/>
        </w:rPr>
        <w:t>出票成功短信</w:t>
      </w:r>
      <w:r>
        <w:rPr>
          <w:rFonts w:hint="eastAsia"/>
        </w:rPr>
        <w:t>步骤中增加优惠券赠送即可</w:t>
      </w:r>
      <w:r w:rsidR="008049E3">
        <w:rPr>
          <w:rFonts w:hint="eastAsia"/>
        </w:rPr>
        <w:t>，</w:t>
      </w:r>
      <w:r w:rsidR="008049E3" w:rsidRPr="008049E3">
        <w:rPr>
          <w:rFonts w:hint="eastAsia"/>
          <w:shd w:val="pct15" w:color="auto" w:fill="FFFFFF"/>
        </w:rPr>
        <w:t>出票超时短信</w:t>
      </w:r>
      <w:r w:rsidR="008049E3">
        <w:rPr>
          <w:rFonts w:hint="eastAsia"/>
        </w:rPr>
        <w:t>是给客服发送，属于分支流程不用关注。</w:t>
      </w:r>
    </w:p>
    <w:p w:rsidR="00306CB6" w:rsidRPr="00306CB6" w:rsidRDefault="00713C28" w:rsidP="00306CB6">
      <w:pPr>
        <w:ind w:firstLine="210"/>
      </w:pPr>
      <w:r>
        <w:rPr>
          <w:noProof/>
        </w:rPr>
        <w:lastRenderedPageBreak/>
        <w:drawing>
          <wp:inline distT="0" distB="0" distL="0" distR="0" wp14:anchorId="327EB013" wp14:editId="40CE0EEA">
            <wp:extent cx="4676775" cy="4743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743450"/>
                    </a:xfrm>
                    <a:prstGeom prst="rect">
                      <a:avLst/>
                    </a:prstGeom>
                  </pic:spPr>
                </pic:pic>
              </a:graphicData>
            </a:graphic>
          </wp:inline>
        </w:drawing>
      </w:r>
    </w:p>
    <w:p w:rsidR="00E528F1" w:rsidRPr="00D350F4" w:rsidRDefault="00E528F1" w:rsidP="00004D33">
      <w:pPr>
        <w:ind w:firstLine="210"/>
      </w:pPr>
    </w:p>
    <w:p w:rsidR="00E528F1" w:rsidRDefault="00E528F1" w:rsidP="00E528F1">
      <w:pPr>
        <w:pStyle w:val="3"/>
        <w:tabs>
          <w:tab w:val="clear" w:pos="1980"/>
          <w:tab w:val="num" w:pos="540"/>
        </w:tabs>
        <w:ind w:left="1260" w:hanging="1260"/>
      </w:pPr>
      <w:bookmarkStart w:id="26" w:name="_Toc419991266"/>
      <w:r w:rsidRPr="00F964D9">
        <w:t>需求</w:t>
      </w:r>
      <w:r>
        <w:rPr>
          <w:rFonts w:hint="eastAsia"/>
        </w:rPr>
        <w:t>实现方案</w:t>
      </w:r>
      <w:bookmarkEnd w:id="26"/>
    </w:p>
    <w:p w:rsidR="00C65164" w:rsidRPr="00C65164" w:rsidRDefault="00F64800" w:rsidP="00742ACD">
      <w:pPr>
        <w:pStyle w:val="4"/>
      </w:pPr>
      <w:r>
        <w:rPr>
          <w:rFonts w:hint="eastAsia"/>
        </w:rPr>
        <w:t>交互顺序</w:t>
      </w:r>
    </w:p>
    <w:p w:rsidR="00E528F1" w:rsidRDefault="00C65164" w:rsidP="00C75DBE">
      <w:pPr>
        <w:ind w:firstLine="210"/>
      </w:pPr>
      <w:r>
        <w:rPr>
          <w:noProof/>
        </w:rPr>
        <w:drawing>
          <wp:inline distT="0" distB="0" distL="0" distR="0">
            <wp:extent cx="5274310" cy="217055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0558"/>
                    </a:xfrm>
                    <a:prstGeom prst="rect">
                      <a:avLst/>
                    </a:prstGeom>
                    <a:noFill/>
                    <a:ln>
                      <a:noFill/>
                    </a:ln>
                  </pic:spPr>
                </pic:pic>
              </a:graphicData>
            </a:graphic>
          </wp:inline>
        </w:drawing>
      </w:r>
    </w:p>
    <w:p w:rsidR="006A0AA5" w:rsidRDefault="006A0AA5" w:rsidP="00C75DBE">
      <w:pPr>
        <w:ind w:firstLine="210"/>
      </w:pPr>
    </w:p>
    <w:p w:rsidR="006A0AA5" w:rsidRDefault="006A0AA5" w:rsidP="00742ACD">
      <w:pPr>
        <w:pStyle w:val="4"/>
      </w:pPr>
      <w:r>
        <w:rPr>
          <w:rFonts w:hint="eastAsia"/>
        </w:rPr>
        <w:lastRenderedPageBreak/>
        <w:t>业务流程</w:t>
      </w:r>
    </w:p>
    <w:p w:rsidR="00E528F1" w:rsidRDefault="00D70030" w:rsidP="00C75DBE">
      <w:pPr>
        <w:ind w:firstLine="210"/>
      </w:pPr>
      <w:r>
        <w:rPr>
          <w:rFonts w:hint="eastAsia"/>
          <w:noProof/>
        </w:rPr>
        <w:drawing>
          <wp:inline distT="0" distB="0" distL="0" distR="0">
            <wp:extent cx="5335096" cy="524957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156" cy="5249636"/>
                    </a:xfrm>
                    <a:prstGeom prst="rect">
                      <a:avLst/>
                    </a:prstGeom>
                    <a:noFill/>
                    <a:ln>
                      <a:noFill/>
                    </a:ln>
                  </pic:spPr>
                </pic:pic>
              </a:graphicData>
            </a:graphic>
          </wp:inline>
        </w:drawing>
      </w:r>
    </w:p>
    <w:p w:rsidR="008E372F" w:rsidRDefault="008E372F" w:rsidP="008E372F">
      <w:pPr>
        <w:ind w:firstLine="210"/>
        <w:rPr>
          <w:ins w:id="27" w:author="wangbing" w:date="2015-05-21T17:11:00Z"/>
        </w:rPr>
      </w:pPr>
      <w:ins w:id="28" w:author="wangbing" w:date="2015-05-21T17:11:00Z">
        <w:r>
          <w:rPr>
            <w:rFonts w:hint="eastAsia"/>
          </w:rPr>
          <w:t>此功能只需在原有发送短信功能基础上，增加查询优惠</w:t>
        </w:r>
        <w:proofErr w:type="gramStart"/>
        <w:r>
          <w:rPr>
            <w:rFonts w:hint="eastAsia"/>
          </w:rPr>
          <w:t>劵</w:t>
        </w:r>
        <w:proofErr w:type="gramEnd"/>
        <w:r>
          <w:rPr>
            <w:rFonts w:hint="eastAsia"/>
          </w:rPr>
          <w:t>数据，根据是否含有优惠</w:t>
        </w:r>
        <w:proofErr w:type="gramStart"/>
        <w:r>
          <w:rPr>
            <w:rFonts w:hint="eastAsia"/>
          </w:rPr>
          <w:t>劵</w:t>
        </w:r>
        <w:proofErr w:type="gramEnd"/>
        <w:r>
          <w:rPr>
            <w:rFonts w:hint="eastAsia"/>
          </w:rPr>
          <w:t>来拼装短信，主要涉及以下开发点：</w:t>
        </w:r>
      </w:ins>
    </w:p>
    <w:p w:rsidR="008E372F" w:rsidRDefault="008E372F" w:rsidP="008E372F">
      <w:pPr>
        <w:pStyle w:val="affffc"/>
        <w:numPr>
          <w:ilvl w:val="0"/>
          <w:numId w:val="139"/>
        </w:numPr>
        <w:ind w:firstLineChars="0"/>
        <w:rPr>
          <w:ins w:id="29" w:author="wangbing" w:date="2015-05-21T17:11:00Z"/>
        </w:rPr>
      </w:pPr>
      <w:ins w:id="30" w:author="wangbing" w:date="2015-05-21T17:11:00Z">
        <w:r>
          <w:rPr>
            <w:rFonts w:hint="eastAsia"/>
          </w:rPr>
          <w:t>单程、往返短信模板增加动态参数，动态设置空字符</w:t>
        </w:r>
        <w:proofErr w:type="gramStart"/>
        <w:r>
          <w:rPr>
            <w:rFonts w:hint="eastAsia"/>
          </w:rPr>
          <w:t>串或者优惠劵</w:t>
        </w:r>
        <w:proofErr w:type="gramEnd"/>
        <w:r>
          <w:rPr>
            <w:rFonts w:hint="eastAsia"/>
          </w:rPr>
          <w:t>信息。</w:t>
        </w:r>
      </w:ins>
    </w:p>
    <w:p w:rsidR="008E372F" w:rsidRDefault="008E372F" w:rsidP="008E372F">
      <w:pPr>
        <w:pStyle w:val="affffc"/>
        <w:numPr>
          <w:ilvl w:val="0"/>
          <w:numId w:val="139"/>
        </w:numPr>
        <w:ind w:firstLineChars="0"/>
        <w:rPr>
          <w:ins w:id="31" w:author="wangbing" w:date="2015-05-21T17:11:00Z"/>
        </w:rPr>
      </w:pPr>
      <w:ins w:id="32" w:author="wangbing" w:date="2015-05-21T17:11:00Z">
        <w:r>
          <w:rPr>
            <w:rFonts w:hint="eastAsia"/>
          </w:rPr>
          <w:t>新增优惠</w:t>
        </w:r>
        <w:proofErr w:type="gramStart"/>
        <w:r>
          <w:rPr>
            <w:rFonts w:hint="eastAsia"/>
          </w:rPr>
          <w:t>劵</w:t>
        </w:r>
        <w:proofErr w:type="gramEnd"/>
        <w:r>
          <w:rPr>
            <w:rFonts w:hint="eastAsia"/>
          </w:rPr>
          <w:t>表查询、更新代码。</w:t>
        </w:r>
      </w:ins>
    </w:p>
    <w:p w:rsidR="008E372F" w:rsidRDefault="008E372F" w:rsidP="008E372F">
      <w:pPr>
        <w:pStyle w:val="affffc"/>
        <w:numPr>
          <w:ilvl w:val="0"/>
          <w:numId w:val="139"/>
        </w:numPr>
        <w:ind w:firstLineChars="0"/>
        <w:rPr>
          <w:ins w:id="33" w:author="wangbing" w:date="2015-05-21T17:11:00Z"/>
        </w:rPr>
      </w:pPr>
      <w:ins w:id="34" w:author="wangbing" w:date="2015-05-21T17:11:00Z">
        <w:r>
          <w:rPr>
            <w:rFonts w:hint="eastAsia"/>
          </w:rPr>
          <w:t>新建优惠</w:t>
        </w:r>
        <w:proofErr w:type="gramStart"/>
        <w:r>
          <w:rPr>
            <w:rFonts w:hint="eastAsia"/>
          </w:rPr>
          <w:t>劵</w:t>
        </w:r>
        <w:proofErr w:type="gramEnd"/>
        <w:r>
          <w:rPr>
            <w:rFonts w:hint="eastAsia"/>
          </w:rPr>
          <w:t>表。</w:t>
        </w:r>
      </w:ins>
    </w:p>
    <w:p w:rsidR="008E372F" w:rsidRDefault="008E372F" w:rsidP="008E372F">
      <w:pPr>
        <w:pStyle w:val="affffc"/>
        <w:numPr>
          <w:ilvl w:val="0"/>
          <w:numId w:val="139"/>
        </w:numPr>
        <w:ind w:firstLineChars="0"/>
        <w:rPr>
          <w:ins w:id="35" w:author="wangbing" w:date="2015-05-21T17:11:00Z"/>
        </w:rPr>
      </w:pPr>
      <w:ins w:id="36" w:author="wangbing" w:date="2015-05-21T17:11:00Z">
        <w:r>
          <w:rPr>
            <w:rFonts w:hint="eastAsia"/>
          </w:rPr>
          <w:t>记录优惠</w:t>
        </w:r>
        <w:proofErr w:type="gramStart"/>
        <w:r>
          <w:rPr>
            <w:rFonts w:hint="eastAsia"/>
          </w:rPr>
          <w:t>劵</w:t>
        </w:r>
        <w:proofErr w:type="gramEnd"/>
        <w:r>
          <w:rPr>
            <w:rFonts w:hint="eastAsia"/>
          </w:rPr>
          <w:t>使用的备注。</w:t>
        </w:r>
      </w:ins>
    </w:p>
    <w:p w:rsidR="003F31E7" w:rsidRPr="008E372F" w:rsidRDefault="003F31E7" w:rsidP="00C75DBE">
      <w:pPr>
        <w:ind w:firstLine="210"/>
      </w:pPr>
    </w:p>
    <w:p w:rsidR="006C7F5C" w:rsidRDefault="006C7F5C" w:rsidP="00C75DBE">
      <w:pPr>
        <w:ind w:firstLine="210"/>
      </w:pPr>
    </w:p>
    <w:p w:rsidR="006C7F5C" w:rsidRDefault="006C7F5C" w:rsidP="00C75DBE">
      <w:pPr>
        <w:ind w:firstLine="210"/>
      </w:pPr>
    </w:p>
    <w:p w:rsidR="006A1AD2" w:rsidRDefault="006A1AD2" w:rsidP="00C75DBE">
      <w:pPr>
        <w:ind w:firstLine="210"/>
      </w:pPr>
    </w:p>
    <w:p w:rsidR="006C7F5C" w:rsidRDefault="006C7F5C" w:rsidP="00C75DBE">
      <w:pPr>
        <w:ind w:firstLine="210"/>
      </w:pPr>
    </w:p>
    <w:p w:rsidR="006C7F5C" w:rsidRDefault="006C7F5C" w:rsidP="00C75DBE">
      <w:pPr>
        <w:ind w:firstLine="210"/>
      </w:pPr>
    </w:p>
    <w:p w:rsidR="00BB76FB" w:rsidRPr="00846E79" w:rsidRDefault="00BB76FB" w:rsidP="00BB76FB">
      <w:pPr>
        <w:pStyle w:val="20"/>
        <w:spacing w:before="0" w:after="0" w:line="360" w:lineRule="auto"/>
      </w:pPr>
      <w:bookmarkStart w:id="37" w:name="_Toc419991267"/>
      <w:r>
        <w:rPr>
          <w:rFonts w:hint="eastAsia"/>
        </w:rPr>
        <w:lastRenderedPageBreak/>
        <w:t>Template</w:t>
      </w:r>
      <w:r w:rsidR="00585E24">
        <w:rPr>
          <w:rFonts w:hint="eastAsia"/>
        </w:rPr>
        <w:t>（模板）</w:t>
      </w:r>
      <w:bookmarkEnd w:id="37"/>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IsROCDate" w:val="False"/>
                <w:attr w:name="IsLunarDate" w:val="False"/>
                <w:attr w:name="Day" w:val="22"/>
                <w:attr w:name="Month" w:val="6"/>
                <w:attr w:name="Year" w:val="2010"/>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38" w:name="_Toc419991268"/>
      <w:r w:rsidRPr="00F964D9">
        <w:t>需求概述</w:t>
      </w:r>
      <w:bookmarkEnd w:id="38"/>
    </w:p>
    <w:p w:rsidR="00BB76FB" w:rsidRPr="001D03B5" w:rsidRDefault="00BB76FB" w:rsidP="00BB76FB">
      <w:pPr>
        <w:tabs>
          <w:tab w:val="num" w:pos="1500"/>
        </w:tabs>
        <w:ind w:left="720"/>
      </w:pPr>
      <w:r>
        <w:rPr>
          <w:rFonts w:hint="eastAsia"/>
        </w:rPr>
        <w:t>OR</w:t>
      </w:r>
      <w:r>
        <w:rPr>
          <w:rFonts w:hint="eastAsia"/>
        </w:rPr>
        <w:t>编号：</w:t>
      </w:r>
      <w:r w:rsidR="00BC0FAD">
        <w:rPr>
          <w:rFonts w:hint="eastAsia"/>
        </w:rPr>
        <w:t>N/A</w:t>
      </w:r>
    </w:p>
    <w:p w:rsidR="00BB76FB" w:rsidRPr="001D03B5" w:rsidRDefault="00BB76FB" w:rsidP="00BB76FB">
      <w:pPr>
        <w:tabs>
          <w:tab w:val="num" w:pos="1500"/>
        </w:tabs>
        <w:ind w:left="720"/>
      </w:pPr>
      <w:r>
        <w:rPr>
          <w:rFonts w:hint="eastAsia"/>
        </w:rPr>
        <w:t>OR</w:t>
      </w:r>
      <w:r>
        <w:rPr>
          <w:rFonts w:hint="eastAsia"/>
        </w:rPr>
        <w:t>标题：</w:t>
      </w:r>
      <w:r w:rsidR="00BC0FAD">
        <w:rPr>
          <w:rFonts w:hint="eastAsia"/>
        </w:rPr>
        <w:t>N/A</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39" w:name="_Toc419991269"/>
      <w:r>
        <w:rPr>
          <w:rFonts w:hint="eastAsia"/>
        </w:rPr>
        <w:t>场景分析</w:t>
      </w:r>
      <w:bookmarkEnd w:id="39"/>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40" w:name="_Toc419991270"/>
      <w:r w:rsidRPr="00F964D9">
        <w:t>需求</w:t>
      </w:r>
      <w:r>
        <w:rPr>
          <w:rFonts w:hint="eastAsia"/>
        </w:rPr>
        <w:t>实现方案</w:t>
      </w:r>
      <w:bookmarkEnd w:id="40"/>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41" w:name="_Toc419991271"/>
      <w:r>
        <w:rPr>
          <w:rFonts w:hint="eastAsia"/>
        </w:rPr>
        <w:t>子系统分解描述</w:t>
      </w:r>
      <w:bookmarkEnd w:id="41"/>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42" w:name="_Toc419991272"/>
      <w:r>
        <w:rPr>
          <w:rFonts w:hint="eastAsia"/>
        </w:rPr>
        <w:t>子系统间接口</w:t>
      </w:r>
      <w:bookmarkEnd w:id="42"/>
    </w:p>
    <w:p w:rsidR="00BB76FB" w:rsidRDefault="00BB76FB" w:rsidP="00345B78">
      <w:pPr>
        <w:tabs>
          <w:tab w:val="num" w:pos="1500"/>
        </w:tabs>
        <w:ind w:left="720"/>
      </w:pPr>
    </w:p>
    <w:p w:rsidR="003F31E7" w:rsidRDefault="003F31E7" w:rsidP="00252D02">
      <w:pPr>
        <w:tabs>
          <w:tab w:val="num" w:pos="1500"/>
        </w:tabs>
        <w:ind w:left="720"/>
      </w:pPr>
    </w:p>
    <w:sectPr w:rsidR="003F31E7" w:rsidSect="00732284">
      <w:headerReference w:type="even" r:id="rId2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3B9" w:rsidRDefault="00D753B9">
      <w:r>
        <w:separator/>
      </w:r>
    </w:p>
  </w:endnote>
  <w:endnote w:type="continuationSeparator" w:id="0">
    <w:p w:rsidR="00D753B9" w:rsidRDefault="00D7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181E37">
            <w:rPr>
              <w:noProof/>
            </w:rPr>
            <w:t>2015-5-21</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864319">
            <w:rPr>
              <w:noProof/>
            </w:rPr>
            <w:t>2</w:t>
          </w:r>
          <w:r>
            <w:fldChar w:fldCharType="end"/>
          </w:r>
          <w:r>
            <w:rPr>
              <w:rFonts w:hint="eastAsia"/>
            </w:rPr>
            <w:t>页</w:t>
          </w:r>
          <w:r>
            <w:t xml:space="preserve">, </w:t>
          </w:r>
          <w:r>
            <w:rPr>
              <w:rFonts w:hint="eastAsia"/>
            </w:rPr>
            <w:t>共</w:t>
          </w:r>
          <w:r w:rsidR="00D753B9">
            <w:fldChar w:fldCharType="begin"/>
          </w:r>
          <w:r w:rsidR="00D753B9">
            <w:instrText xml:space="preserve"> NUMPAGES  \* Arabic  \* MERGEFORMAT </w:instrText>
          </w:r>
          <w:r w:rsidR="00D753B9">
            <w:fldChar w:fldCharType="separate"/>
          </w:r>
          <w:r w:rsidR="00864319">
            <w:rPr>
              <w:noProof/>
            </w:rPr>
            <w:t>10</w:t>
          </w:r>
          <w:r w:rsidR="00D753B9">
            <w:rPr>
              <w:noProof/>
            </w:rPr>
            <w:fldChar w:fldCharType="end"/>
          </w:r>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3B9" w:rsidRDefault="00D753B9">
      <w:r>
        <w:separator/>
      </w:r>
    </w:p>
  </w:footnote>
  <w:footnote w:type="continuationSeparator" w:id="0">
    <w:p w:rsidR="00D753B9" w:rsidRDefault="00D75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FF6DF6">
          <w:pPr>
            <w:pStyle w:val="af"/>
            <w:rPr>
              <w:rFonts w:ascii="Dotum" w:hAnsi="Dotum"/>
            </w:rPr>
          </w:pPr>
          <w:r>
            <w:rPr>
              <w:rFonts w:ascii="Dotum" w:hAnsi="MS UI Gothic" w:hint="eastAsia"/>
            </w:rPr>
            <w:t>国内机票</w:t>
          </w:r>
          <w:r w:rsidR="00702182">
            <w:rPr>
              <w:rFonts w:ascii="Dotum" w:hAnsi="MS UI Gothic" w:hint="eastAsia"/>
            </w:rPr>
            <w:t>频道</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8F7255A"/>
    <w:multiLevelType w:val="hybridMultilevel"/>
    <w:tmpl w:val="50E49BAE"/>
    <w:lvl w:ilvl="0" w:tplc="D86EB3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0">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3">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4">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5">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6">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1">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4">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5"/>
  </w:num>
  <w:num w:numId="6">
    <w:abstractNumId w:val="130"/>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4"/>
  </w:num>
  <w:num w:numId="18">
    <w:abstractNumId w:val="33"/>
  </w:num>
  <w:num w:numId="19">
    <w:abstractNumId w:val="122"/>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2"/>
  </w:num>
  <w:num w:numId="31">
    <w:abstractNumId w:val="123"/>
  </w:num>
  <w:num w:numId="32">
    <w:abstractNumId w:val="133"/>
  </w:num>
  <w:num w:numId="33">
    <w:abstractNumId w:val="63"/>
  </w:num>
  <w:num w:numId="34">
    <w:abstractNumId w:val="13"/>
  </w:num>
  <w:num w:numId="35">
    <w:abstractNumId w:val="74"/>
  </w:num>
  <w:num w:numId="36">
    <w:abstractNumId w:val="55"/>
  </w:num>
  <w:num w:numId="37">
    <w:abstractNumId w:val="129"/>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7"/>
  </w:num>
  <w:num w:numId="47">
    <w:abstractNumId w:val="5"/>
  </w:num>
  <w:num w:numId="48">
    <w:abstractNumId w:val="121"/>
  </w:num>
  <w:num w:numId="49">
    <w:abstractNumId w:val="38"/>
  </w:num>
  <w:num w:numId="50">
    <w:abstractNumId w:val="18"/>
  </w:num>
  <w:num w:numId="51">
    <w:abstractNumId w:val="94"/>
  </w:num>
  <w:num w:numId="52">
    <w:abstractNumId w:val="7"/>
  </w:num>
  <w:num w:numId="53">
    <w:abstractNumId w:val="112"/>
  </w:num>
  <w:num w:numId="54">
    <w:abstractNumId w:val="2"/>
  </w:num>
  <w:num w:numId="55">
    <w:abstractNumId w:val="124"/>
  </w:num>
  <w:num w:numId="56">
    <w:abstractNumId w:val="68"/>
  </w:num>
  <w:num w:numId="57">
    <w:abstractNumId w:val="128"/>
  </w:num>
  <w:num w:numId="58">
    <w:abstractNumId w:val="101"/>
  </w:num>
  <w:num w:numId="59">
    <w:abstractNumId w:val="8"/>
  </w:num>
  <w:num w:numId="60">
    <w:abstractNumId w:val="86"/>
  </w:num>
  <w:num w:numId="61">
    <w:abstractNumId w:val="64"/>
  </w:num>
  <w:num w:numId="62">
    <w:abstractNumId w:val="131"/>
  </w:num>
  <w:num w:numId="63">
    <w:abstractNumId w:val="115"/>
  </w:num>
  <w:num w:numId="64">
    <w:abstractNumId w:val="29"/>
  </w:num>
  <w:num w:numId="65">
    <w:abstractNumId w:val="71"/>
  </w:num>
  <w:num w:numId="66">
    <w:abstractNumId w:val="37"/>
  </w:num>
  <w:num w:numId="67">
    <w:abstractNumId w:val="40"/>
  </w:num>
  <w:num w:numId="68">
    <w:abstractNumId w:val="57"/>
  </w:num>
  <w:num w:numId="69">
    <w:abstractNumId w:val="116"/>
  </w:num>
  <w:num w:numId="70">
    <w:abstractNumId w:val="21"/>
  </w:num>
  <w:num w:numId="71">
    <w:abstractNumId w:val="110"/>
  </w:num>
  <w:num w:numId="72">
    <w:abstractNumId w:val="87"/>
  </w:num>
  <w:num w:numId="73">
    <w:abstractNumId w:val="126"/>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7"/>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9"/>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20"/>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3"/>
  </w:num>
  <w:num w:numId="108">
    <w:abstractNumId w:val="44"/>
  </w:num>
  <w:num w:numId="109">
    <w:abstractNumId w:val="54"/>
  </w:num>
  <w:num w:numId="110">
    <w:abstractNumId w:val="45"/>
  </w:num>
  <w:num w:numId="111">
    <w:abstractNumId w:val="4"/>
  </w:num>
  <w:num w:numId="112">
    <w:abstractNumId w:val="111"/>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8"/>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4"/>
  </w:num>
  <w:num w:numId="136">
    <w:abstractNumId w:val="97"/>
  </w:num>
  <w:num w:numId="137">
    <w:abstractNumId w:val="97"/>
  </w:num>
  <w:num w:numId="138">
    <w:abstractNumId w:val="33"/>
  </w:num>
  <w:num w:numId="139">
    <w:abstractNumId w:val="10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4D33"/>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AC5"/>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17E5D"/>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1C3"/>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4D9F"/>
    <w:rsid w:val="00045057"/>
    <w:rsid w:val="00045128"/>
    <w:rsid w:val="000452DE"/>
    <w:rsid w:val="00045379"/>
    <w:rsid w:val="000455E5"/>
    <w:rsid w:val="00045BFC"/>
    <w:rsid w:val="00045DF7"/>
    <w:rsid w:val="00045FA8"/>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8D0"/>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08DD"/>
    <w:rsid w:val="00111168"/>
    <w:rsid w:val="001111F4"/>
    <w:rsid w:val="001112C3"/>
    <w:rsid w:val="001113C7"/>
    <w:rsid w:val="00111786"/>
    <w:rsid w:val="00111B6C"/>
    <w:rsid w:val="00111C41"/>
    <w:rsid w:val="001124B6"/>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6"/>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33"/>
    <w:rsid w:val="001747E4"/>
    <w:rsid w:val="00174BA5"/>
    <w:rsid w:val="00174BDE"/>
    <w:rsid w:val="00174E2E"/>
    <w:rsid w:val="0017515D"/>
    <w:rsid w:val="001751FD"/>
    <w:rsid w:val="001755CA"/>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1E37"/>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01A"/>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CE6"/>
    <w:rsid w:val="001F5D6E"/>
    <w:rsid w:val="001F5F67"/>
    <w:rsid w:val="001F634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877"/>
    <w:rsid w:val="00256A75"/>
    <w:rsid w:val="00256CA5"/>
    <w:rsid w:val="00256F70"/>
    <w:rsid w:val="002576C1"/>
    <w:rsid w:val="00257B7A"/>
    <w:rsid w:val="0026009E"/>
    <w:rsid w:val="00260142"/>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6B8"/>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B56"/>
    <w:rsid w:val="002F2FA2"/>
    <w:rsid w:val="002F345A"/>
    <w:rsid w:val="002F3567"/>
    <w:rsid w:val="002F38C5"/>
    <w:rsid w:val="002F38E2"/>
    <w:rsid w:val="002F394B"/>
    <w:rsid w:val="002F47F1"/>
    <w:rsid w:val="002F4EFE"/>
    <w:rsid w:val="002F590F"/>
    <w:rsid w:val="002F5FCA"/>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CB6"/>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CEB"/>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622"/>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6BE"/>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20"/>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00"/>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057C"/>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B77"/>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C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691"/>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32A"/>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5B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24"/>
    <w:rsid w:val="00585E66"/>
    <w:rsid w:val="005860DD"/>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6"/>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7B9"/>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AA5"/>
    <w:rsid w:val="006A0FCC"/>
    <w:rsid w:val="006A1050"/>
    <w:rsid w:val="006A147A"/>
    <w:rsid w:val="006A1566"/>
    <w:rsid w:val="006A16E0"/>
    <w:rsid w:val="006A1840"/>
    <w:rsid w:val="006A19B2"/>
    <w:rsid w:val="006A1AD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8AD"/>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A10"/>
    <w:rsid w:val="006C7BA0"/>
    <w:rsid w:val="006C7ED7"/>
    <w:rsid w:val="006C7F5C"/>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2FA3"/>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5CB"/>
    <w:rsid w:val="00711877"/>
    <w:rsid w:val="00711B79"/>
    <w:rsid w:val="00711CEB"/>
    <w:rsid w:val="00711FAD"/>
    <w:rsid w:val="0071216A"/>
    <w:rsid w:val="0071243B"/>
    <w:rsid w:val="0071260C"/>
    <w:rsid w:val="00712645"/>
    <w:rsid w:val="0071285A"/>
    <w:rsid w:val="00712A25"/>
    <w:rsid w:val="00712D85"/>
    <w:rsid w:val="007130B7"/>
    <w:rsid w:val="007139F1"/>
    <w:rsid w:val="00713C28"/>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AC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49E3"/>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319"/>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08"/>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72F"/>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3B6B"/>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25B"/>
    <w:rsid w:val="00917381"/>
    <w:rsid w:val="009176DC"/>
    <w:rsid w:val="00917770"/>
    <w:rsid w:val="009178C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9E8"/>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8A3"/>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88B"/>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488"/>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2D93"/>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87C11"/>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D3"/>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5C5"/>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338D"/>
    <w:rsid w:val="00B446A1"/>
    <w:rsid w:val="00B449FC"/>
    <w:rsid w:val="00B44B37"/>
    <w:rsid w:val="00B44C9C"/>
    <w:rsid w:val="00B44E22"/>
    <w:rsid w:val="00B44E41"/>
    <w:rsid w:val="00B45446"/>
    <w:rsid w:val="00B455B5"/>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0FAD"/>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2C15"/>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CF"/>
    <w:rsid w:val="00BF2B89"/>
    <w:rsid w:val="00BF319E"/>
    <w:rsid w:val="00BF3270"/>
    <w:rsid w:val="00BF3279"/>
    <w:rsid w:val="00BF3673"/>
    <w:rsid w:val="00BF3F18"/>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1CBB"/>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83E"/>
    <w:rsid w:val="00C62BB0"/>
    <w:rsid w:val="00C62CFC"/>
    <w:rsid w:val="00C62EE1"/>
    <w:rsid w:val="00C635BB"/>
    <w:rsid w:val="00C635C9"/>
    <w:rsid w:val="00C638B5"/>
    <w:rsid w:val="00C63ABA"/>
    <w:rsid w:val="00C63FCF"/>
    <w:rsid w:val="00C643D6"/>
    <w:rsid w:val="00C648E9"/>
    <w:rsid w:val="00C65007"/>
    <w:rsid w:val="00C6507B"/>
    <w:rsid w:val="00C65164"/>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DBE"/>
    <w:rsid w:val="00C75E47"/>
    <w:rsid w:val="00C75F1D"/>
    <w:rsid w:val="00C76806"/>
    <w:rsid w:val="00C7691D"/>
    <w:rsid w:val="00C7696E"/>
    <w:rsid w:val="00C7703C"/>
    <w:rsid w:val="00C77440"/>
    <w:rsid w:val="00C775E2"/>
    <w:rsid w:val="00C77C1C"/>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9E9"/>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5C8D"/>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30"/>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3B9"/>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937"/>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1FFA"/>
    <w:rsid w:val="00E02055"/>
    <w:rsid w:val="00E0225B"/>
    <w:rsid w:val="00E02FAE"/>
    <w:rsid w:val="00E030E5"/>
    <w:rsid w:val="00E031B9"/>
    <w:rsid w:val="00E0389B"/>
    <w:rsid w:val="00E03AA3"/>
    <w:rsid w:val="00E041E9"/>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542"/>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795"/>
    <w:rsid w:val="00E509D6"/>
    <w:rsid w:val="00E50A38"/>
    <w:rsid w:val="00E50B5E"/>
    <w:rsid w:val="00E50BF2"/>
    <w:rsid w:val="00E50C75"/>
    <w:rsid w:val="00E51232"/>
    <w:rsid w:val="00E51C41"/>
    <w:rsid w:val="00E522A4"/>
    <w:rsid w:val="00E528F1"/>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961"/>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489"/>
    <w:rsid w:val="00E75F9E"/>
    <w:rsid w:val="00E7627F"/>
    <w:rsid w:val="00E765CF"/>
    <w:rsid w:val="00E76910"/>
    <w:rsid w:val="00E76CF9"/>
    <w:rsid w:val="00E76EB5"/>
    <w:rsid w:val="00E773E0"/>
    <w:rsid w:val="00E773F4"/>
    <w:rsid w:val="00E77541"/>
    <w:rsid w:val="00E8004B"/>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691"/>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8AB"/>
    <w:rsid w:val="00F17A19"/>
    <w:rsid w:val="00F17E47"/>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CC2"/>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6B2"/>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419"/>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800"/>
    <w:rsid w:val="00F64A6B"/>
    <w:rsid w:val="00F6512F"/>
    <w:rsid w:val="00F6521E"/>
    <w:rsid w:val="00F6546F"/>
    <w:rsid w:val="00F657E9"/>
    <w:rsid w:val="00F65D3C"/>
    <w:rsid w:val="00F65ED8"/>
    <w:rsid w:val="00F6639C"/>
    <w:rsid w:val="00F663E7"/>
    <w:rsid w:val="00F666C2"/>
    <w:rsid w:val="00F66905"/>
    <w:rsid w:val="00F671B7"/>
    <w:rsid w:val="00F677EB"/>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767"/>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1C0F"/>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08243840">
      <w:bodyDiv w:val="1"/>
      <w:marLeft w:val="0"/>
      <w:marRight w:val="0"/>
      <w:marTop w:val="0"/>
      <w:marBottom w:val="0"/>
      <w:divBdr>
        <w:top w:val="none" w:sz="0" w:space="0" w:color="auto"/>
        <w:left w:val="none" w:sz="0" w:space="0" w:color="auto"/>
        <w:bottom w:val="none" w:sz="0" w:space="0" w:color="auto"/>
        <w:right w:val="none" w:sz="0" w:space="0" w:color="auto"/>
      </w:divBdr>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512">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jira.tuniu.org/browse/PTICKET-1142"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352FC-9086-4273-8B66-7CD228415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579</Words>
  <Characters>3306</Characters>
  <Application>Microsoft Office Word</Application>
  <DocSecurity>0</DocSecurity>
  <Lines>27</Lines>
  <Paragraphs>7</Paragraphs>
  <ScaleCrop>false</ScaleCrop>
  <Company>Tuniu Technologies Co.,Ltd.</Company>
  <LinksUpToDate>false</LinksUpToDate>
  <CharactersWithSpaces>3878</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96</cp:revision>
  <dcterms:created xsi:type="dcterms:W3CDTF">2015-05-21T06:01:00Z</dcterms:created>
  <dcterms:modified xsi:type="dcterms:W3CDTF">2015-05-21T09:12:00Z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