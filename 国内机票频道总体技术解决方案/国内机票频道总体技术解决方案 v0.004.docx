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57" w:type="dxa"/>
          <w:bottom w:w="57" w:type="dxa"/>
        </w:tblCellMar>
        <w:tblLook w:val="00A0" w:firstRow="1" w:lastRow="0" w:firstColumn="1" w:lastColumn="0" w:noHBand="0" w:noVBand="0"/>
      </w:tblPr>
      <w:tblGrid>
        <w:gridCol w:w="3100"/>
        <w:gridCol w:w="2729"/>
        <w:gridCol w:w="2693"/>
      </w:tblGrid>
      <w:tr w:rsidR="00325347">
        <w:trPr>
          <w:cantSplit/>
        </w:trPr>
        <w:tc>
          <w:tcPr>
            <w:tcW w:w="1819" w:type="pct"/>
            <w:vMerge w:val="restart"/>
            <w:shd w:val="clear" w:color="auto" w:fill="auto"/>
            <w:vAlign w:val="center"/>
          </w:tcPr>
          <w:p w:rsidR="00325347" w:rsidRPr="008C7E2D" w:rsidRDefault="00F061ED" w:rsidP="00252D02">
            <w:pPr>
              <w:pStyle w:val="af4"/>
            </w:pPr>
            <w:r>
              <w:rPr>
                <w:rFonts w:hint="eastAsia"/>
                <w:noProof/>
              </w:rPr>
              <mc:AlternateContent>
                <mc:Choice Requires="wps">
                  <w:drawing>
                    <wp:anchor distT="0" distB="0" distL="114300" distR="114300" simplePos="0" relativeHeight="251657728" behindDoc="0" locked="1" layoutInCell="1" allowOverlap="1">
                      <wp:simplePos x="0" y="0"/>
                      <wp:positionH relativeFrom="column">
                        <wp:posOffset>0</wp:posOffset>
                      </wp:positionH>
                      <wp:positionV relativeFrom="paragraph">
                        <wp:posOffset>0</wp:posOffset>
                      </wp:positionV>
                      <wp:extent cx="635" cy="635"/>
                      <wp:effectExtent l="9525" t="9525" r="8890" b="8890"/>
                      <wp:wrapNone/>
                      <wp:docPr id="3" name="DtsShapeName" descr="EUR55094749G5C75@0112252@C5535D10863CV889;VM43549!!!!!!BIHO@]m43549!!!1@@9197311053@D30@C011053@D30@C0!!!!!!!!!!!!!!!!!!!!!!!!!!!!!!!!!!!!!!!!!!!!!!!!!!!!86&lt;&gt;X86LABM43549!!!!!!BIHO@]m43549!!!1111111111GG7G08E96111GG7G08E961!!!!!!!!!!!!!!!!!!!!!!!!!!!!!!!!!!!!!!!!!!!!!!!!!!!!89&lt;&gt;589@@RMDONWN,19181BIHO@]mJG05747!1@@919521130860G16091130860G1609!!!!!!!!!!!!!!!!!!!!!!!!!!!!!!!!!!!!!!!!!!!!!!!!!!!!89C8289H?7MDONWN,19181BIHO@]mJG05747!1111111111GG901C@@1911GG901C@@19!!!!!!!!!!!!!!!!!!!!!!!!!!!!!!!!!!!!!!!!!!!!!!!!!!!!89J;3888?KB52336!!!!!!BIHO@]b52336!!!1@@91B1D110D817E37BC110D817E37BC!!!!!!!!!!!!!!!!!!!!!!!!!!!!!!!!!!!!!!!!!!!!!!!!!!!!88;&gt;68:5:0B52336!!!!!!BIHO@]b52336!!!1111111111GGC653901411GGC6539014!!!!!!!!!!!!!!!!!!!!!!!!!!!!!!!!!!!!!!!!!!!!!!!!!!!!88::98=C@NM43549!!!!!!BIHO@]m43549!!!1111111111GG493B7260dRq`bd!W311S110B17!州弯浇唆都惫/enb!!!!!!!!!!!!!!!!!!!!!!!!!!!!!8;E:g8=6:PM57119G!!!!!BIHO@]m57119!!!1111111111GG58CC0C6111GG58CC0C61!!!!!!!!!!!!!!!!!!!!!!!!!!!!!!!!!!!!!!!!!!!!!!!!!!!!8=;@O8=;EVR43570@!!!!!BIHO@]r43570!!!1111111111GG578E6D8D11GG578E6D8D!!!!!!!!!!!!!!!!!!!!!!!!!!!!!!!!!!!!!!!!!!!!!!!!!!!!!!!!!!!!!!!!!!!!!!!!!!!!!!!!!!!!!!!!!!!!!!!!!!!!!!!!!!!!!!!!!!!!!!!!!!!!!!!!!!!!!!!!!!!!!!!!!!!!!!!!!!!!!!!!!!!!!!!!!!!!!!!!!!!!!!!!!!!!!!!!!!!!!!!!!!!!!!!!!!!!!!!!!!!!!!!!!!!!!!!!!!!!!!!!!!!!!!!!!!!!!!!!!!!!!!!!!!!!!!!!!!!!!!!!!!!!!!!!!!!!!!!!!!!!!!!!!!!!!!!!!!!!!!!!!!!!!!!!!!!!!!!!!!!!!!!!!!!!!!!!!!!!!!!!!!!!!!!!!!!!!!!!!!!!!!!!!!!!!!!!!!!!!!!!!!!!!!!!!!!!!!!!!!!!!!!!!!!!!!!!!!!!!!!!!!!!!!!!!!!!!!!!!!!!!!!!!!!!!!!!!!!!!!!!!!!!!!!!!!!!!!!!!!!!!!!!!!!!!!!!!!!!!!!!!!!!!!!!!!!!!!!!!!!!!!!!!!!!!!!!!!!!!!!!!!!!!!!!!!!!!!!!!!!!!!!!!!!!!!!!!!!!!!!!!!!!!!!!!!!!!!!!!!!!!!!!!!!!!!!!!!!!!!!!!!!!!!!!!!!!!!!!!!!!!!!!!!!!!!!!!!!!!!!!!!!!!!!!!!!!!!!!!!!!!!!!!!!!!!!!!!!!!!!!!!!!!!!!!!!!!!!!!!!!!!!!!!!!!!!!!!!!!!!!!!!!!!!!!!!!!!!!!!!!!!!!!!!!!!!!!!!!!!!!!!!!!!!!!!!!!!!!!!!!!!!!!!!!!!!!!!!!!!!!!!!!!!!!!!!!!!!!!!!!!!!!!!!!!!!!!!!!!!!!!!!!!!!!!!!!!!!!!!!!!!!!!!!!!!!!!!!!!!!!!!!!!!!!!!!!!!!!!!!!!!!!!!!!!!!!!!!!!!!!!!!!!!!!!!!!!!!!!!!!!!!!!!!!!!!!!!!!!!!!!!!!!!!!!!!!!!!!!!!!!!!!!!!!!!!!!!!!!!!!!!!!!!!!!!!!!!!!!!!!!!!!!!!!!!!!!!!!!!!!!!!!!!!!!!!!!!!!!!!!!!!!!!!!!!!!!!!!!!!!!!!!!!!!!!!!!!!!!!!!!!!!!!!!!!!!!!!!!!!!!!!!!!!!!!!!!!!!!!!!!!!!!!!!!!!!!!!!!!!!!!!!!!!!!!!!!!!!!!!!!!!!!!!!!!!!!!!!!!!!!!!!!!!!!!!!!!!!!!!!!!!!!!!!!!!!!!!!!!!!!!!!!!!!!!!!!!!!!!!!!!!!!!!!!!!!!!!!!!!!!!!!!!!!!!!!!!!!!!!!!!!!!!!!!!!!!!!!!!!!!!!!!!!!!!!!!!!!!!!!!!!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tsShapeName" o:spid="_x0000_s1026" alt="说明: EUR55094749G5C75@0112252@C5535D10863CV889;VM43549!!!!!!BIHO@]m43549!!!1@@9197311053@D30@C011053@D30@C0!!!!!!!!!!!!!!!!!!!!!!!!!!!!!!!!!!!!!!!!!!!!!!!!!!!!86&lt;&gt;X86LABM43549!!!!!!BIHO@]m43549!!!1111111111GG7G08E96111GG7G08E961!!!!!!!!!!!!!!!!!!!!!!!!!!!!!!!!!!!!!!!!!!!!!!!!!!!!89&lt;&gt;589@@RMDONWN,19181BIHO@]mJG05747!1@@919521130860G16091130860G1609!!!!!!!!!!!!!!!!!!!!!!!!!!!!!!!!!!!!!!!!!!!!!!!!!!!!89C8289H?7MDONWN,19181BIHO@]mJG05747!1111111111GG901C@@1911GG901C@@19!!!!!!!!!!!!!!!!!!!!!!!!!!!!!!!!!!!!!!!!!!!!!!!!!!!!89J;3888?KB52336!!!!!!BIHO@]b52336!!!1@@91B1D110D817E37BC110D817E37BC!!!!!!!!!!!!!!!!!!!!!!!!!!!!!!!!!!!!!!!!!!!!!!!!!!!!88;&gt;68:5:0B52336!!!!!!BIHO@]b52336!!!1111111111GGC653901411GGC6539014!!!!!!!!!!!!!!!!!!!!!!!!!!!!!!!!!!!!!!!!!!!!!!!!!!!!88::98=C@NM43549!!!!!!BIHO@]m43549!!!1111111111GG493B7260dRq`bd!W311S110B17!州弯浇唆都惫/enb!!!!!!!!!!!!!!!!!!!!!!!!!!!!!8;E:g8=6:PM57119G!!!!!BIHO@]m57119!!!1111111111GG58CC0C6111GG58CC0C61!!!!!!!!!!!!!!!!!!!!!!!!!!!!!!!!!!!!!!!!!!!!!!!!!!!!8=;@O8=;EVR43570@!!!!!BIHO@]r43570!!!1111111111GG578E6D8D11GG578E6D8D!!!!!!!!!!!!!!!!!!!!!!!!!!!!!!!!!!!!!!!!!!!!!!!!!!!!!!!!!!!!!!!!!!!!!!!!!!!!!!!!!!!!!!!!!!!!!!!!!!!!!!!!!!!!!!!!!!!!!!!!!!!!!!!!!!!!!!!!!!!!!!!!!!!!!!!!!!!!!!!!!!!!!!!!!!!!!!!!!!!!!!!!!!!!!!!!!!!!!!!!!!!!!!!!!!!!!!!!!!!!!!!!!!!!!!!!!!!!!!!!!!!!!!!!!!!!!!!!!!!!!!!!!!!!!!!!!!!!!!!!!!!!!!!!!!!!!!!!!!!!!!!!!!!!!!!!!!!!!!!!!!!!!!!!!!!!!!!!!!!!!!!!!!!!!!!!!!!!!!!!!!!!!!!!!!!!!!!!!!!!!!!!!!!!!!!!!!!!!!!!!!!!!!!!!!!!!!!!!!!!!!!!!!!!!!!!!!!!!!!!!!!!!!!!!!!!!!!!!!!!!!!!!!!!!!!!!!!!!!!!!!!!!!!!!!!!!!!!!!!!!!!!!!!!!!!!!!!!!!!!!!!!!!!!!!!!!!!!!!!!!!!!!!!!!!!!!!!!!!!!!!!!!!!!!!!!!!!!!!!!!!!!!!!!!!!!!!!!!!!!!!!!!!!!!!!!!!!!!!!!!!!!!!!!!!!!!!!!!!!!!!!!!!!!!!!!!!!!!!!!!!!!!!!!!!!!!!!!!!!!!!!!!!!!!!!!!!!!!!!!!!!!!!!!!!!!!!!!!!!!!!!!!!!!!!!!!!!!!!!!!!!!!!!!!!!!!!!!!!!!!!!!!!!!!!!!!!!!!!!!!!!!!!!!!!!!!!!!!!!!!!!!!!!!!!!!!!!!!!!!!!!!!!!!!!!!!!!!!!!!!!!!!!!!!!!!!!!!!!!!!!!!!!!!!!!!!!!!!!!!!!!!!!!!!!!!!!!!!!!!!!!!!!!!!!!!!!!!!!!!!!!!!!!!!!!!!!!!!!!!!!!!!!!!!!!!!!!!!!!!!!!!!!!!!!!!!!!!!!!!!!!!!!!!!!!!!!!!!!!!!!!!!!!!!!!!!!!!!!!!!!!!!!!!!!!!!!!!!!!!!!!!!!!!!!!!!!!!!!!!!!!!!!!!!!!!!!!!!!!!!!!!!!!!!!!!!!!!!!!!!!!!!!!!!!!!!!!!!!!!!!!!!!!!!!!!!!!!!!!!!!!!!!!!!!!!!!!!!!!!!!!!!!!!!!!!!!!!!!!!!!!!!!!!!!!!!!!!!!!!!!!!!!!!!!!!!!!!!!!!!!!!!!!!!!!!!!!!!!!!!!!!!!!!!!!!!!!!!!!!!!!!!!!!!!!!!!!!!!!!!!!!!!!!!!!!!!!!!!!!!!!!!!!!!!!!!!!!!!!!!!!!!!!!!!!!!!!!!!!!!!!!!!!!!!!!!!!!!!!!!!!!!!!!!!!!!!!!!!!!!!!1!1" style="position:absolute;left:0;text-align:left;margin-left:0;margin-top:0;width:.05pt;height:.05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proofErr w:type="gramStart"/>
            <w:r w:rsidR="00D6050D">
              <w:rPr>
                <w:rFonts w:hint="eastAsia"/>
              </w:rPr>
              <w:t>途牛科技</w:t>
            </w:r>
            <w:proofErr w:type="gramEnd"/>
            <w:r w:rsidR="00325347" w:rsidRPr="008C7E2D">
              <w:rPr>
                <w:rFonts w:hint="eastAsia"/>
              </w:rPr>
              <w:t>有限公司</w:t>
            </w:r>
          </w:p>
          <w:p w:rsidR="00325347" w:rsidRPr="008C7E2D" w:rsidRDefault="00D6050D" w:rsidP="00252D02">
            <w:pPr>
              <w:pStyle w:val="af4"/>
            </w:pPr>
            <w:proofErr w:type="spellStart"/>
            <w:r>
              <w:rPr>
                <w:rFonts w:hint="eastAsia"/>
              </w:rPr>
              <w:t>Tuniu</w:t>
            </w:r>
            <w:proofErr w:type="spellEnd"/>
            <w:r w:rsidR="00325347" w:rsidRPr="008C7E2D">
              <w:t xml:space="preserve"> Technologies Co. Ltd.</w:t>
            </w:r>
          </w:p>
        </w:tc>
        <w:tc>
          <w:tcPr>
            <w:tcW w:w="1601" w:type="pct"/>
            <w:vAlign w:val="center"/>
          </w:tcPr>
          <w:p w:rsidR="00325347" w:rsidRPr="008C7E2D" w:rsidRDefault="00325347" w:rsidP="00252D02">
            <w:pPr>
              <w:pStyle w:val="af4"/>
            </w:pPr>
            <w:r w:rsidRPr="008C7E2D">
              <w:rPr>
                <w:rFonts w:hint="eastAsia"/>
              </w:rPr>
              <w:t>产品名称</w:t>
            </w:r>
            <w:r w:rsidRPr="008C7E2D">
              <w:rPr>
                <w:rFonts w:hint="eastAsia"/>
              </w:rPr>
              <w:t xml:space="preserve"> </w:t>
            </w:r>
            <w:r w:rsidRPr="008C7E2D">
              <w:t xml:space="preserve">Product </w:t>
            </w:r>
            <w:r>
              <w:rPr>
                <w:rFonts w:hint="eastAsia"/>
              </w:rPr>
              <w:t>N</w:t>
            </w:r>
            <w:r w:rsidRPr="008C7E2D">
              <w:t>ame</w:t>
            </w:r>
          </w:p>
        </w:tc>
        <w:tc>
          <w:tcPr>
            <w:tcW w:w="1580" w:type="pct"/>
            <w:vAlign w:val="center"/>
          </w:tcPr>
          <w:p w:rsidR="00325347" w:rsidRPr="008C7E2D" w:rsidRDefault="00325347" w:rsidP="00252D02">
            <w:pPr>
              <w:pStyle w:val="af4"/>
            </w:pPr>
            <w:r w:rsidRPr="008C7E2D">
              <w:rPr>
                <w:rFonts w:hint="eastAsia"/>
              </w:rPr>
              <w:t>密级</w:t>
            </w:r>
            <w:r w:rsidRPr="008C7E2D">
              <w:rPr>
                <w:rFonts w:hint="eastAsia"/>
              </w:rPr>
              <w:t xml:space="preserve"> </w:t>
            </w:r>
            <w:r w:rsidRPr="008C7E2D">
              <w:t>Confidentiality</w:t>
            </w:r>
          </w:p>
        </w:tc>
      </w:tr>
      <w:tr w:rsidR="00325347">
        <w:trPr>
          <w:cantSplit/>
        </w:trPr>
        <w:tc>
          <w:tcPr>
            <w:tcW w:w="1819" w:type="pct"/>
            <w:vMerge/>
            <w:shd w:val="clear" w:color="auto" w:fill="auto"/>
            <w:vAlign w:val="center"/>
          </w:tcPr>
          <w:p w:rsidR="00325347" w:rsidRPr="008C7E2D" w:rsidRDefault="00325347" w:rsidP="00252D02">
            <w:pPr>
              <w:pStyle w:val="af4"/>
            </w:pPr>
          </w:p>
        </w:tc>
        <w:tc>
          <w:tcPr>
            <w:tcW w:w="1601" w:type="pct"/>
            <w:vAlign w:val="center"/>
          </w:tcPr>
          <w:p w:rsidR="00325347" w:rsidRPr="008C7E2D" w:rsidRDefault="00B35B05" w:rsidP="00252D02">
            <w:pPr>
              <w:pStyle w:val="af4"/>
            </w:pPr>
            <w:r>
              <w:rPr>
                <w:rFonts w:hint="eastAsia"/>
              </w:rPr>
              <w:t>国内机票频道</w:t>
            </w:r>
          </w:p>
        </w:tc>
        <w:tc>
          <w:tcPr>
            <w:tcW w:w="1580" w:type="pct"/>
            <w:vAlign w:val="center"/>
          </w:tcPr>
          <w:p w:rsidR="00325347" w:rsidRPr="008C7E2D" w:rsidRDefault="001A2CF3" w:rsidP="00252D02">
            <w:pPr>
              <w:pStyle w:val="af4"/>
            </w:pPr>
            <w:r>
              <w:rPr>
                <w:rFonts w:hint="eastAsia"/>
              </w:rPr>
              <w:t>秘密</w:t>
            </w:r>
          </w:p>
        </w:tc>
      </w:tr>
      <w:tr w:rsidR="00325347">
        <w:trPr>
          <w:cantSplit/>
        </w:trPr>
        <w:tc>
          <w:tcPr>
            <w:tcW w:w="1819" w:type="pct"/>
            <w:vMerge/>
            <w:shd w:val="clear" w:color="auto" w:fill="auto"/>
            <w:vAlign w:val="center"/>
          </w:tcPr>
          <w:p w:rsidR="00325347" w:rsidRPr="008C7E2D" w:rsidRDefault="00325347" w:rsidP="00252D02">
            <w:pPr>
              <w:pStyle w:val="af4"/>
            </w:pPr>
          </w:p>
        </w:tc>
        <w:tc>
          <w:tcPr>
            <w:tcW w:w="1601" w:type="pct"/>
            <w:vAlign w:val="center"/>
          </w:tcPr>
          <w:p w:rsidR="00325347" w:rsidRPr="008C7E2D" w:rsidRDefault="00325347" w:rsidP="00252D02">
            <w:pPr>
              <w:pStyle w:val="af4"/>
            </w:pPr>
            <w:r w:rsidRPr="008C7E2D">
              <w:rPr>
                <w:rFonts w:hint="eastAsia"/>
              </w:rPr>
              <w:t>产品版本</w:t>
            </w:r>
            <w:r w:rsidRPr="008C7E2D">
              <w:rPr>
                <w:rFonts w:hint="eastAsia"/>
              </w:rPr>
              <w:t xml:space="preserve"> </w:t>
            </w:r>
            <w:r w:rsidRPr="008C7E2D">
              <w:t xml:space="preserve">Product </w:t>
            </w:r>
            <w:r>
              <w:rPr>
                <w:rFonts w:hint="eastAsia"/>
              </w:rPr>
              <w:t>V</w:t>
            </w:r>
            <w:r w:rsidRPr="008C7E2D">
              <w:t>ersion</w:t>
            </w:r>
          </w:p>
        </w:tc>
        <w:tc>
          <w:tcPr>
            <w:tcW w:w="1580" w:type="pct"/>
            <w:vMerge w:val="restart"/>
            <w:vAlign w:val="center"/>
          </w:tcPr>
          <w:p w:rsidR="00325347" w:rsidRPr="008C7E2D" w:rsidRDefault="00325347" w:rsidP="00252D02">
            <w:pPr>
              <w:pStyle w:val="af4"/>
            </w:pPr>
            <w:r w:rsidRPr="008C7E2D">
              <w:t>Total</w:t>
            </w:r>
            <w:r w:rsidRPr="008C7E2D">
              <w:rPr>
                <w:rFonts w:hint="eastAsia"/>
              </w:rPr>
              <w:t xml:space="preserve"> </w:t>
            </w:r>
            <w:fldSimple w:instr=" NUMPAGES   \* MERGEFORMAT ">
              <w:r w:rsidR="002F2B56">
                <w:rPr>
                  <w:noProof/>
                </w:rPr>
                <w:t>10</w:t>
              </w:r>
            </w:fldSimple>
            <w:r w:rsidRPr="008C7E2D">
              <w:rPr>
                <w:rFonts w:hint="eastAsia"/>
              </w:rPr>
              <w:t xml:space="preserve"> P</w:t>
            </w:r>
            <w:r w:rsidRPr="008C7E2D">
              <w:t>ages</w:t>
            </w:r>
            <w:r>
              <w:rPr>
                <w:rFonts w:hint="eastAsia"/>
              </w:rPr>
              <w:t xml:space="preserve"> </w:t>
            </w:r>
            <w:r w:rsidRPr="008C7E2D">
              <w:rPr>
                <w:rFonts w:hint="eastAsia"/>
              </w:rPr>
              <w:t>共</w:t>
            </w:r>
            <w:r w:rsidRPr="008C7E2D">
              <w:rPr>
                <w:rFonts w:hint="eastAsia"/>
              </w:rPr>
              <w:t xml:space="preserve"> </w:t>
            </w:r>
            <w:fldSimple w:instr=" NUMPAGES   \* MERGEFORMAT ">
              <w:r w:rsidR="002F2B56">
                <w:rPr>
                  <w:noProof/>
                </w:rPr>
                <w:t>10</w:t>
              </w:r>
            </w:fldSimple>
            <w:r w:rsidRPr="008C7E2D">
              <w:rPr>
                <w:rFonts w:hint="eastAsia"/>
              </w:rPr>
              <w:t xml:space="preserve"> </w:t>
            </w:r>
            <w:r w:rsidRPr="008C7E2D">
              <w:rPr>
                <w:rFonts w:hint="eastAsia"/>
              </w:rPr>
              <w:t>页</w:t>
            </w:r>
          </w:p>
        </w:tc>
      </w:tr>
      <w:tr w:rsidR="00325347">
        <w:trPr>
          <w:cantSplit/>
        </w:trPr>
        <w:tc>
          <w:tcPr>
            <w:tcW w:w="1819" w:type="pct"/>
            <w:vMerge/>
            <w:shd w:val="clear" w:color="auto" w:fill="auto"/>
            <w:vAlign w:val="center"/>
          </w:tcPr>
          <w:p w:rsidR="00325347" w:rsidRPr="0001519A" w:rsidRDefault="00325347" w:rsidP="00252D02">
            <w:pPr>
              <w:pStyle w:val="af4"/>
            </w:pPr>
          </w:p>
        </w:tc>
        <w:tc>
          <w:tcPr>
            <w:tcW w:w="1601" w:type="pct"/>
            <w:vAlign w:val="center"/>
          </w:tcPr>
          <w:p w:rsidR="00325347" w:rsidRPr="0001519A" w:rsidRDefault="00325347" w:rsidP="00252D02">
            <w:pPr>
              <w:pStyle w:val="af4"/>
            </w:pPr>
          </w:p>
        </w:tc>
        <w:tc>
          <w:tcPr>
            <w:tcW w:w="1580" w:type="pct"/>
            <w:vMerge/>
            <w:vAlign w:val="center"/>
          </w:tcPr>
          <w:p w:rsidR="00325347" w:rsidRPr="0001519A" w:rsidRDefault="00325347" w:rsidP="00252D02">
            <w:pPr>
              <w:pStyle w:val="af4"/>
            </w:pPr>
          </w:p>
        </w:tc>
      </w:tr>
    </w:tbl>
    <w:p w:rsidR="00325347" w:rsidRDefault="00325347" w:rsidP="00252D02">
      <w:pPr>
        <w:pStyle w:val="af5"/>
        <w:widowControl/>
      </w:pPr>
    </w:p>
    <w:p w:rsidR="00325347" w:rsidRPr="000B06EA" w:rsidRDefault="00123857" w:rsidP="00252D02">
      <w:pPr>
        <w:jc w:val="center"/>
        <w:rPr>
          <w:b/>
          <w:sz w:val="56"/>
          <w:szCs w:val="56"/>
        </w:rPr>
      </w:pPr>
      <w:r>
        <w:rPr>
          <w:rFonts w:hint="eastAsia"/>
          <w:b/>
          <w:sz w:val="56"/>
          <w:szCs w:val="56"/>
        </w:rPr>
        <w:t>国内机票频道</w:t>
      </w:r>
      <w:r w:rsidR="00325347" w:rsidRPr="000B06EA">
        <w:rPr>
          <w:rFonts w:hint="eastAsia"/>
          <w:b/>
          <w:sz w:val="56"/>
          <w:szCs w:val="56"/>
        </w:rPr>
        <w:t>总体技术方案</w:t>
      </w:r>
    </w:p>
    <w:p w:rsidR="00325347" w:rsidRPr="00A60606" w:rsidRDefault="00325347" w:rsidP="00252D02">
      <w:pPr>
        <w:jc w:val="center"/>
      </w:pPr>
      <w:r w:rsidRPr="00A60606">
        <w:rPr>
          <w:rFonts w:hint="eastAsia"/>
        </w:rPr>
        <w:t>（仅供内部使用）</w:t>
      </w:r>
    </w:p>
    <w:p w:rsidR="00325347" w:rsidRPr="00A60606" w:rsidRDefault="00325347" w:rsidP="00252D02">
      <w:pPr>
        <w:jc w:val="center"/>
      </w:pPr>
      <w:r w:rsidRPr="00A60606">
        <w:t>For internal use only</w:t>
      </w:r>
    </w:p>
    <w:p w:rsidR="00325347" w:rsidRDefault="00325347" w:rsidP="00252D02">
      <w:pPr>
        <w:pStyle w:val="af4"/>
      </w:pPr>
    </w:p>
    <w:tbl>
      <w:tblPr>
        <w:tblW w:w="3600" w:type="pct"/>
        <w:jc w:val="center"/>
        <w:tblCellMar>
          <w:top w:w="57" w:type="dxa"/>
          <w:bottom w:w="57" w:type="dxa"/>
        </w:tblCellMar>
        <w:tblLook w:val="0000" w:firstRow="0" w:lastRow="0" w:firstColumn="0" w:lastColumn="0" w:noHBand="0" w:noVBand="0"/>
      </w:tblPr>
      <w:tblGrid>
        <w:gridCol w:w="1677"/>
        <w:gridCol w:w="2259"/>
        <w:gridCol w:w="695"/>
        <w:gridCol w:w="1505"/>
      </w:tblGrid>
      <w:tr w:rsidR="00325347">
        <w:trPr>
          <w:jc w:val="center"/>
        </w:trPr>
        <w:tc>
          <w:tcPr>
            <w:tcW w:w="1367" w:type="pct"/>
            <w:vAlign w:val="bottom"/>
          </w:tcPr>
          <w:p w:rsidR="00325347" w:rsidRDefault="00325347" w:rsidP="00252D02">
            <w:pPr>
              <w:pStyle w:val="af4"/>
            </w:pPr>
            <w:r w:rsidRPr="00BE22A2">
              <w:rPr>
                <w:rFonts w:hint="eastAsia"/>
              </w:rPr>
              <w:t>拟制</w:t>
            </w:r>
          </w:p>
          <w:p w:rsidR="00325347" w:rsidRPr="00BE22A2" w:rsidRDefault="00325347" w:rsidP="00252D02">
            <w:pPr>
              <w:pStyle w:val="af4"/>
            </w:pPr>
            <w:r w:rsidRPr="00BE22A2">
              <w:t>Prepared by</w:t>
            </w:r>
          </w:p>
        </w:tc>
        <w:tc>
          <w:tcPr>
            <w:tcW w:w="1841" w:type="pct"/>
            <w:tcBorders>
              <w:bottom w:val="single" w:sz="6" w:space="0" w:color="auto"/>
            </w:tcBorders>
            <w:vAlign w:val="bottom"/>
          </w:tcPr>
          <w:p w:rsidR="00325347" w:rsidRDefault="00027767" w:rsidP="00252D02">
            <w:pPr>
              <w:pStyle w:val="af4"/>
            </w:pPr>
            <w:r>
              <w:rPr>
                <w:rFonts w:hint="eastAsia"/>
              </w:rPr>
              <w:t>王兵</w:t>
            </w:r>
            <w:r>
              <w:t>8197</w:t>
            </w:r>
          </w:p>
        </w:tc>
        <w:tc>
          <w:tcPr>
            <w:tcW w:w="566" w:type="pct"/>
            <w:vAlign w:val="bottom"/>
          </w:tcPr>
          <w:p w:rsidR="00325347" w:rsidRDefault="00325347" w:rsidP="00252D02">
            <w:pPr>
              <w:pStyle w:val="af4"/>
            </w:pPr>
            <w:r>
              <w:rPr>
                <w:rFonts w:hint="eastAsia"/>
              </w:rPr>
              <w:t>日期</w:t>
            </w:r>
          </w:p>
          <w:p w:rsidR="00325347" w:rsidRDefault="00325347" w:rsidP="00252D02">
            <w:pPr>
              <w:pStyle w:val="af4"/>
            </w:pPr>
            <w:r>
              <w:t>Date</w:t>
            </w:r>
          </w:p>
        </w:tc>
        <w:tc>
          <w:tcPr>
            <w:tcW w:w="1226" w:type="pct"/>
            <w:tcBorders>
              <w:bottom w:val="single" w:sz="6" w:space="0" w:color="auto"/>
            </w:tcBorders>
            <w:vAlign w:val="bottom"/>
          </w:tcPr>
          <w:p w:rsidR="00325347" w:rsidRDefault="00027767" w:rsidP="00252D02">
            <w:pPr>
              <w:pStyle w:val="af4"/>
            </w:pPr>
            <w:r>
              <w:rPr>
                <w:rFonts w:hint="eastAsia"/>
              </w:rPr>
              <w:t>2015-05-21</w:t>
            </w:r>
          </w:p>
        </w:tc>
      </w:tr>
      <w:tr w:rsidR="00325347">
        <w:trPr>
          <w:jc w:val="center"/>
        </w:trPr>
        <w:tc>
          <w:tcPr>
            <w:tcW w:w="1367" w:type="pct"/>
            <w:vAlign w:val="bottom"/>
          </w:tcPr>
          <w:p w:rsidR="00325347" w:rsidRDefault="00325347" w:rsidP="00252D02">
            <w:pPr>
              <w:pStyle w:val="af4"/>
            </w:pPr>
            <w:r w:rsidRPr="00BE22A2">
              <w:rPr>
                <w:rFonts w:hint="eastAsia"/>
              </w:rPr>
              <w:t>评审</w:t>
            </w:r>
          </w:p>
          <w:p w:rsidR="00325347" w:rsidRPr="00BE22A2" w:rsidRDefault="00325347" w:rsidP="00252D02">
            <w:pPr>
              <w:pStyle w:val="af4"/>
            </w:pPr>
            <w:r w:rsidRPr="00BE22A2">
              <w:t>Reviewed by</w:t>
            </w:r>
          </w:p>
        </w:tc>
        <w:tc>
          <w:tcPr>
            <w:tcW w:w="1841" w:type="pct"/>
            <w:tcBorders>
              <w:top w:val="single" w:sz="6" w:space="0" w:color="auto"/>
              <w:bottom w:val="single" w:sz="6" w:space="0" w:color="auto"/>
            </w:tcBorders>
            <w:vAlign w:val="bottom"/>
          </w:tcPr>
          <w:p w:rsidR="00325347" w:rsidRDefault="00325347" w:rsidP="00252D02">
            <w:pPr>
              <w:pStyle w:val="af4"/>
            </w:pPr>
          </w:p>
        </w:tc>
        <w:tc>
          <w:tcPr>
            <w:tcW w:w="566" w:type="pct"/>
            <w:vAlign w:val="bottom"/>
          </w:tcPr>
          <w:p w:rsidR="00325347" w:rsidRDefault="00325347" w:rsidP="00252D02">
            <w:pPr>
              <w:pStyle w:val="af4"/>
            </w:pPr>
            <w:r>
              <w:rPr>
                <w:rFonts w:hint="eastAsia"/>
              </w:rPr>
              <w:t>日期</w:t>
            </w:r>
          </w:p>
          <w:p w:rsidR="00325347" w:rsidRDefault="00325347" w:rsidP="00252D02">
            <w:pPr>
              <w:pStyle w:val="af4"/>
            </w:pPr>
            <w:r>
              <w:t>Date</w:t>
            </w:r>
          </w:p>
        </w:tc>
        <w:tc>
          <w:tcPr>
            <w:tcW w:w="1226" w:type="pct"/>
            <w:tcBorders>
              <w:top w:val="single" w:sz="6" w:space="0" w:color="auto"/>
              <w:bottom w:val="single" w:sz="6" w:space="0" w:color="auto"/>
            </w:tcBorders>
            <w:vAlign w:val="bottom"/>
          </w:tcPr>
          <w:p w:rsidR="00325347" w:rsidRDefault="00325347" w:rsidP="00252D02">
            <w:pPr>
              <w:pStyle w:val="af4"/>
            </w:pPr>
          </w:p>
        </w:tc>
      </w:tr>
      <w:tr w:rsidR="00325347">
        <w:trPr>
          <w:jc w:val="center"/>
        </w:trPr>
        <w:tc>
          <w:tcPr>
            <w:tcW w:w="1367" w:type="pct"/>
            <w:vAlign w:val="bottom"/>
          </w:tcPr>
          <w:p w:rsidR="00325347" w:rsidRDefault="00325347" w:rsidP="00252D02">
            <w:pPr>
              <w:pStyle w:val="af4"/>
            </w:pPr>
            <w:r w:rsidRPr="00BE22A2">
              <w:rPr>
                <w:rFonts w:hint="eastAsia"/>
              </w:rPr>
              <w:t>批准</w:t>
            </w:r>
          </w:p>
          <w:p w:rsidR="00325347" w:rsidRPr="00BE22A2" w:rsidRDefault="00325347" w:rsidP="00252D02">
            <w:pPr>
              <w:pStyle w:val="af4"/>
            </w:pPr>
            <w:r w:rsidRPr="00BE22A2">
              <w:t>Approved by</w:t>
            </w:r>
          </w:p>
        </w:tc>
        <w:tc>
          <w:tcPr>
            <w:tcW w:w="1841" w:type="pct"/>
            <w:tcBorders>
              <w:top w:val="single" w:sz="6" w:space="0" w:color="auto"/>
              <w:bottom w:val="single" w:sz="6" w:space="0" w:color="auto"/>
            </w:tcBorders>
            <w:vAlign w:val="bottom"/>
          </w:tcPr>
          <w:p w:rsidR="00325347" w:rsidRDefault="00325347" w:rsidP="00252D02">
            <w:pPr>
              <w:pStyle w:val="af4"/>
            </w:pPr>
          </w:p>
        </w:tc>
        <w:tc>
          <w:tcPr>
            <w:tcW w:w="566" w:type="pct"/>
            <w:vAlign w:val="bottom"/>
          </w:tcPr>
          <w:p w:rsidR="00325347" w:rsidRDefault="00325347" w:rsidP="00252D02">
            <w:pPr>
              <w:pStyle w:val="af4"/>
            </w:pPr>
            <w:r>
              <w:rPr>
                <w:rFonts w:hint="eastAsia"/>
              </w:rPr>
              <w:t>日期</w:t>
            </w:r>
          </w:p>
          <w:p w:rsidR="00325347" w:rsidRDefault="00325347" w:rsidP="00252D02">
            <w:pPr>
              <w:pStyle w:val="af4"/>
            </w:pPr>
            <w:r>
              <w:t>Date</w:t>
            </w:r>
          </w:p>
        </w:tc>
        <w:tc>
          <w:tcPr>
            <w:tcW w:w="1226" w:type="pct"/>
            <w:tcBorders>
              <w:top w:val="single" w:sz="6" w:space="0" w:color="auto"/>
              <w:bottom w:val="single" w:sz="6" w:space="0" w:color="auto"/>
            </w:tcBorders>
            <w:vAlign w:val="bottom"/>
          </w:tcPr>
          <w:p w:rsidR="00325347" w:rsidRDefault="00325347" w:rsidP="00252D02">
            <w:pPr>
              <w:pStyle w:val="af4"/>
            </w:pPr>
          </w:p>
        </w:tc>
      </w:tr>
      <w:tr w:rsidR="00325347">
        <w:trPr>
          <w:jc w:val="center"/>
        </w:trPr>
        <w:tc>
          <w:tcPr>
            <w:tcW w:w="1367" w:type="pct"/>
            <w:vAlign w:val="bottom"/>
          </w:tcPr>
          <w:p w:rsidR="00325347" w:rsidRDefault="00325347" w:rsidP="00252D02">
            <w:pPr>
              <w:pStyle w:val="af4"/>
            </w:pPr>
            <w:r w:rsidRPr="00BE22A2">
              <w:rPr>
                <w:rFonts w:hint="eastAsia"/>
              </w:rPr>
              <w:t>签发</w:t>
            </w:r>
          </w:p>
          <w:p w:rsidR="00325347" w:rsidRPr="00BE22A2" w:rsidRDefault="00325347" w:rsidP="00252D02">
            <w:pPr>
              <w:pStyle w:val="af4"/>
            </w:pPr>
            <w:r w:rsidRPr="00BE22A2">
              <w:t>Authorized by</w:t>
            </w:r>
          </w:p>
        </w:tc>
        <w:tc>
          <w:tcPr>
            <w:tcW w:w="1841" w:type="pct"/>
            <w:tcBorders>
              <w:top w:val="single" w:sz="6" w:space="0" w:color="auto"/>
              <w:bottom w:val="single" w:sz="6" w:space="0" w:color="auto"/>
            </w:tcBorders>
            <w:vAlign w:val="bottom"/>
          </w:tcPr>
          <w:p w:rsidR="00325347" w:rsidRDefault="00325347" w:rsidP="00252D02">
            <w:pPr>
              <w:pStyle w:val="af4"/>
            </w:pPr>
          </w:p>
        </w:tc>
        <w:tc>
          <w:tcPr>
            <w:tcW w:w="566" w:type="pct"/>
            <w:vAlign w:val="bottom"/>
          </w:tcPr>
          <w:p w:rsidR="00325347" w:rsidRDefault="00325347" w:rsidP="00252D02">
            <w:pPr>
              <w:pStyle w:val="af4"/>
            </w:pPr>
            <w:r>
              <w:rPr>
                <w:rFonts w:hint="eastAsia"/>
              </w:rPr>
              <w:t>日期</w:t>
            </w:r>
          </w:p>
          <w:p w:rsidR="00325347" w:rsidRDefault="00325347" w:rsidP="00252D02">
            <w:pPr>
              <w:pStyle w:val="af4"/>
            </w:pPr>
            <w:r>
              <w:t>Date</w:t>
            </w:r>
          </w:p>
        </w:tc>
        <w:tc>
          <w:tcPr>
            <w:tcW w:w="1226" w:type="pct"/>
            <w:tcBorders>
              <w:top w:val="single" w:sz="6" w:space="0" w:color="auto"/>
              <w:bottom w:val="single" w:sz="6" w:space="0" w:color="auto"/>
            </w:tcBorders>
            <w:vAlign w:val="bottom"/>
          </w:tcPr>
          <w:p w:rsidR="00325347" w:rsidRDefault="00325347" w:rsidP="00252D02">
            <w:pPr>
              <w:pStyle w:val="af4"/>
            </w:pPr>
          </w:p>
        </w:tc>
      </w:tr>
    </w:tbl>
    <w:p w:rsidR="00325347" w:rsidRDefault="00325347" w:rsidP="00252D02"/>
    <w:p w:rsidR="00325347" w:rsidRDefault="00F061ED" w:rsidP="00252D02">
      <w:pPr>
        <w:pStyle w:val="af6"/>
      </w:pPr>
      <w:r>
        <w:rPr>
          <w:rFonts w:hint="eastAsia"/>
          <w:noProof/>
        </w:rPr>
        <w:drawing>
          <wp:inline distT="0" distB="0" distL="0" distR="0">
            <wp:extent cx="920978" cy="1144645"/>
            <wp:effectExtent l="0" t="0" r="0" b="0"/>
            <wp:docPr id="1" name="图片 1" descr="193336z553ew3f9ohff3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3336z553ew3f9ohff3f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4919" cy="1149543"/>
                    </a:xfrm>
                    <a:prstGeom prst="rect">
                      <a:avLst/>
                    </a:prstGeom>
                    <a:noFill/>
                    <a:ln>
                      <a:noFill/>
                    </a:ln>
                  </pic:spPr>
                </pic:pic>
              </a:graphicData>
            </a:graphic>
          </wp:inline>
        </w:drawing>
      </w:r>
    </w:p>
    <w:p w:rsidR="00325347" w:rsidRPr="0000180C" w:rsidRDefault="00C067DD" w:rsidP="00252D02">
      <w:pPr>
        <w:pStyle w:val="af6"/>
      </w:pPr>
      <w:proofErr w:type="gramStart"/>
      <w:r>
        <w:t>途牛</w:t>
      </w:r>
      <w:r w:rsidR="00DB7A0B">
        <w:rPr>
          <w:rFonts w:hint="eastAsia"/>
        </w:rPr>
        <w:t>科技</w:t>
      </w:r>
      <w:proofErr w:type="gramEnd"/>
      <w:r>
        <w:t>有限公司</w:t>
      </w:r>
    </w:p>
    <w:p w:rsidR="00325347" w:rsidRDefault="00437692" w:rsidP="00252D02">
      <w:pPr>
        <w:pStyle w:val="af6"/>
      </w:pPr>
      <w:proofErr w:type="spellStart"/>
      <w:r>
        <w:rPr>
          <w:rFonts w:hint="eastAsia"/>
        </w:rPr>
        <w:t>Tuniu</w:t>
      </w:r>
      <w:proofErr w:type="spellEnd"/>
      <w:r>
        <w:rPr>
          <w:rFonts w:hint="eastAsia"/>
        </w:rPr>
        <w:t xml:space="preserve"> </w:t>
      </w:r>
      <w:r w:rsidR="00325347" w:rsidRPr="0000180C">
        <w:t>Technologies Co., Ltd.</w:t>
      </w:r>
    </w:p>
    <w:p w:rsidR="00325347" w:rsidRPr="008C7E2D" w:rsidRDefault="00325347" w:rsidP="00252D02">
      <w:pPr>
        <w:pStyle w:val="af4"/>
      </w:pPr>
      <w:r w:rsidRPr="008C7E2D">
        <w:rPr>
          <w:rFonts w:hint="eastAsia"/>
        </w:rPr>
        <w:t>版权所有</w:t>
      </w:r>
      <w:r>
        <w:t xml:space="preserve"> </w:t>
      </w:r>
      <w:r w:rsidRPr="008C7E2D">
        <w:rPr>
          <w:rFonts w:hint="eastAsia"/>
        </w:rPr>
        <w:t>侵权必究</w:t>
      </w:r>
    </w:p>
    <w:p w:rsidR="00325347" w:rsidRDefault="00325347" w:rsidP="00252D02">
      <w:pPr>
        <w:pStyle w:val="af4"/>
      </w:pPr>
      <w:r w:rsidRPr="008C7E2D">
        <w:t>All rights reserved</w:t>
      </w:r>
    </w:p>
    <w:p w:rsidR="00490C37" w:rsidRDefault="0057148D" w:rsidP="00252D02">
      <w:pPr>
        <w:pStyle w:val="af7"/>
        <w:pageBreakBefore w:val="0"/>
      </w:pPr>
      <w:r>
        <w:br w:type="page"/>
      </w:r>
      <w:r w:rsidR="00490C37">
        <w:rPr>
          <w:rFonts w:hint="eastAsia"/>
        </w:rPr>
        <w:lastRenderedPageBreak/>
        <w:t>修订记录</w:t>
      </w:r>
      <w:r w:rsidR="00490C37">
        <w:t>Version Control</w:t>
      </w:r>
    </w:p>
    <w:tbl>
      <w:tblPr>
        <w:tblW w:w="5000" w:type="pct"/>
        <w:jc w:val="center"/>
        <w:tblCellMar>
          <w:left w:w="57" w:type="dxa"/>
          <w:right w:w="57" w:type="dxa"/>
        </w:tblCellMar>
        <w:tblLook w:val="0000" w:firstRow="0" w:lastRow="0" w:firstColumn="0" w:lastColumn="0" w:noHBand="0" w:noVBand="0"/>
      </w:tblPr>
      <w:tblGrid>
        <w:gridCol w:w="1255"/>
        <w:gridCol w:w="1160"/>
        <w:gridCol w:w="4031"/>
        <w:gridCol w:w="1974"/>
      </w:tblGrid>
      <w:tr w:rsidR="00490C37">
        <w:trPr>
          <w:jc w:val="center"/>
        </w:trPr>
        <w:tc>
          <w:tcPr>
            <w:tcW w:w="745" w:type="pct"/>
            <w:tcBorders>
              <w:top w:val="single" w:sz="6" w:space="0" w:color="auto"/>
              <w:left w:val="single" w:sz="6" w:space="0" w:color="auto"/>
              <w:bottom w:val="single" w:sz="6" w:space="0" w:color="auto"/>
              <w:right w:val="single" w:sz="6" w:space="0" w:color="auto"/>
            </w:tcBorders>
            <w:shd w:val="clear" w:color="auto" w:fill="C0C0C0"/>
          </w:tcPr>
          <w:p w:rsidR="00490C37" w:rsidRDefault="00490C37" w:rsidP="00252D02">
            <w:pPr>
              <w:pStyle w:val="ab"/>
            </w:pPr>
            <w:r w:rsidRPr="004F161C">
              <w:rPr>
                <w:rFonts w:hint="eastAsia"/>
              </w:rPr>
              <w:t>日期</w:t>
            </w:r>
          </w:p>
          <w:p w:rsidR="00490C37" w:rsidRDefault="00490C37" w:rsidP="00252D02">
            <w:pPr>
              <w:pStyle w:val="ab"/>
            </w:pPr>
            <w:r w:rsidRPr="00B43D8E">
              <w:t>Date</w:t>
            </w:r>
          </w:p>
        </w:tc>
        <w:tc>
          <w:tcPr>
            <w:tcW w:w="689" w:type="pct"/>
            <w:tcBorders>
              <w:top w:val="single" w:sz="6" w:space="0" w:color="auto"/>
              <w:left w:val="single" w:sz="6" w:space="0" w:color="auto"/>
              <w:bottom w:val="single" w:sz="6" w:space="0" w:color="auto"/>
              <w:right w:val="single" w:sz="6" w:space="0" w:color="auto"/>
            </w:tcBorders>
            <w:shd w:val="clear" w:color="auto" w:fill="C0C0C0"/>
          </w:tcPr>
          <w:p w:rsidR="00490C37" w:rsidRDefault="00490C37" w:rsidP="00252D02">
            <w:pPr>
              <w:pStyle w:val="ab"/>
            </w:pPr>
            <w:r w:rsidRPr="004F161C">
              <w:rPr>
                <w:rFonts w:hint="eastAsia"/>
              </w:rPr>
              <w:t>修订版本</w:t>
            </w:r>
            <w:r w:rsidRPr="00B43D8E">
              <w:t>Version</w:t>
            </w:r>
          </w:p>
        </w:tc>
        <w:tc>
          <w:tcPr>
            <w:tcW w:w="2394" w:type="pct"/>
            <w:tcBorders>
              <w:top w:val="single" w:sz="6" w:space="0" w:color="auto"/>
              <w:left w:val="single" w:sz="6" w:space="0" w:color="auto"/>
              <w:bottom w:val="single" w:sz="6" w:space="0" w:color="auto"/>
              <w:right w:val="single" w:sz="6" w:space="0" w:color="auto"/>
            </w:tcBorders>
            <w:shd w:val="clear" w:color="auto" w:fill="C0C0C0"/>
          </w:tcPr>
          <w:p w:rsidR="00490C37" w:rsidRDefault="00490C37" w:rsidP="00252D02">
            <w:pPr>
              <w:pStyle w:val="ab"/>
            </w:pPr>
            <w:r w:rsidRPr="004F161C">
              <w:rPr>
                <w:rFonts w:hint="eastAsia"/>
              </w:rPr>
              <w:t>描述</w:t>
            </w:r>
          </w:p>
          <w:p w:rsidR="00490C37" w:rsidRDefault="00490C37" w:rsidP="00252D02">
            <w:pPr>
              <w:pStyle w:val="ab"/>
            </w:pPr>
            <w:r w:rsidRPr="00B43D8E">
              <w:t>Description</w:t>
            </w:r>
          </w:p>
        </w:tc>
        <w:tc>
          <w:tcPr>
            <w:tcW w:w="1172" w:type="pct"/>
            <w:tcBorders>
              <w:top w:val="single" w:sz="6" w:space="0" w:color="auto"/>
              <w:left w:val="single" w:sz="6" w:space="0" w:color="auto"/>
              <w:bottom w:val="single" w:sz="6" w:space="0" w:color="auto"/>
              <w:right w:val="single" w:sz="6" w:space="0" w:color="auto"/>
            </w:tcBorders>
            <w:shd w:val="clear" w:color="auto" w:fill="C0C0C0"/>
          </w:tcPr>
          <w:p w:rsidR="00490C37" w:rsidRDefault="00490C37" w:rsidP="00252D02">
            <w:pPr>
              <w:pStyle w:val="ab"/>
            </w:pPr>
            <w:r w:rsidRPr="004F161C">
              <w:rPr>
                <w:rFonts w:hint="eastAsia"/>
              </w:rPr>
              <w:t>作者</w:t>
            </w:r>
          </w:p>
          <w:p w:rsidR="00490C37" w:rsidRDefault="00490C37" w:rsidP="00252D02">
            <w:pPr>
              <w:pStyle w:val="ab"/>
            </w:pPr>
            <w:r w:rsidRPr="00B43D8E">
              <w:t>Prepared by</w:t>
            </w:r>
          </w:p>
        </w:tc>
      </w:tr>
      <w:tr w:rsidR="00490C37">
        <w:trPr>
          <w:jc w:val="center"/>
        </w:trPr>
        <w:tc>
          <w:tcPr>
            <w:tcW w:w="745" w:type="pct"/>
            <w:tcBorders>
              <w:top w:val="single" w:sz="6" w:space="0" w:color="auto"/>
              <w:left w:val="single" w:sz="6" w:space="0" w:color="auto"/>
              <w:bottom w:val="single" w:sz="6" w:space="0" w:color="auto"/>
              <w:right w:val="single" w:sz="6" w:space="0" w:color="auto"/>
            </w:tcBorders>
          </w:tcPr>
          <w:p w:rsidR="00490C37" w:rsidRDefault="00F37CD1" w:rsidP="00252D02">
            <w:pPr>
              <w:pStyle w:val="aa"/>
            </w:pPr>
            <w:r>
              <w:rPr>
                <w:rFonts w:hint="eastAsia"/>
              </w:rPr>
              <w:t>2015-05-21</w:t>
            </w:r>
          </w:p>
        </w:tc>
        <w:tc>
          <w:tcPr>
            <w:tcW w:w="689" w:type="pct"/>
            <w:tcBorders>
              <w:top w:val="single" w:sz="6" w:space="0" w:color="auto"/>
              <w:left w:val="single" w:sz="6" w:space="0" w:color="auto"/>
              <w:bottom w:val="single" w:sz="6" w:space="0" w:color="auto"/>
              <w:right w:val="single" w:sz="6" w:space="0" w:color="auto"/>
            </w:tcBorders>
          </w:tcPr>
          <w:p w:rsidR="00490C37" w:rsidRDefault="00F37CD1" w:rsidP="00252D02">
            <w:pPr>
              <w:pStyle w:val="aa"/>
            </w:pPr>
            <w:r>
              <w:rPr>
                <w:rFonts w:hint="eastAsia"/>
              </w:rPr>
              <w:t>0.001</w:t>
            </w:r>
          </w:p>
        </w:tc>
        <w:tc>
          <w:tcPr>
            <w:tcW w:w="2394" w:type="pct"/>
            <w:tcBorders>
              <w:top w:val="single" w:sz="6" w:space="0" w:color="auto"/>
              <w:left w:val="single" w:sz="6" w:space="0" w:color="auto"/>
              <w:bottom w:val="single" w:sz="6" w:space="0" w:color="auto"/>
              <w:right w:val="single" w:sz="6" w:space="0" w:color="auto"/>
            </w:tcBorders>
          </w:tcPr>
          <w:p w:rsidR="00490C37" w:rsidRPr="0048262D" w:rsidRDefault="00490C37" w:rsidP="00252D02">
            <w:pPr>
              <w:pStyle w:val="aa"/>
            </w:pPr>
            <w:r w:rsidRPr="0048262D">
              <w:rPr>
                <w:rFonts w:hint="eastAsia"/>
              </w:rPr>
              <w:t>初稿完成</w:t>
            </w:r>
            <w:r w:rsidR="00BE254C">
              <w:rPr>
                <w:rFonts w:hint="eastAsia"/>
              </w:rPr>
              <w:t>，</w:t>
            </w:r>
            <w:r w:rsidR="00F37CD1">
              <w:rPr>
                <w:rFonts w:hint="eastAsia"/>
              </w:rPr>
              <w:t>文档模板定义</w:t>
            </w:r>
            <w:r w:rsidR="00BE254C">
              <w:rPr>
                <w:rFonts w:hint="eastAsia"/>
              </w:rPr>
              <w:t>。</w:t>
            </w:r>
          </w:p>
        </w:tc>
        <w:tc>
          <w:tcPr>
            <w:tcW w:w="1172" w:type="pct"/>
            <w:tcBorders>
              <w:top w:val="single" w:sz="6" w:space="0" w:color="auto"/>
              <w:left w:val="single" w:sz="6" w:space="0" w:color="auto"/>
              <w:bottom w:val="single" w:sz="6" w:space="0" w:color="auto"/>
              <w:right w:val="single" w:sz="6" w:space="0" w:color="auto"/>
            </w:tcBorders>
          </w:tcPr>
          <w:p w:rsidR="008E6960" w:rsidRPr="0048262D" w:rsidRDefault="00F37CD1" w:rsidP="00252D02">
            <w:pPr>
              <w:pStyle w:val="aa"/>
            </w:pPr>
            <w:r>
              <w:rPr>
                <w:rFonts w:hint="eastAsia"/>
              </w:rPr>
              <w:t>王兵</w:t>
            </w:r>
            <w:r>
              <w:t>8197</w:t>
            </w:r>
          </w:p>
        </w:tc>
      </w:tr>
      <w:tr w:rsidR="00BE254C">
        <w:trPr>
          <w:jc w:val="center"/>
        </w:trPr>
        <w:tc>
          <w:tcPr>
            <w:tcW w:w="745" w:type="pct"/>
            <w:tcBorders>
              <w:top w:val="single" w:sz="6" w:space="0" w:color="auto"/>
              <w:left w:val="single" w:sz="6" w:space="0" w:color="auto"/>
              <w:bottom w:val="single" w:sz="6" w:space="0" w:color="auto"/>
              <w:right w:val="single" w:sz="6" w:space="0" w:color="auto"/>
            </w:tcBorders>
          </w:tcPr>
          <w:p w:rsidR="00BE254C" w:rsidRDefault="00181E37" w:rsidP="00252D02">
            <w:pPr>
              <w:pStyle w:val="aa"/>
            </w:pPr>
            <w:r>
              <w:rPr>
                <w:rFonts w:hint="eastAsia"/>
              </w:rPr>
              <w:t>2015-05-21</w:t>
            </w:r>
          </w:p>
        </w:tc>
        <w:tc>
          <w:tcPr>
            <w:tcW w:w="689" w:type="pct"/>
            <w:tcBorders>
              <w:top w:val="single" w:sz="6" w:space="0" w:color="auto"/>
              <w:left w:val="single" w:sz="6" w:space="0" w:color="auto"/>
              <w:bottom w:val="single" w:sz="6" w:space="0" w:color="auto"/>
              <w:right w:val="single" w:sz="6" w:space="0" w:color="auto"/>
            </w:tcBorders>
          </w:tcPr>
          <w:p w:rsidR="00BE254C" w:rsidRDefault="00181E37" w:rsidP="00252D02">
            <w:pPr>
              <w:pStyle w:val="aa"/>
            </w:pPr>
            <w:r>
              <w:rPr>
                <w:rFonts w:hint="eastAsia"/>
              </w:rPr>
              <w:t>0.002</w:t>
            </w:r>
          </w:p>
        </w:tc>
        <w:tc>
          <w:tcPr>
            <w:tcW w:w="2394" w:type="pct"/>
            <w:tcBorders>
              <w:top w:val="single" w:sz="6" w:space="0" w:color="auto"/>
              <w:left w:val="single" w:sz="6" w:space="0" w:color="auto"/>
              <w:bottom w:val="single" w:sz="6" w:space="0" w:color="auto"/>
              <w:right w:val="single" w:sz="6" w:space="0" w:color="auto"/>
            </w:tcBorders>
          </w:tcPr>
          <w:p w:rsidR="00BE254C" w:rsidRPr="00313B56" w:rsidRDefault="00181E37" w:rsidP="00252D02">
            <w:pPr>
              <w:pStyle w:val="aa"/>
            </w:pPr>
            <w:r>
              <w:rPr>
                <w:rFonts w:hint="eastAsia"/>
              </w:rPr>
              <w:t>增加</w:t>
            </w:r>
            <w:r>
              <w:rPr>
                <w:rFonts w:hint="eastAsia"/>
              </w:rPr>
              <w:t>3.1 PTICKET-1142</w:t>
            </w:r>
            <w:r>
              <w:rPr>
                <w:rFonts w:hint="eastAsia"/>
              </w:rPr>
              <w:t>易到百元礼包劵</w:t>
            </w:r>
          </w:p>
        </w:tc>
        <w:tc>
          <w:tcPr>
            <w:tcW w:w="1172" w:type="pct"/>
            <w:tcBorders>
              <w:top w:val="single" w:sz="6" w:space="0" w:color="auto"/>
              <w:left w:val="single" w:sz="6" w:space="0" w:color="auto"/>
              <w:bottom w:val="single" w:sz="6" w:space="0" w:color="auto"/>
              <w:right w:val="single" w:sz="6" w:space="0" w:color="auto"/>
            </w:tcBorders>
          </w:tcPr>
          <w:p w:rsidR="00BE254C" w:rsidRPr="00BE254C" w:rsidRDefault="00181E37" w:rsidP="00252D02">
            <w:pPr>
              <w:pStyle w:val="aa"/>
            </w:pPr>
            <w:r>
              <w:rPr>
                <w:rFonts w:hint="eastAsia"/>
              </w:rPr>
              <w:t>王兵</w:t>
            </w:r>
            <w:r>
              <w:t>8197</w:t>
            </w:r>
          </w:p>
        </w:tc>
      </w:tr>
      <w:tr w:rsidR="00BE254C">
        <w:trPr>
          <w:jc w:val="center"/>
        </w:trPr>
        <w:tc>
          <w:tcPr>
            <w:tcW w:w="745" w:type="pct"/>
            <w:tcBorders>
              <w:top w:val="single" w:sz="6" w:space="0" w:color="auto"/>
              <w:left w:val="single" w:sz="6" w:space="0" w:color="auto"/>
              <w:bottom w:val="single" w:sz="6" w:space="0" w:color="auto"/>
              <w:right w:val="single" w:sz="6" w:space="0" w:color="auto"/>
            </w:tcBorders>
          </w:tcPr>
          <w:p w:rsidR="00BE254C" w:rsidRDefault="008E372F" w:rsidP="00252D02">
            <w:pPr>
              <w:pStyle w:val="aa"/>
            </w:pPr>
            <w:r>
              <w:rPr>
                <w:rFonts w:hint="eastAsia"/>
              </w:rPr>
              <w:t>2015-05-21</w:t>
            </w:r>
          </w:p>
        </w:tc>
        <w:tc>
          <w:tcPr>
            <w:tcW w:w="689" w:type="pct"/>
            <w:tcBorders>
              <w:top w:val="single" w:sz="6" w:space="0" w:color="auto"/>
              <w:left w:val="single" w:sz="6" w:space="0" w:color="auto"/>
              <w:bottom w:val="single" w:sz="6" w:space="0" w:color="auto"/>
              <w:right w:val="single" w:sz="6" w:space="0" w:color="auto"/>
            </w:tcBorders>
          </w:tcPr>
          <w:p w:rsidR="00BE254C" w:rsidRDefault="008E372F" w:rsidP="00252D02">
            <w:pPr>
              <w:pStyle w:val="aa"/>
            </w:pPr>
            <w:r>
              <w:rPr>
                <w:rFonts w:hint="eastAsia"/>
              </w:rPr>
              <w:t>0.003</w:t>
            </w:r>
          </w:p>
        </w:tc>
        <w:tc>
          <w:tcPr>
            <w:tcW w:w="2394" w:type="pct"/>
            <w:tcBorders>
              <w:top w:val="single" w:sz="6" w:space="0" w:color="auto"/>
              <w:left w:val="single" w:sz="6" w:space="0" w:color="auto"/>
              <w:bottom w:val="single" w:sz="6" w:space="0" w:color="auto"/>
              <w:right w:val="single" w:sz="6" w:space="0" w:color="auto"/>
            </w:tcBorders>
          </w:tcPr>
          <w:p w:rsidR="00BE254C" w:rsidRPr="000429CA" w:rsidRDefault="00864319" w:rsidP="00252D02">
            <w:pPr>
              <w:pStyle w:val="aa"/>
            </w:pPr>
            <w:r>
              <w:rPr>
                <w:rFonts w:hint="eastAsia"/>
              </w:rPr>
              <w:t>PTICKET-1142</w:t>
            </w:r>
            <w:r>
              <w:rPr>
                <w:rFonts w:hint="eastAsia"/>
              </w:rPr>
              <w:t>增加详细功能点说明</w:t>
            </w:r>
          </w:p>
        </w:tc>
        <w:tc>
          <w:tcPr>
            <w:tcW w:w="1172" w:type="pct"/>
            <w:tcBorders>
              <w:top w:val="single" w:sz="6" w:space="0" w:color="auto"/>
              <w:left w:val="single" w:sz="6" w:space="0" w:color="auto"/>
              <w:bottom w:val="single" w:sz="6" w:space="0" w:color="auto"/>
              <w:right w:val="single" w:sz="6" w:space="0" w:color="auto"/>
            </w:tcBorders>
          </w:tcPr>
          <w:p w:rsidR="00BE254C" w:rsidRPr="00D34E17" w:rsidRDefault="00864319" w:rsidP="00252D02">
            <w:pPr>
              <w:pStyle w:val="aa"/>
            </w:pPr>
            <w:r>
              <w:rPr>
                <w:rFonts w:hint="eastAsia"/>
              </w:rPr>
              <w:t>王兵</w:t>
            </w:r>
            <w:r>
              <w:t>8197</w:t>
            </w:r>
          </w:p>
        </w:tc>
      </w:tr>
      <w:tr w:rsidR="003D6F22">
        <w:trPr>
          <w:jc w:val="center"/>
          <w:ins w:id="0" w:author="wangbing" w:date="2015-05-21T17:21:00Z"/>
        </w:trPr>
        <w:tc>
          <w:tcPr>
            <w:tcW w:w="745" w:type="pct"/>
            <w:tcBorders>
              <w:top w:val="single" w:sz="6" w:space="0" w:color="auto"/>
              <w:left w:val="single" w:sz="6" w:space="0" w:color="auto"/>
              <w:bottom w:val="single" w:sz="6" w:space="0" w:color="auto"/>
              <w:right w:val="single" w:sz="6" w:space="0" w:color="auto"/>
            </w:tcBorders>
          </w:tcPr>
          <w:p w:rsidR="003D6F22" w:rsidRDefault="003D6F22" w:rsidP="00252D02">
            <w:pPr>
              <w:pStyle w:val="aa"/>
              <w:rPr>
                <w:ins w:id="1" w:author="wangbing" w:date="2015-05-21T17:21:00Z"/>
                <w:rFonts w:hint="eastAsia"/>
              </w:rPr>
            </w:pPr>
            <w:ins w:id="2" w:author="wangbing" w:date="2015-05-21T17:21:00Z">
              <w:r>
                <w:rPr>
                  <w:rFonts w:hint="eastAsia"/>
                </w:rPr>
                <w:t>2015-05-21</w:t>
              </w:r>
            </w:ins>
          </w:p>
        </w:tc>
        <w:tc>
          <w:tcPr>
            <w:tcW w:w="689" w:type="pct"/>
            <w:tcBorders>
              <w:top w:val="single" w:sz="6" w:space="0" w:color="auto"/>
              <w:left w:val="single" w:sz="6" w:space="0" w:color="auto"/>
              <w:bottom w:val="single" w:sz="6" w:space="0" w:color="auto"/>
              <w:right w:val="single" w:sz="6" w:space="0" w:color="auto"/>
            </w:tcBorders>
          </w:tcPr>
          <w:p w:rsidR="003D6F22" w:rsidRDefault="003D6F22" w:rsidP="00252D02">
            <w:pPr>
              <w:pStyle w:val="aa"/>
              <w:rPr>
                <w:ins w:id="3" w:author="wangbing" w:date="2015-05-21T17:21:00Z"/>
                <w:rFonts w:hint="eastAsia"/>
              </w:rPr>
            </w:pPr>
            <w:ins w:id="4" w:author="wangbing" w:date="2015-05-21T17:21:00Z">
              <w:r>
                <w:rPr>
                  <w:rFonts w:hint="eastAsia"/>
                </w:rPr>
                <w:t>0.004</w:t>
              </w:r>
            </w:ins>
          </w:p>
        </w:tc>
        <w:tc>
          <w:tcPr>
            <w:tcW w:w="2394" w:type="pct"/>
            <w:tcBorders>
              <w:top w:val="single" w:sz="6" w:space="0" w:color="auto"/>
              <w:left w:val="single" w:sz="6" w:space="0" w:color="auto"/>
              <w:bottom w:val="single" w:sz="6" w:space="0" w:color="auto"/>
              <w:right w:val="single" w:sz="6" w:space="0" w:color="auto"/>
            </w:tcBorders>
          </w:tcPr>
          <w:p w:rsidR="003D6F22" w:rsidRDefault="003370BA" w:rsidP="00252D02">
            <w:pPr>
              <w:pStyle w:val="aa"/>
              <w:rPr>
                <w:ins w:id="5" w:author="wangbing" w:date="2015-05-21T17:21:00Z"/>
                <w:rFonts w:hint="eastAsia"/>
              </w:rPr>
            </w:pPr>
            <w:bookmarkStart w:id="6" w:name="_GoBack"/>
            <w:bookmarkEnd w:id="6"/>
            <w:ins w:id="7" w:author="wangbing" w:date="2015-05-21T17:28:00Z">
              <w:r>
                <w:rPr>
                  <w:rFonts w:hint="eastAsia"/>
                </w:rPr>
                <w:t>1</w:t>
              </w:r>
              <w:r>
                <w:rPr>
                  <w:rFonts w:hint="eastAsia"/>
                </w:rPr>
                <w:t>、</w:t>
              </w:r>
            </w:ins>
            <w:ins w:id="8" w:author="wangbing" w:date="2015-05-21T17:22:00Z">
              <w:r w:rsidR="003D6F22">
                <w:rPr>
                  <w:rFonts w:hint="eastAsia"/>
                </w:rPr>
                <w:t>对赠送易到优惠劵限定备注格式</w:t>
              </w:r>
            </w:ins>
          </w:p>
        </w:tc>
        <w:tc>
          <w:tcPr>
            <w:tcW w:w="1172" w:type="pct"/>
            <w:tcBorders>
              <w:top w:val="single" w:sz="6" w:space="0" w:color="auto"/>
              <w:left w:val="single" w:sz="6" w:space="0" w:color="auto"/>
              <w:bottom w:val="single" w:sz="6" w:space="0" w:color="auto"/>
              <w:right w:val="single" w:sz="6" w:space="0" w:color="auto"/>
            </w:tcBorders>
          </w:tcPr>
          <w:p w:rsidR="003D6F22" w:rsidRPr="003D6F22" w:rsidRDefault="003D6F22" w:rsidP="00252D02">
            <w:pPr>
              <w:pStyle w:val="aa"/>
              <w:rPr>
                <w:ins w:id="9" w:author="wangbing" w:date="2015-05-21T17:21:00Z"/>
                <w:rFonts w:hint="eastAsia"/>
              </w:rPr>
            </w:pPr>
            <w:ins w:id="10" w:author="wangbing" w:date="2015-05-21T17:22:00Z">
              <w:r>
                <w:rPr>
                  <w:rFonts w:hint="eastAsia"/>
                </w:rPr>
                <w:t>王兵</w:t>
              </w:r>
              <w:r>
                <w:t>8197</w:t>
              </w:r>
            </w:ins>
          </w:p>
        </w:tc>
      </w:tr>
    </w:tbl>
    <w:p w:rsidR="000B06EA" w:rsidRPr="00BE22A2" w:rsidRDefault="000B06EA" w:rsidP="00252D02">
      <w:pPr>
        <w:pStyle w:val="af9"/>
        <w:rPr>
          <w:color w:val="000000"/>
        </w:rPr>
      </w:pPr>
      <w:r w:rsidRPr="00BE22A2">
        <w:rPr>
          <w:color w:val="000000"/>
        </w:rPr>
        <w:lastRenderedPageBreak/>
        <w:t>Catalog</w:t>
      </w:r>
      <w:r>
        <w:rPr>
          <w:color w:val="000000"/>
        </w:rPr>
        <w:t xml:space="preserve"> </w:t>
      </w:r>
      <w:r w:rsidRPr="00BE22A2">
        <w:rPr>
          <w:rFonts w:hint="eastAsia"/>
          <w:color w:val="000000"/>
        </w:rPr>
        <w:t>目</w:t>
      </w:r>
      <w:r w:rsidRPr="00BE22A2">
        <w:rPr>
          <w:color w:val="000000"/>
        </w:rPr>
        <w:t xml:space="preserve">  </w:t>
      </w:r>
      <w:r w:rsidRPr="00BE22A2">
        <w:rPr>
          <w:rFonts w:hint="eastAsia"/>
          <w:color w:val="000000"/>
        </w:rPr>
        <w:t>录</w:t>
      </w:r>
    </w:p>
    <w:p w:rsidR="002F2B56" w:rsidRDefault="000B06EA">
      <w:pPr>
        <w:pStyle w:val="10"/>
        <w:rPr>
          <w:rFonts w:asciiTheme="minorHAnsi" w:eastAsiaTheme="minorEastAsia" w:hAnsiTheme="minorHAnsi" w:cstheme="minorBidi"/>
          <w:noProof/>
          <w:kern w:val="2"/>
          <w:szCs w:val="22"/>
        </w:rPr>
      </w:pPr>
      <w:r>
        <w:fldChar w:fldCharType="begin"/>
      </w:r>
      <w:r>
        <w:instrText xml:space="preserve"> TOC \o "1-3" \h \z \u </w:instrText>
      </w:r>
      <w:r>
        <w:fldChar w:fldCharType="separate"/>
      </w:r>
      <w:hyperlink w:anchor="_Toc419991254" w:history="1">
        <w:r w:rsidR="002F2B56" w:rsidRPr="00F35254">
          <w:rPr>
            <w:rStyle w:val="afd"/>
            <w:noProof/>
          </w:rPr>
          <w:t>1</w:t>
        </w:r>
        <w:r w:rsidR="002F2B56">
          <w:rPr>
            <w:rFonts w:asciiTheme="minorHAnsi" w:eastAsiaTheme="minorEastAsia" w:hAnsiTheme="minorHAnsi" w:cstheme="minorBidi"/>
            <w:noProof/>
            <w:kern w:val="2"/>
            <w:szCs w:val="22"/>
          </w:rPr>
          <w:tab/>
        </w:r>
        <w:r w:rsidR="002F2B56" w:rsidRPr="00F35254">
          <w:rPr>
            <w:rStyle w:val="afd"/>
            <w:rFonts w:hint="eastAsia"/>
            <w:noProof/>
          </w:rPr>
          <w:t>概述</w:t>
        </w:r>
        <w:r w:rsidR="002F2B56">
          <w:rPr>
            <w:noProof/>
            <w:webHidden/>
          </w:rPr>
          <w:tab/>
        </w:r>
        <w:r w:rsidR="002F2B56">
          <w:rPr>
            <w:noProof/>
            <w:webHidden/>
          </w:rPr>
          <w:fldChar w:fldCharType="begin"/>
        </w:r>
        <w:r w:rsidR="002F2B56">
          <w:rPr>
            <w:noProof/>
            <w:webHidden/>
          </w:rPr>
          <w:instrText xml:space="preserve"> PAGEREF _Toc419991254 \h </w:instrText>
        </w:r>
        <w:r w:rsidR="002F2B56">
          <w:rPr>
            <w:noProof/>
            <w:webHidden/>
          </w:rPr>
        </w:r>
        <w:r w:rsidR="002F2B56">
          <w:rPr>
            <w:noProof/>
            <w:webHidden/>
          </w:rPr>
          <w:fldChar w:fldCharType="separate"/>
        </w:r>
        <w:r w:rsidR="002F2B56">
          <w:rPr>
            <w:noProof/>
            <w:webHidden/>
          </w:rPr>
          <w:t>6</w:t>
        </w:r>
        <w:r w:rsidR="002F2B56">
          <w:rPr>
            <w:noProof/>
            <w:webHidden/>
          </w:rPr>
          <w:fldChar w:fldCharType="end"/>
        </w:r>
      </w:hyperlink>
    </w:p>
    <w:p w:rsidR="002F2B56" w:rsidRDefault="007F269A">
      <w:pPr>
        <w:pStyle w:val="21"/>
        <w:tabs>
          <w:tab w:val="left" w:pos="840"/>
          <w:tab w:val="right" w:leader="dot" w:pos="8296"/>
        </w:tabs>
        <w:rPr>
          <w:rFonts w:asciiTheme="minorHAnsi" w:eastAsiaTheme="minorEastAsia" w:hAnsiTheme="minorHAnsi" w:cstheme="minorBidi"/>
          <w:noProof/>
          <w:kern w:val="2"/>
          <w:szCs w:val="22"/>
        </w:rPr>
      </w:pPr>
      <w:hyperlink w:anchor="_Toc419991255" w:history="1">
        <w:r w:rsidR="002F2B56" w:rsidRPr="00F35254">
          <w:rPr>
            <w:rStyle w:val="afd"/>
            <w:noProof/>
          </w:rPr>
          <w:t>1.1</w:t>
        </w:r>
        <w:r w:rsidR="002F2B56">
          <w:rPr>
            <w:rFonts w:asciiTheme="minorHAnsi" w:eastAsiaTheme="minorEastAsia" w:hAnsiTheme="minorHAnsi" w:cstheme="minorBidi"/>
            <w:noProof/>
            <w:kern w:val="2"/>
            <w:szCs w:val="22"/>
          </w:rPr>
          <w:tab/>
        </w:r>
        <w:r w:rsidR="002F2B56" w:rsidRPr="00F35254">
          <w:rPr>
            <w:rStyle w:val="afd"/>
            <w:rFonts w:hint="eastAsia"/>
            <w:noProof/>
          </w:rPr>
          <w:t>业务目的与背景</w:t>
        </w:r>
        <w:r w:rsidR="002F2B56">
          <w:rPr>
            <w:noProof/>
            <w:webHidden/>
          </w:rPr>
          <w:tab/>
        </w:r>
        <w:r w:rsidR="002F2B56">
          <w:rPr>
            <w:noProof/>
            <w:webHidden/>
          </w:rPr>
          <w:fldChar w:fldCharType="begin"/>
        </w:r>
        <w:r w:rsidR="002F2B56">
          <w:rPr>
            <w:noProof/>
            <w:webHidden/>
          </w:rPr>
          <w:instrText xml:space="preserve"> PAGEREF _Toc419991255 \h </w:instrText>
        </w:r>
        <w:r w:rsidR="002F2B56">
          <w:rPr>
            <w:noProof/>
            <w:webHidden/>
          </w:rPr>
        </w:r>
        <w:r w:rsidR="002F2B56">
          <w:rPr>
            <w:noProof/>
            <w:webHidden/>
          </w:rPr>
          <w:fldChar w:fldCharType="separate"/>
        </w:r>
        <w:r w:rsidR="002F2B56">
          <w:rPr>
            <w:noProof/>
            <w:webHidden/>
          </w:rPr>
          <w:t>6</w:t>
        </w:r>
        <w:r w:rsidR="002F2B56">
          <w:rPr>
            <w:noProof/>
            <w:webHidden/>
          </w:rPr>
          <w:fldChar w:fldCharType="end"/>
        </w:r>
      </w:hyperlink>
    </w:p>
    <w:p w:rsidR="002F2B56" w:rsidRDefault="007F269A">
      <w:pPr>
        <w:pStyle w:val="21"/>
        <w:tabs>
          <w:tab w:val="left" w:pos="840"/>
          <w:tab w:val="right" w:leader="dot" w:pos="8296"/>
        </w:tabs>
        <w:rPr>
          <w:rFonts w:asciiTheme="minorHAnsi" w:eastAsiaTheme="minorEastAsia" w:hAnsiTheme="minorHAnsi" w:cstheme="minorBidi"/>
          <w:noProof/>
          <w:kern w:val="2"/>
          <w:szCs w:val="22"/>
        </w:rPr>
      </w:pPr>
      <w:hyperlink w:anchor="_Toc419991256" w:history="1">
        <w:r w:rsidR="002F2B56" w:rsidRPr="00F35254">
          <w:rPr>
            <w:rStyle w:val="afd"/>
            <w:noProof/>
          </w:rPr>
          <w:t>1.2</w:t>
        </w:r>
        <w:r w:rsidR="002F2B56">
          <w:rPr>
            <w:rFonts w:asciiTheme="minorHAnsi" w:eastAsiaTheme="minorEastAsia" w:hAnsiTheme="minorHAnsi" w:cstheme="minorBidi"/>
            <w:noProof/>
            <w:kern w:val="2"/>
            <w:szCs w:val="22"/>
          </w:rPr>
          <w:tab/>
        </w:r>
        <w:r w:rsidR="002F2B56" w:rsidRPr="00F35254">
          <w:rPr>
            <w:rStyle w:val="afd"/>
            <w:rFonts w:hint="eastAsia"/>
            <w:noProof/>
          </w:rPr>
          <w:t>业务的名称和版本号</w:t>
        </w:r>
        <w:r w:rsidR="002F2B56">
          <w:rPr>
            <w:noProof/>
            <w:webHidden/>
          </w:rPr>
          <w:tab/>
        </w:r>
        <w:r w:rsidR="002F2B56">
          <w:rPr>
            <w:noProof/>
            <w:webHidden/>
          </w:rPr>
          <w:fldChar w:fldCharType="begin"/>
        </w:r>
        <w:r w:rsidR="002F2B56">
          <w:rPr>
            <w:noProof/>
            <w:webHidden/>
          </w:rPr>
          <w:instrText xml:space="preserve"> PAGEREF _Toc419991256 \h </w:instrText>
        </w:r>
        <w:r w:rsidR="002F2B56">
          <w:rPr>
            <w:noProof/>
            <w:webHidden/>
          </w:rPr>
        </w:r>
        <w:r w:rsidR="002F2B56">
          <w:rPr>
            <w:noProof/>
            <w:webHidden/>
          </w:rPr>
          <w:fldChar w:fldCharType="separate"/>
        </w:r>
        <w:r w:rsidR="002F2B56">
          <w:rPr>
            <w:noProof/>
            <w:webHidden/>
          </w:rPr>
          <w:t>6</w:t>
        </w:r>
        <w:r w:rsidR="002F2B56">
          <w:rPr>
            <w:noProof/>
            <w:webHidden/>
          </w:rPr>
          <w:fldChar w:fldCharType="end"/>
        </w:r>
      </w:hyperlink>
    </w:p>
    <w:p w:rsidR="002F2B56" w:rsidRDefault="007F269A">
      <w:pPr>
        <w:pStyle w:val="10"/>
        <w:rPr>
          <w:rFonts w:asciiTheme="minorHAnsi" w:eastAsiaTheme="minorEastAsia" w:hAnsiTheme="minorHAnsi" w:cstheme="minorBidi"/>
          <w:noProof/>
          <w:kern w:val="2"/>
          <w:szCs w:val="22"/>
        </w:rPr>
      </w:pPr>
      <w:hyperlink w:anchor="_Toc419991257" w:history="1">
        <w:r w:rsidR="002F2B56" w:rsidRPr="00F35254">
          <w:rPr>
            <w:rStyle w:val="afd"/>
            <w:noProof/>
          </w:rPr>
          <w:t>2</w:t>
        </w:r>
        <w:r w:rsidR="002F2B56">
          <w:rPr>
            <w:rFonts w:asciiTheme="minorHAnsi" w:eastAsiaTheme="minorEastAsia" w:hAnsiTheme="minorHAnsi" w:cstheme="minorBidi"/>
            <w:noProof/>
            <w:kern w:val="2"/>
            <w:szCs w:val="22"/>
          </w:rPr>
          <w:tab/>
        </w:r>
        <w:r w:rsidR="002F2B56" w:rsidRPr="00F35254">
          <w:rPr>
            <w:rStyle w:val="afd"/>
            <w:rFonts w:hint="eastAsia"/>
            <w:noProof/>
          </w:rPr>
          <w:t>总体架构</w:t>
        </w:r>
        <w:r w:rsidR="002F2B56">
          <w:rPr>
            <w:noProof/>
            <w:webHidden/>
          </w:rPr>
          <w:tab/>
        </w:r>
        <w:r w:rsidR="002F2B56">
          <w:rPr>
            <w:noProof/>
            <w:webHidden/>
          </w:rPr>
          <w:fldChar w:fldCharType="begin"/>
        </w:r>
        <w:r w:rsidR="002F2B56">
          <w:rPr>
            <w:noProof/>
            <w:webHidden/>
          </w:rPr>
          <w:instrText xml:space="preserve"> PAGEREF _Toc419991257 \h </w:instrText>
        </w:r>
        <w:r w:rsidR="002F2B56">
          <w:rPr>
            <w:noProof/>
            <w:webHidden/>
          </w:rPr>
        </w:r>
        <w:r w:rsidR="002F2B56">
          <w:rPr>
            <w:noProof/>
            <w:webHidden/>
          </w:rPr>
          <w:fldChar w:fldCharType="separate"/>
        </w:r>
        <w:r w:rsidR="002F2B56">
          <w:rPr>
            <w:noProof/>
            <w:webHidden/>
          </w:rPr>
          <w:t>6</w:t>
        </w:r>
        <w:r w:rsidR="002F2B56">
          <w:rPr>
            <w:noProof/>
            <w:webHidden/>
          </w:rPr>
          <w:fldChar w:fldCharType="end"/>
        </w:r>
      </w:hyperlink>
    </w:p>
    <w:p w:rsidR="002F2B56" w:rsidRDefault="007F269A">
      <w:pPr>
        <w:pStyle w:val="21"/>
        <w:tabs>
          <w:tab w:val="left" w:pos="840"/>
          <w:tab w:val="right" w:leader="dot" w:pos="8296"/>
        </w:tabs>
        <w:rPr>
          <w:rFonts w:asciiTheme="minorHAnsi" w:eastAsiaTheme="minorEastAsia" w:hAnsiTheme="minorHAnsi" w:cstheme="minorBidi"/>
          <w:noProof/>
          <w:kern w:val="2"/>
          <w:szCs w:val="22"/>
        </w:rPr>
      </w:pPr>
      <w:hyperlink w:anchor="_Toc419991258" w:history="1">
        <w:r w:rsidR="002F2B56" w:rsidRPr="00F35254">
          <w:rPr>
            <w:rStyle w:val="afd"/>
            <w:noProof/>
          </w:rPr>
          <w:t>2.1</w:t>
        </w:r>
        <w:r w:rsidR="002F2B56">
          <w:rPr>
            <w:rFonts w:asciiTheme="minorHAnsi" w:eastAsiaTheme="minorEastAsia" w:hAnsiTheme="minorHAnsi" w:cstheme="minorBidi"/>
            <w:noProof/>
            <w:kern w:val="2"/>
            <w:szCs w:val="22"/>
          </w:rPr>
          <w:tab/>
        </w:r>
        <w:r w:rsidR="002F2B56" w:rsidRPr="00F35254">
          <w:rPr>
            <w:rStyle w:val="afd"/>
            <w:rFonts w:hint="eastAsia"/>
            <w:noProof/>
          </w:rPr>
          <w:t>总体方案说明</w:t>
        </w:r>
        <w:r w:rsidR="002F2B56">
          <w:rPr>
            <w:noProof/>
            <w:webHidden/>
          </w:rPr>
          <w:tab/>
        </w:r>
        <w:r w:rsidR="002F2B56">
          <w:rPr>
            <w:noProof/>
            <w:webHidden/>
          </w:rPr>
          <w:fldChar w:fldCharType="begin"/>
        </w:r>
        <w:r w:rsidR="002F2B56">
          <w:rPr>
            <w:noProof/>
            <w:webHidden/>
          </w:rPr>
          <w:instrText xml:space="preserve"> PAGEREF _Toc419991258 \h </w:instrText>
        </w:r>
        <w:r w:rsidR="002F2B56">
          <w:rPr>
            <w:noProof/>
            <w:webHidden/>
          </w:rPr>
        </w:r>
        <w:r w:rsidR="002F2B56">
          <w:rPr>
            <w:noProof/>
            <w:webHidden/>
          </w:rPr>
          <w:fldChar w:fldCharType="separate"/>
        </w:r>
        <w:r w:rsidR="002F2B56">
          <w:rPr>
            <w:noProof/>
            <w:webHidden/>
          </w:rPr>
          <w:t>6</w:t>
        </w:r>
        <w:r w:rsidR="002F2B56">
          <w:rPr>
            <w:noProof/>
            <w:webHidden/>
          </w:rPr>
          <w:fldChar w:fldCharType="end"/>
        </w:r>
      </w:hyperlink>
    </w:p>
    <w:p w:rsidR="002F2B56" w:rsidRDefault="007F269A">
      <w:pPr>
        <w:pStyle w:val="21"/>
        <w:tabs>
          <w:tab w:val="left" w:pos="840"/>
          <w:tab w:val="right" w:leader="dot" w:pos="8296"/>
        </w:tabs>
        <w:rPr>
          <w:rFonts w:asciiTheme="minorHAnsi" w:eastAsiaTheme="minorEastAsia" w:hAnsiTheme="minorHAnsi" w:cstheme="minorBidi"/>
          <w:noProof/>
          <w:kern w:val="2"/>
          <w:szCs w:val="22"/>
        </w:rPr>
      </w:pPr>
      <w:hyperlink w:anchor="_Toc419991259" w:history="1">
        <w:r w:rsidR="002F2B56" w:rsidRPr="00F35254">
          <w:rPr>
            <w:rStyle w:val="afd"/>
            <w:noProof/>
          </w:rPr>
          <w:t>2.2</w:t>
        </w:r>
        <w:r w:rsidR="002F2B56">
          <w:rPr>
            <w:rFonts w:asciiTheme="minorHAnsi" w:eastAsiaTheme="minorEastAsia" w:hAnsiTheme="minorHAnsi" w:cstheme="minorBidi"/>
            <w:noProof/>
            <w:kern w:val="2"/>
            <w:szCs w:val="22"/>
          </w:rPr>
          <w:tab/>
        </w:r>
        <w:r w:rsidR="002F2B56" w:rsidRPr="00F35254">
          <w:rPr>
            <w:rStyle w:val="afd"/>
            <w:rFonts w:hint="eastAsia"/>
            <w:noProof/>
          </w:rPr>
          <w:t>系统接口</w:t>
        </w:r>
        <w:r w:rsidR="002F2B56">
          <w:rPr>
            <w:noProof/>
            <w:webHidden/>
          </w:rPr>
          <w:tab/>
        </w:r>
        <w:r w:rsidR="002F2B56">
          <w:rPr>
            <w:noProof/>
            <w:webHidden/>
          </w:rPr>
          <w:fldChar w:fldCharType="begin"/>
        </w:r>
        <w:r w:rsidR="002F2B56">
          <w:rPr>
            <w:noProof/>
            <w:webHidden/>
          </w:rPr>
          <w:instrText xml:space="preserve"> PAGEREF _Toc419991259 \h </w:instrText>
        </w:r>
        <w:r w:rsidR="002F2B56">
          <w:rPr>
            <w:noProof/>
            <w:webHidden/>
          </w:rPr>
        </w:r>
        <w:r w:rsidR="002F2B56">
          <w:rPr>
            <w:noProof/>
            <w:webHidden/>
          </w:rPr>
          <w:fldChar w:fldCharType="separate"/>
        </w:r>
        <w:r w:rsidR="002F2B56">
          <w:rPr>
            <w:noProof/>
            <w:webHidden/>
          </w:rPr>
          <w:t>6</w:t>
        </w:r>
        <w:r w:rsidR="002F2B56">
          <w:rPr>
            <w:noProof/>
            <w:webHidden/>
          </w:rPr>
          <w:fldChar w:fldCharType="end"/>
        </w:r>
      </w:hyperlink>
    </w:p>
    <w:p w:rsidR="002F2B56" w:rsidRDefault="007F269A">
      <w:pPr>
        <w:pStyle w:val="21"/>
        <w:tabs>
          <w:tab w:val="left" w:pos="840"/>
          <w:tab w:val="right" w:leader="dot" w:pos="8296"/>
        </w:tabs>
        <w:rPr>
          <w:rFonts w:asciiTheme="minorHAnsi" w:eastAsiaTheme="minorEastAsia" w:hAnsiTheme="minorHAnsi" w:cstheme="minorBidi"/>
          <w:noProof/>
          <w:kern w:val="2"/>
          <w:szCs w:val="22"/>
        </w:rPr>
      </w:pPr>
      <w:hyperlink w:anchor="_Toc419991260" w:history="1">
        <w:r w:rsidR="002F2B56" w:rsidRPr="00F35254">
          <w:rPr>
            <w:rStyle w:val="afd"/>
            <w:noProof/>
          </w:rPr>
          <w:t>2.3</w:t>
        </w:r>
        <w:r w:rsidR="002F2B56">
          <w:rPr>
            <w:rFonts w:asciiTheme="minorHAnsi" w:eastAsiaTheme="minorEastAsia" w:hAnsiTheme="minorHAnsi" w:cstheme="minorBidi"/>
            <w:noProof/>
            <w:kern w:val="2"/>
            <w:szCs w:val="22"/>
          </w:rPr>
          <w:tab/>
        </w:r>
        <w:r w:rsidR="002F2B56" w:rsidRPr="00F35254">
          <w:rPr>
            <w:rStyle w:val="afd"/>
            <w:rFonts w:hint="eastAsia"/>
            <w:noProof/>
          </w:rPr>
          <w:t>数据库</w:t>
        </w:r>
        <w:r w:rsidR="002F2B56">
          <w:rPr>
            <w:noProof/>
            <w:webHidden/>
          </w:rPr>
          <w:tab/>
        </w:r>
        <w:r w:rsidR="002F2B56">
          <w:rPr>
            <w:noProof/>
            <w:webHidden/>
          </w:rPr>
          <w:fldChar w:fldCharType="begin"/>
        </w:r>
        <w:r w:rsidR="002F2B56">
          <w:rPr>
            <w:noProof/>
            <w:webHidden/>
          </w:rPr>
          <w:instrText xml:space="preserve"> PAGEREF _Toc419991260 \h </w:instrText>
        </w:r>
        <w:r w:rsidR="002F2B56">
          <w:rPr>
            <w:noProof/>
            <w:webHidden/>
          </w:rPr>
        </w:r>
        <w:r w:rsidR="002F2B56">
          <w:rPr>
            <w:noProof/>
            <w:webHidden/>
          </w:rPr>
          <w:fldChar w:fldCharType="separate"/>
        </w:r>
        <w:r w:rsidR="002F2B56">
          <w:rPr>
            <w:noProof/>
            <w:webHidden/>
          </w:rPr>
          <w:t>6</w:t>
        </w:r>
        <w:r w:rsidR="002F2B56">
          <w:rPr>
            <w:noProof/>
            <w:webHidden/>
          </w:rPr>
          <w:fldChar w:fldCharType="end"/>
        </w:r>
      </w:hyperlink>
    </w:p>
    <w:p w:rsidR="002F2B56" w:rsidRDefault="007F269A">
      <w:pPr>
        <w:pStyle w:val="10"/>
        <w:rPr>
          <w:rFonts w:asciiTheme="minorHAnsi" w:eastAsiaTheme="minorEastAsia" w:hAnsiTheme="minorHAnsi" w:cstheme="minorBidi"/>
          <w:noProof/>
          <w:kern w:val="2"/>
          <w:szCs w:val="22"/>
        </w:rPr>
      </w:pPr>
      <w:hyperlink w:anchor="_Toc419991261" w:history="1">
        <w:r w:rsidR="002F2B56" w:rsidRPr="00F35254">
          <w:rPr>
            <w:rStyle w:val="afd"/>
            <w:noProof/>
          </w:rPr>
          <w:t>3</w:t>
        </w:r>
        <w:r w:rsidR="002F2B56">
          <w:rPr>
            <w:rFonts w:asciiTheme="minorHAnsi" w:eastAsiaTheme="minorEastAsia" w:hAnsiTheme="minorHAnsi" w:cstheme="minorBidi"/>
            <w:noProof/>
            <w:kern w:val="2"/>
            <w:szCs w:val="22"/>
          </w:rPr>
          <w:tab/>
        </w:r>
        <w:r w:rsidR="002F2B56" w:rsidRPr="00F35254">
          <w:rPr>
            <w:rStyle w:val="afd"/>
            <w:rFonts w:hint="eastAsia"/>
            <w:noProof/>
          </w:rPr>
          <w:t>系统功能实现方案</w:t>
        </w:r>
        <w:r w:rsidR="002F2B56">
          <w:rPr>
            <w:noProof/>
            <w:webHidden/>
          </w:rPr>
          <w:tab/>
        </w:r>
        <w:r w:rsidR="002F2B56">
          <w:rPr>
            <w:noProof/>
            <w:webHidden/>
          </w:rPr>
          <w:fldChar w:fldCharType="begin"/>
        </w:r>
        <w:r w:rsidR="002F2B56">
          <w:rPr>
            <w:noProof/>
            <w:webHidden/>
          </w:rPr>
          <w:instrText xml:space="preserve"> PAGEREF _Toc419991261 \h </w:instrText>
        </w:r>
        <w:r w:rsidR="002F2B56">
          <w:rPr>
            <w:noProof/>
            <w:webHidden/>
          </w:rPr>
        </w:r>
        <w:r w:rsidR="002F2B56">
          <w:rPr>
            <w:noProof/>
            <w:webHidden/>
          </w:rPr>
          <w:fldChar w:fldCharType="separate"/>
        </w:r>
        <w:r w:rsidR="002F2B56">
          <w:rPr>
            <w:noProof/>
            <w:webHidden/>
          </w:rPr>
          <w:t>6</w:t>
        </w:r>
        <w:r w:rsidR="002F2B56">
          <w:rPr>
            <w:noProof/>
            <w:webHidden/>
          </w:rPr>
          <w:fldChar w:fldCharType="end"/>
        </w:r>
      </w:hyperlink>
    </w:p>
    <w:p w:rsidR="002F2B56" w:rsidRDefault="007F269A">
      <w:pPr>
        <w:pStyle w:val="21"/>
        <w:tabs>
          <w:tab w:val="left" w:pos="840"/>
          <w:tab w:val="right" w:leader="dot" w:pos="8296"/>
        </w:tabs>
        <w:rPr>
          <w:rFonts w:asciiTheme="minorHAnsi" w:eastAsiaTheme="minorEastAsia" w:hAnsiTheme="minorHAnsi" w:cstheme="minorBidi"/>
          <w:noProof/>
          <w:kern w:val="2"/>
          <w:szCs w:val="22"/>
        </w:rPr>
      </w:pPr>
      <w:hyperlink w:anchor="_Toc419991262" w:history="1">
        <w:r w:rsidR="002F2B56" w:rsidRPr="00F35254">
          <w:rPr>
            <w:rStyle w:val="afd"/>
            <w:noProof/>
          </w:rPr>
          <w:t>3.1</w:t>
        </w:r>
        <w:r w:rsidR="002F2B56">
          <w:rPr>
            <w:rFonts w:asciiTheme="minorHAnsi" w:eastAsiaTheme="minorEastAsia" w:hAnsiTheme="minorHAnsi" w:cstheme="minorBidi"/>
            <w:noProof/>
            <w:kern w:val="2"/>
            <w:szCs w:val="22"/>
          </w:rPr>
          <w:tab/>
        </w:r>
        <w:r w:rsidR="002F2B56" w:rsidRPr="00F35254">
          <w:rPr>
            <w:rStyle w:val="afd"/>
            <w:noProof/>
          </w:rPr>
          <w:t xml:space="preserve">PTICKET-1142 </w:t>
        </w:r>
        <w:r w:rsidR="002F2B56" w:rsidRPr="00F35254">
          <w:rPr>
            <w:rStyle w:val="afd"/>
            <w:rFonts w:hint="eastAsia"/>
            <w:noProof/>
          </w:rPr>
          <w:t>易到租车百元礼包券</w:t>
        </w:r>
        <w:r w:rsidR="002F2B56">
          <w:rPr>
            <w:noProof/>
            <w:webHidden/>
          </w:rPr>
          <w:tab/>
        </w:r>
        <w:r w:rsidR="002F2B56">
          <w:rPr>
            <w:noProof/>
            <w:webHidden/>
          </w:rPr>
          <w:fldChar w:fldCharType="begin"/>
        </w:r>
        <w:r w:rsidR="002F2B56">
          <w:rPr>
            <w:noProof/>
            <w:webHidden/>
          </w:rPr>
          <w:instrText xml:space="preserve"> PAGEREF _Toc419991262 \h </w:instrText>
        </w:r>
        <w:r w:rsidR="002F2B56">
          <w:rPr>
            <w:noProof/>
            <w:webHidden/>
          </w:rPr>
        </w:r>
        <w:r w:rsidR="002F2B56">
          <w:rPr>
            <w:noProof/>
            <w:webHidden/>
          </w:rPr>
          <w:fldChar w:fldCharType="separate"/>
        </w:r>
        <w:r w:rsidR="002F2B56">
          <w:rPr>
            <w:noProof/>
            <w:webHidden/>
          </w:rPr>
          <w:t>6</w:t>
        </w:r>
        <w:r w:rsidR="002F2B56">
          <w:rPr>
            <w:noProof/>
            <w:webHidden/>
          </w:rPr>
          <w:fldChar w:fldCharType="end"/>
        </w:r>
      </w:hyperlink>
    </w:p>
    <w:p w:rsidR="002F2B56" w:rsidRDefault="007F269A">
      <w:pPr>
        <w:pStyle w:val="30"/>
        <w:tabs>
          <w:tab w:val="left" w:pos="1680"/>
          <w:tab w:val="right" w:leader="dot" w:pos="8296"/>
        </w:tabs>
        <w:rPr>
          <w:rFonts w:asciiTheme="minorHAnsi" w:eastAsiaTheme="minorEastAsia" w:hAnsiTheme="minorHAnsi" w:cstheme="minorBidi"/>
          <w:noProof/>
          <w:kern w:val="2"/>
          <w:szCs w:val="22"/>
        </w:rPr>
      </w:pPr>
      <w:hyperlink w:anchor="_Toc419991263" w:history="1">
        <w:r w:rsidR="002F2B56" w:rsidRPr="00F35254">
          <w:rPr>
            <w:rStyle w:val="afd"/>
            <w:noProof/>
          </w:rPr>
          <w:t>3.1.1</w:t>
        </w:r>
        <w:r w:rsidR="002F2B56">
          <w:rPr>
            <w:rFonts w:asciiTheme="minorHAnsi" w:eastAsiaTheme="minorEastAsia" w:hAnsiTheme="minorHAnsi" w:cstheme="minorBidi"/>
            <w:noProof/>
            <w:kern w:val="2"/>
            <w:szCs w:val="22"/>
          </w:rPr>
          <w:tab/>
        </w:r>
        <w:r w:rsidR="002F2B56" w:rsidRPr="00F35254">
          <w:rPr>
            <w:rStyle w:val="afd"/>
            <w:rFonts w:hint="eastAsia"/>
            <w:noProof/>
          </w:rPr>
          <w:t>需求概述</w:t>
        </w:r>
        <w:r w:rsidR="002F2B56">
          <w:rPr>
            <w:noProof/>
            <w:webHidden/>
          </w:rPr>
          <w:tab/>
        </w:r>
        <w:r w:rsidR="002F2B56">
          <w:rPr>
            <w:noProof/>
            <w:webHidden/>
          </w:rPr>
          <w:fldChar w:fldCharType="begin"/>
        </w:r>
        <w:r w:rsidR="002F2B56">
          <w:rPr>
            <w:noProof/>
            <w:webHidden/>
          </w:rPr>
          <w:instrText xml:space="preserve"> PAGEREF _Toc419991263 \h </w:instrText>
        </w:r>
        <w:r w:rsidR="002F2B56">
          <w:rPr>
            <w:noProof/>
            <w:webHidden/>
          </w:rPr>
        </w:r>
        <w:r w:rsidR="002F2B56">
          <w:rPr>
            <w:noProof/>
            <w:webHidden/>
          </w:rPr>
          <w:fldChar w:fldCharType="separate"/>
        </w:r>
        <w:r w:rsidR="002F2B56">
          <w:rPr>
            <w:noProof/>
            <w:webHidden/>
          </w:rPr>
          <w:t>7</w:t>
        </w:r>
        <w:r w:rsidR="002F2B56">
          <w:rPr>
            <w:noProof/>
            <w:webHidden/>
          </w:rPr>
          <w:fldChar w:fldCharType="end"/>
        </w:r>
      </w:hyperlink>
    </w:p>
    <w:p w:rsidR="002F2B56" w:rsidRDefault="007F269A">
      <w:pPr>
        <w:pStyle w:val="30"/>
        <w:tabs>
          <w:tab w:val="left" w:pos="1680"/>
          <w:tab w:val="right" w:leader="dot" w:pos="8296"/>
        </w:tabs>
        <w:rPr>
          <w:rFonts w:asciiTheme="minorHAnsi" w:eastAsiaTheme="minorEastAsia" w:hAnsiTheme="minorHAnsi" w:cstheme="minorBidi"/>
          <w:noProof/>
          <w:kern w:val="2"/>
          <w:szCs w:val="22"/>
        </w:rPr>
      </w:pPr>
      <w:hyperlink w:anchor="_Toc419991264" w:history="1">
        <w:r w:rsidR="002F2B56" w:rsidRPr="00F35254">
          <w:rPr>
            <w:rStyle w:val="afd"/>
            <w:noProof/>
          </w:rPr>
          <w:t>3.1.2</w:t>
        </w:r>
        <w:r w:rsidR="002F2B56">
          <w:rPr>
            <w:rFonts w:asciiTheme="minorHAnsi" w:eastAsiaTheme="minorEastAsia" w:hAnsiTheme="minorHAnsi" w:cstheme="minorBidi"/>
            <w:noProof/>
            <w:kern w:val="2"/>
            <w:szCs w:val="22"/>
          </w:rPr>
          <w:tab/>
        </w:r>
        <w:r w:rsidR="002F2B56" w:rsidRPr="00F35254">
          <w:rPr>
            <w:rStyle w:val="afd"/>
            <w:rFonts w:hint="eastAsia"/>
            <w:noProof/>
          </w:rPr>
          <w:t>数据库设计</w:t>
        </w:r>
        <w:r w:rsidR="002F2B56">
          <w:rPr>
            <w:noProof/>
            <w:webHidden/>
          </w:rPr>
          <w:tab/>
        </w:r>
        <w:r w:rsidR="002F2B56">
          <w:rPr>
            <w:noProof/>
            <w:webHidden/>
          </w:rPr>
          <w:fldChar w:fldCharType="begin"/>
        </w:r>
        <w:r w:rsidR="002F2B56">
          <w:rPr>
            <w:noProof/>
            <w:webHidden/>
          </w:rPr>
          <w:instrText xml:space="preserve"> PAGEREF _Toc419991264 \h </w:instrText>
        </w:r>
        <w:r w:rsidR="002F2B56">
          <w:rPr>
            <w:noProof/>
            <w:webHidden/>
          </w:rPr>
        </w:r>
        <w:r w:rsidR="002F2B56">
          <w:rPr>
            <w:noProof/>
            <w:webHidden/>
          </w:rPr>
          <w:fldChar w:fldCharType="separate"/>
        </w:r>
        <w:r w:rsidR="002F2B56">
          <w:rPr>
            <w:noProof/>
            <w:webHidden/>
          </w:rPr>
          <w:t>7</w:t>
        </w:r>
        <w:r w:rsidR="002F2B56">
          <w:rPr>
            <w:noProof/>
            <w:webHidden/>
          </w:rPr>
          <w:fldChar w:fldCharType="end"/>
        </w:r>
      </w:hyperlink>
    </w:p>
    <w:p w:rsidR="002F2B56" w:rsidRDefault="007F269A">
      <w:pPr>
        <w:pStyle w:val="30"/>
        <w:tabs>
          <w:tab w:val="left" w:pos="1680"/>
          <w:tab w:val="right" w:leader="dot" w:pos="8296"/>
        </w:tabs>
        <w:rPr>
          <w:rFonts w:asciiTheme="minorHAnsi" w:eastAsiaTheme="minorEastAsia" w:hAnsiTheme="minorHAnsi" w:cstheme="minorBidi"/>
          <w:noProof/>
          <w:kern w:val="2"/>
          <w:szCs w:val="22"/>
        </w:rPr>
      </w:pPr>
      <w:hyperlink w:anchor="_Toc419991265" w:history="1">
        <w:r w:rsidR="002F2B56" w:rsidRPr="00F35254">
          <w:rPr>
            <w:rStyle w:val="afd"/>
            <w:noProof/>
          </w:rPr>
          <w:t>3.1.3</w:t>
        </w:r>
        <w:r w:rsidR="002F2B56">
          <w:rPr>
            <w:rFonts w:asciiTheme="minorHAnsi" w:eastAsiaTheme="minorEastAsia" w:hAnsiTheme="minorHAnsi" w:cstheme="minorBidi"/>
            <w:noProof/>
            <w:kern w:val="2"/>
            <w:szCs w:val="22"/>
          </w:rPr>
          <w:tab/>
        </w:r>
        <w:r w:rsidR="002F2B56" w:rsidRPr="00F35254">
          <w:rPr>
            <w:rStyle w:val="afd"/>
            <w:rFonts w:hint="eastAsia"/>
            <w:noProof/>
          </w:rPr>
          <w:t>场景分析</w:t>
        </w:r>
        <w:r w:rsidR="002F2B56">
          <w:rPr>
            <w:noProof/>
            <w:webHidden/>
          </w:rPr>
          <w:tab/>
        </w:r>
        <w:r w:rsidR="002F2B56">
          <w:rPr>
            <w:noProof/>
            <w:webHidden/>
          </w:rPr>
          <w:fldChar w:fldCharType="begin"/>
        </w:r>
        <w:r w:rsidR="002F2B56">
          <w:rPr>
            <w:noProof/>
            <w:webHidden/>
          </w:rPr>
          <w:instrText xml:space="preserve"> PAGEREF _Toc419991265 \h </w:instrText>
        </w:r>
        <w:r w:rsidR="002F2B56">
          <w:rPr>
            <w:noProof/>
            <w:webHidden/>
          </w:rPr>
        </w:r>
        <w:r w:rsidR="002F2B56">
          <w:rPr>
            <w:noProof/>
            <w:webHidden/>
          </w:rPr>
          <w:fldChar w:fldCharType="separate"/>
        </w:r>
        <w:r w:rsidR="002F2B56">
          <w:rPr>
            <w:noProof/>
            <w:webHidden/>
          </w:rPr>
          <w:t>7</w:t>
        </w:r>
        <w:r w:rsidR="002F2B56">
          <w:rPr>
            <w:noProof/>
            <w:webHidden/>
          </w:rPr>
          <w:fldChar w:fldCharType="end"/>
        </w:r>
      </w:hyperlink>
    </w:p>
    <w:p w:rsidR="002F2B56" w:rsidRDefault="007F269A">
      <w:pPr>
        <w:pStyle w:val="30"/>
        <w:tabs>
          <w:tab w:val="left" w:pos="1680"/>
          <w:tab w:val="right" w:leader="dot" w:pos="8296"/>
        </w:tabs>
        <w:rPr>
          <w:rFonts w:asciiTheme="minorHAnsi" w:eastAsiaTheme="minorEastAsia" w:hAnsiTheme="minorHAnsi" w:cstheme="minorBidi"/>
          <w:noProof/>
          <w:kern w:val="2"/>
          <w:szCs w:val="22"/>
        </w:rPr>
      </w:pPr>
      <w:hyperlink w:anchor="_Toc419991266" w:history="1">
        <w:r w:rsidR="002F2B56" w:rsidRPr="00F35254">
          <w:rPr>
            <w:rStyle w:val="afd"/>
            <w:noProof/>
          </w:rPr>
          <w:t>3.1.4</w:t>
        </w:r>
        <w:r w:rsidR="002F2B56">
          <w:rPr>
            <w:rFonts w:asciiTheme="minorHAnsi" w:eastAsiaTheme="minorEastAsia" w:hAnsiTheme="minorHAnsi" w:cstheme="minorBidi"/>
            <w:noProof/>
            <w:kern w:val="2"/>
            <w:szCs w:val="22"/>
          </w:rPr>
          <w:tab/>
        </w:r>
        <w:r w:rsidR="002F2B56" w:rsidRPr="00F35254">
          <w:rPr>
            <w:rStyle w:val="afd"/>
            <w:rFonts w:hint="eastAsia"/>
            <w:noProof/>
          </w:rPr>
          <w:t>需求实现方案</w:t>
        </w:r>
        <w:r w:rsidR="002F2B56">
          <w:rPr>
            <w:noProof/>
            <w:webHidden/>
          </w:rPr>
          <w:tab/>
        </w:r>
        <w:r w:rsidR="002F2B56">
          <w:rPr>
            <w:noProof/>
            <w:webHidden/>
          </w:rPr>
          <w:fldChar w:fldCharType="begin"/>
        </w:r>
        <w:r w:rsidR="002F2B56">
          <w:rPr>
            <w:noProof/>
            <w:webHidden/>
          </w:rPr>
          <w:instrText xml:space="preserve"> PAGEREF _Toc419991266 \h </w:instrText>
        </w:r>
        <w:r w:rsidR="002F2B56">
          <w:rPr>
            <w:noProof/>
            <w:webHidden/>
          </w:rPr>
        </w:r>
        <w:r w:rsidR="002F2B56">
          <w:rPr>
            <w:noProof/>
            <w:webHidden/>
          </w:rPr>
          <w:fldChar w:fldCharType="separate"/>
        </w:r>
        <w:r w:rsidR="002F2B56">
          <w:rPr>
            <w:noProof/>
            <w:webHidden/>
          </w:rPr>
          <w:t>8</w:t>
        </w:r>
        <w:r w:rsidR="002F2B56">
          <w:rPr>
            <w:noProof/>
            <w:webHidden/>
          </w:rPr>
          <w:fldChar w:fldCharType="end"/>
        </w:r>
      </w:hyperlink>
    </w:p>
    <w:p w:rsidR="002F2B56" w:rsidRDefault="007F269A">
      <w:pPr>
        <w:pStyle w:val="21"/>
        <w:tabs>
          <w:tab w:val="left" w:pos="840"/>
          <w:tab w:val="right" w:leader="dot" w:pos="8296"/>
        </w:tabs>
        <w:rPr>
          <w:rFonts w:asciiTheme="minorHAnsi" w:eastAsiaTheme="minorEastAsia" w:hAnsiTheme="minorHAnsi" w:cstheme="minorBidi"/>
          <w:noProof/>
          <w:kern w:val="2"/>
          <w:szCs w:val="22"/>
        </w:rPr>
      </w:pPr>
      <w:hyperlink w:anchor="_Toc419991267" w:history="1">
        <w:r w:rsidR="002F2B56" w:rsidRPr="00F35254">
          <w:rPr>
            <w:rStyle w:val="afd"/>
            <w:noProof/>
          </w:rPr>
          <w:t>3.2</w:t>
        </w:r>
        <w:r w:rsidR="002F2B56">
          <w:rPr>
            <w:rFonts w:asciiTheme="minorHAnsi" w:eastAsiaTheme="minorEastAsia" w:hAnsiTheme="minorHAnsi" w:cstheme="minorBidi"/>
            <w:noProof/>
            <w:kern w:val="2"/>
            <w:szCs w:val="22"/>
          </w:rPr>
          <w:tab/>
        </w:r>
        <w:r w:rsidR="002F2B56" w:rsidRPr="00F35254">
          <w:rPr>
            <w:rStyle w:val="afd"/>
            <w:noProof/>
          </w:rPr>
          <w:t>Template</w:t>
        </w:r>
        <w:r w:rsidR="002F2B56" w:rsidRPr="00F35254">
          <w:rPr>
            <w:rStyle w:val="afd"/>
            <w:rFonts w:hint="eastAsia"/>
            <w:noProof/>
          </w:rPr>
          <w:t>（模板）</w:t>
        </w:r>
        <w:r w:rsidR="002F2B56">
          <w:rPr>
            <w:noProof/>
            <w:webHidden/>
          </w:rPr>
          <w:tab/>
        </w:r>
        <w:r w:rsidR="002F2B56">
          <w:rPr>
            <w:noProof/>
            <w:webHidden/>
          </w:rPr>
          <w:fldChar w:fldCharType="begin"/>
        </w:r>
        <w:r w:rsidR="002F2B56">
          <w:rPr>
            <w:noProof/>
            <w:webHidden/>
          </w:rPr>
          <w:instrText xml:space="preserve"> PAGEREF _Toc419991267 \h </w:instrText>
        </w:r>
        <w:r w:rsidR="002F2B56">
          <w:rPr>
            <w:noProof/>
            <w:webHidden/>
          </w:rPr>
        </w:r>
        <w:r w:rsidR="002F2B56">
          <w:rPr>
            <w:noProof/>
            <w:webHidden/>
          </w:rPr>
          <w:fldChar w:fldCharType="separate"/>
        </w:r>
        <w:r w:rsidR="002F2B56">
          <w:rPr>
            <w:noProof/>
            <w:webHidden/>
          </w:rPr>
          <w:t>10</w:t>
        </w:r>
        <w:r w:rsidR="002F2B56">
          <w:rPr>
            <w:noProof/>
            <w:webHidden/>
          </w:rPr>
          <w:fldChar w:fldCharType="end"/>
        </w:r>
      </w:hyperlink>
    </w:p>
    <w:p w:rsidR="002F2B56" w:rsidRDefault="007F269A">
      <w:pPr>
        <w:pStyle w:val="30"/>
        <w:tabs>
          <w:tab w:val="left" w:pos="1680"/>
          <w:tab w:val="right" w:leader="dot" w:pos="8296"/>
        </w:tabs>
        <w:rPr>
          <w:rFonts w:asciiTheme="minorHAnsi" w:eastAsiaTheme="minorEastAsia" w:hAnsiTheme="minorHAnsi" w:cstheme="minorBidi"/>
          <w:noProof/>
          <w:kern w:val="2"/>
          <w:szCs w:val="22"/>
        </w:rPr>
      </w:pPr>
      <w:hyperlink w:anchor="_Toc419991268" w:history="1">
        <w:r w:rsidR="002F2B56" w:rsidRPr="00F35254">
          <w:rPr>
            <w:rStyle w:val="afd"/>
            <w:noProof/>
          </w:rPr>
          <w:t>3.2.1</w:t>
        </w:r>
        <w:r w:rsidR="002F2B56">
          <w:rPr>
            <w:rFonts w:asciiTheme="minorHAnsi" w:eastAsiaTheme="minorEastAsia" w:hAnsiTheme="minorHAnsi" w:cstheme="minorBidi"/>
            <w:noProof/>
            <w:kern w:val="2"/>
            <w:szCs w:val="22"/>
          </w:rPr>
          <w:tab/>
        </w:r>
        <w:r w:rsidR="002F2B56" w:rsidRPr="00F35254">
          <w:rPr>
            <w:rStyle w:val="afd"/>
            <w:rFonts w:hint="eastAsia"/>
            <w:noProof/>
          </w:rPr>
          <w:t>需求概述</w:t>
        </w:r>
        <w:r w:rsidR="002F2B56">
          <w:rPr>
            <w:noProof/>
            <w:webHidden/>
          </w:rPr>
          <w:tab/>
        </w:r>
        <w:r w:rsidR="002F2B56">
          <w:rPr>
            <w:noProof/>
            <w:webHidden/>
          </w:rPr>
          <w:fldChar w:fldCharType="begin"/>
        </w:r>
        <w:r w:rsidR="002F2B56">
          <w:rPr>
            <w:noProof/>
            <w:webHidden/>
          </w:rPr>
          <w:instrText xml:space="preserve"> PAGEREF _Toc419991268 \h </w:instrText>
        </w:r>
        <w:r w:rsidR="002F2B56">
          <w:rPr>
            <w:noProof/>
            <w:webHidden/>
          </w:rPr>
        </w:r>
        <w:r w:rsidR="002F2B56">
          <w:rPr>
            <w:noProof/>
            <w:webHidden/>
          </w:rPr>
          <w:fldChar w:fldCharType="separate"/>
        </w:r>
        <w:r w:rsidR="002F2B56">
          <w:rPr>
            <w:noProof/>
            <w:webHidden/>
          </w:rPr>
          <w:t>10</w:t>
        </w:r>
        <w:r w:rsidR="002F2B56">
          <w:rPr>
            <w:noProof/>
            <w:webHidden/>
          </w:rPr>
          <w:fldChar w:fldCharType="end"/>
        </w:r>
      </w:hyperlink>
    </w:p>
    <w:p w:rsidR="002F2B56" w:rsidRDefault="007F269A">
      <w:pPr>
        <w:pStyle w:val="30"/>
        <w:tabs>
          <w:tab w:val="left" w:pos="1680"/>
          <w:tab w:val="right" w:leader="dot" w:pos="8296"/>
        </w:tabs>
        <w:rPr>
          <w:rFonts w:asciiTheme="minorHAnsi" w:eastAsiaTheme="minorEastAsia" w:hAnsiTheme="minorHAnsi" w:cstheme="minorBidi"/>
          <w:noProof/>
          <w:kern w:val="2"/>
          <w:szCs w:val="22"/>
        </w:rPr>
      </w:pPr>
      <w:hyperlink w:anchor="_Toc419991269" w:history="1">
        <w:r w:rsidR="002F2B56" w:rsidRPr="00F35254">
          <w:rPr>
            <w:rStyle w:val="afd"/>
            <w:noProof/>
          </w:rPr>
          <w:t>3.2.2</w:t>
        </w:r>
        <w:r w:rsidR="002F2B56">
          <w:rPr>
            <w:rFonts w:asciiTheme="minorHAnsi" w:eastAsiaTheme="minorEastAsia" w:hAnsiTheme="minorHAnsi" w:cstheme="minorBidi"/>
            <w:noProof/>
            <w:kern w:val="2"/>
            <w:szCs w:val="22"/>
          </w:rPr>
          <w:tab/>
        </w:r>
        <w:r w:rsidR="002F2B56" w:rsidRPr="00F35254">
          <w:rPr>
            <w:rStyle w:val="afd"/>
            <w:rFonts w:hint="eastAsia"/>
            <w:noProof/>
          </w:rPr>
          <w:t>场景分析</w:t>
        </w:r>
        <w:r w:rsidR="002F2B56">
          <w:rPr>
            <w:noProof/>
            <w:webHidden/>
          </w:rPr>
          <w:tab/>
        </w:r>
        <w:r w:rsidR="002F2B56">
          <w:rPr>
            <w:noProof/>
            <w:webHidden/>
          </w:rPr>
          <w:fldChar w:fldCharType="begin"/>
        </w:r>
        <w:r w:rsidR="002F2B56">
          <w:rPr>
            <w:noProof/>
            <w:webHidden/>
          </w:rPr>
          <w:instrText xml:space="preserve"> PAGEREF _Toc419991269 \h </w:instrText>
        </w:r>
        <w:r w:rsidR="002F2B56">
          <w:rPr>
            <w:noProof/>
            <w:webHidden/>
          </w:rPr>
        </w:r>
        <w:r w:rsidR="002F2B56">
          <w:rPr>
            <w:noProof/>
            <w:webHidden/>
          </w:rPr>
          <w:fldChar w:fldCharType="separate"/>
        </w:r>
        <w:r w:rsidR="002F2B56">
          <w:rPr>
            <w:noProof/>
            <w:webHidden/>
          </w:rPr>
          <w:t>10</w:t>
        </w:r>
        <w:r w:rsidR="002F2B56">
          <w:rPr>
            <w:noProof/>
            <w:webHidden/>
          </w:rPr>
          <w:fldChar w:fldCharType="end"/>
        </w:r>
      </w:hyperlink>
    </w:p>
    <w:p w:rsidR="002F2B56" w:rsidRDefault="007F269A">
      <w:pPr>
        <w:pStyle w:val="30"/>
        <w:tabs>
          <w:tab w:val="left" w:pos="1680"/>
          <w:tab w:val="right" w:leader="dot" w:pos="8296"/>
        </w:tabs>
        <w:rPr>
          <w:rFonts w:asciiTheme="minorHAnsi" w:eastAsiaTheme="minorEastAsia" w:hAnsiTheme="minorHAnsi" w:cstheme="minorBidi"/>
          <w:noProof/>
          <w:kern w:val="2"/>
          <w:szCs w:val="22"/>
        </w:rPr>
      </w:pPr>
      <w:hyperlink w:anchor="_Toc419991270" w:history="1">
        <w:r w:rsidR="002F2B56" w:rsidRPr="00F35254">
          <w:rPr>
            <w:rStyle w:val="afd"/>
            <w:noProof/>
          </w:rPr>
          <w:t>3.2.3</w:t>
        </w:r>
        <w:r w:rsidR="002F2B56">
          <w:rPr>
            <w:rFonts w:asciiTheme="minorHAnsi" w:eastAsiaTheme="minorEastAsia" w:hAnsiTheme="minorHAnsi" w:cstheme="minorBidi"/>
            <w:noProof/>
            <w:kern w:val="2"/>
            <w:szCs w:val="22"/>
          </w:rPr>
          <w:tab/>
        </w:r>
        <w:r w:rsidR="002F2B56" w:rsidRPr="00F35254">
          <w:rPr>
            <w:rStyle w:val="afd"/>
            <w:rFonts w:hint="eastAsia"/>
            <w:noProof/>
          </w:rPr>
          <w:t>需求实现方案</w:t>
        </w:r>
        <w:r w:rsidR="002F2B56">
          <w:rPr>
            <w:noProof/>
            <w:webHidden/>
          </w:rPr>
          <w:tab/>
        </w:r>
        <w:r w:rsidR="002F2B56">
          <w:rPr>
            <w:noProof/>
            <w:webHidden/>
          </w:rPr>
          <w:fldChar w:fldCharType="begin"/>
        </w:r>
        <w:r w:rsidR="002F2B56">
          <w:rPr>
            <w:noProof/>
            <w:webHidden/>
          </w:rPr>
          <w:instrText xml:space="preserve"> PAGEREF _Toc419991270 \h </w:instrText>
        </w:r>
        <w:r w:rsidR="002F2B56">
          <w:rPr>
            <w:noProof/>
            <w:webHidden/>
          </w:rPr>
        </w:r>
        <w:r w:rsidR="002F2B56">
          <w:rPr>
            <w:noProof/>
            <w:webHidden/>
          </w:rPr>
          <w:fldChar w:fldCharType="separate"/>
        </w:r>
        <w:r w:rsidR="002F2B56">
          <w:rPr>
            <w:noProof/>
            <w:webHidden/>
          </w:rPr>
          <w:t>10</w:t>
        </w:r>
        <w:r w:rsidR="002F2B56">
          <w:rPr>
            <w:noProof/>
            <w:webHidden/>
          </w:rPr>
          <w:fldChar w:fldCharType="end"/>
        </w:r>
      </w:hyperlink>
    </w:p>
    <w:p w:rsidR="002F2B56" w:rsidRDefault="007F269A">
      <w:pPr>
        <w:pStyle w:val="30"/>
        <w:tabs>
          <w:tab w:val="left" w:pos="1680"/>
          <w:tab w:val="right" w:leader="dot" w:pos="8296"/>
        </w:tabs>
        <w:rPr>
          <w:rFonts w:asciiTheme="minorHAnsi" w:eastAsiaTheme="minorEastAsia" w:hAnsiTheme="minorHAnsi" w:cstheme="minorBidi"/>
          <w:noProof/>
          <w:kern w:val="2"/>
          <w:szCs w:val="22"/>
        </w:rPr>
      </w:pPr>
      <w:hyperlink w:anchor="_Toc419991271" w:history="1">
        <w:r w:rsidR="002F2B56" w:rsidRPr="00F35254">
          <w:rPr>
            <w:rStyle w:val="afd"/>
            <w:noProof/>
          </w:rPr>
          <w:t>3.2.4</w:t>
        </w:r>
        <w:r w:rsidR="002F2B56">
          <w:rPr>
            <w:rFonts w:asciiTheme="minorHAnsi" w:eastAsiaTheme="minorEastAsia" w:hAnsiTheme="minorHAnsi" w:cstheme="minorBidi"/>
            <w:noProof/>
            <w:kern w:val="2"/>
            <w:szCs w:val="22"/>
          </w:rPr>
          <w:tab/>
        </w:r>
        <w:r w:rsidR="002F2B56" w:rsidRPr="00F35254">
          <w:rPr>
            <w:rStyle w:val="afd"/>
            <w:rFonts w:hint="eastAsia"/>
            <w:noProof/>
          </w:rPr>
          <w:t>子系统分解描述</w:t>
        </w:r>
        <w:r w:rsidR="002F2B56">
          <w:rPr>
            <w:noProof/>
            <w:webHidden/>
          </w:rPr>
          <w:tab/>
        </w:r>
        <w:r w:rsidR="002F2B56">
          <w:rPr>
            <w:noProof/>
            <w:webHidden/>
          </w:rPr>
          <w:fldChar w:fldCharType="begin"/>
        </w:r>
        <w:r w:rsidR="002F2B56">
          <w:rPr>
            <w:noProof/>
            <w:webHidden/>
          </w:rPr>
          <w:instrText xml:space="preserve"> PAGEREF _Toc419991271 \h </w:instrText>
        </w:r>
        <w:r w:rsidR="002F2B56">
          <w:rPr>
            <w:noProof/>
            <w:webHidden/>
          </w:rPr>
        </w:r>
        <w:r w:rsidR="002F2B56">
          <w:rPr>
            <w:noProof/>
            <w:webHidden/>
          </w:rPr>
          <w:fldChar w:fldCharType="separate"/>
        </w:r>
        <w:r w:rsidR="002F2B56">
          <w:rPr>
            <w:noProof/>
            <w:webHidden/>
          </w:rPr>
          <w:t>10</w:t>
        </w:r>
        <w:r w:rsidR="002F2B56">
          <w:rPr>
            <w:noProof/>
            <w:webHidden/>
          </w:rPr>
          <w:fldChar w:fldCharType="end"/>
        </w:r>
      </w:hyperlink>
    </w:p>
    <w:p w:rsidR="002F2B56" w:rsidRDefault="007F269A">
      <w:pPr>
        <w:pStyle w:val="30"/>
        <w:tabs>
          <w:tab w:val="left" w:pos="1680"/>
          <w:tab w:val="right" w:leader="dot" w:pos="8296"/>
        </w:tabs>
        <w:rPr>
          <w:rFonts w:asciiTheme="minorHAnsi" w:eastAsiaTheme="minorEastAsia" w:hAnsiTheme="minorHAnsi" w:cstheme="minorBidi"/>
          <w:noProof/>
          <w:kern w:val="2"/>
          <w:szCs w:val="22"/>
        </w:rPr>
      </w:pPr>
      <w:hyperlink w:anchor="_Toc419991272" w:history="1">
        <w:r w:rsidR="002F2B56" w:rsidRPr="00F35254">
          <w:rPr>
            <w:rStyle w:val="afd"/>
            <w:noProof/>
          </w:rPr>
          <w:t>3.2.5</w:t>
        </w:r>
        <w:r w:rsidR="002F2B56">
          <w:rPr>
            <w:rFonts w:asciiTheme="minorHAnsi" w:eastAsiaTheme="minorEastAsia" w:hAnsiTheme="minorHAnsi" w:cstheme="minorBidi"/>
            <w:noProof/>
            <w:kern w:val="2"/>
            <w:szCs w:val="22"/>
          </w:rPr>
          <w:tab/>
        </w:r>
        <w:r w:rsidR="002F2B56" w:rsidRPr="00F35254">
          <w:rPr>
            <w:rStyle w:val="afd"/>
            <w:rFonts w:hint="eastAsia"/>
            <w:noProof/>
          </w:rPr>
          <w:t>子系统间接口</w:t>
        </w:r>
        <w:r w:rsidR="002F2B56">
          <w:rPr>
            <w:noProof/>
            <w:webHidden/>
          </w:rPr>
          <w:tab/>
        </w:r>
        <w:r w:rsidR="002F2B56">
          <w:rPr>
            <w:noProof/>
            <w:webHidden/>
          </w:rPr>
          <w:fldChar w:fldCharType="begin"/>
        </w:r>
        <w:r w:rsidR="002F2B56">
          <w:rPr>
            <w:noProof/>
            <w:webHidden/>
          </w:rPr>
          <w:instrText xml:space="preserve"> PAGEREF _Toc419991272 \h </w:instrText>
        </w:r>
        <w:r w:rsidR="002F2B56">
          <w:rPr>
            <w:noProof/>
            <w:webHidden/>
          </w:rPr>
        </w:r>
        <w:r w:rsidR="002F2B56">
          <w:rPr>
            <w:noProof/>
            <w:webHidden/>
          </w:rPr>
          <w:fldChar w:fldCharType="separate"/>
        </w:r>
        <w:r w:rsidR="002F2B56">
          <w:rPr>
            <w:noProof/>
            <w:webHidden/>
          </w:rPr>
          <w:t>10</w:t>
        </w:r>
        <w:r w:rsidR="002F2B56">
          <w:rPr>
            <w:noProof/>
            <w:webHidden/>
          </w:rPr>
          <w:fldChar w:fldCharType="end"/>
        </w:r>
      </w:hyperlink>
    </w:p>
    <w:p w:rsidR="00071C2E" w:rsidRDefault="000B06EA" w:rsidP="00252D02">
      <w:pPr>
        <w:jc w:val="center"/>
        <w:sectPr w:rsidR="00071C2E" w:rsidSect="00732284">
          <w:headerReference w:type="even" r:id="rId10"/>
          <w:headerReference w:type="default" r:id="rId11"/>
          <w:footerReference w:type="even" r:id="rId12"/>
          <w:footerReference w:type="default" r:id="rId13"/>
          <w:headerReference w:type="first" r:id="rId14"/>
          <w:footerReference w:type="first" r:id="rId15"/>
          <w:pgSz w:w="11906" w:h="16838"/>
          <w:pgMar w:top="1312" w:right="1800" w:bottom="1440" w:left="1800" w:header="779" w:footer="992" w:gutter="0"/>
          <w:cols w:space="425"/>
          <w:docGrid w:type="lines" w:linePitch="312"/>
        </w:sectPr>
      </w:pPr>
      <w:r>
        <w:fldChar w:fldCharType="end"/>
      </w:r>
    </w:p>
    <w:p w:rsidR="00DE1D15" w:rsidRPr="0006027C" w:rsidRDefault="000B06EA" w:rsidP="00252D02">
      <w:pPr>
        <w:pStyle w:val="af9"/>
        <w:rPr>
          <w:color w:val="000000"/>
        </w:rPr>
      </w:pPr>
      <w:r w:rsidRPr="0006027C">
        <w:rPr>
          <w:rFonts w:hint="eastAsia"/>
          <w:color w:val="000000"/>
        </w:rPr>
        <w:lastRenderedPageBreak/>
        <w:t>Figure List 图目录</w:t>
      </w:r>
    </w:p>
    <w:p w:rsidR="00325347" w:rsidRDefault="00DE1D15" w:rsidP="00252D02">
      <w:pPr>
        <w:pStyle w:val="af3"/>
        <w:widowControl/>
      </w:pPr>
      <w:r>
        <w:rPr>
          <w:rFonts w:ascii="黑体" w:eastAsia="黑体"/>
          <w:sz w:val="30"/>
          <w:szCs w:val="30"/>
        </w:rPr>
        <w:fldChar w:fldCharType="begin"/>
      </w:r>
      <w:r>
        <w:rPr>
          <w:rFonts w:ascii="黑体" w:eastAsia="黑体"/>
          <w:sz w:val="30"/>
          <w:szCs w:val="30"/>
        </w:rPr>
        <w:instrText xml:space="preserve"> TOC \t "图号去除自动编号,1,图号,1,figure description,1" \c "图表" </w:instrText>
      </w:r>
      <w:r>
        <w:rPr>
          <w:rFonts w:ascii="黑体" w:eastAsia="黑体"/>
          <w:sz w:val="30"/>
          <w:szCs w:val="30"/>
        </w:rPr>
        <w:fldChar w:fldCharType="separate"/>
      </w:r>
      <w:r w:rsidR="00C54427">
        <w:rPr>
          <w:rFonts w:ascii="黑体" w:eastAsia="黑体" w:hint="eastAsia"/>
          <w:b/>
          <w:bCs/>
          <w:noProof/>
          <w:sz w:val="30"/>
          <w:szCs w:val="30"/>
        </w:rPr>
        <w:t>未找到图形项目表。</w:t>
      </w:r>
      <w:r>
        <w:rPr>
          <w:rFonts w:ascii="黑体" w:eastAsia="黑体"/>
          <w:sz w:val="30"/>
          <w:szCs w:val="30"/>
        </w:rPr>
        <w:fldChar w:fldCharType="end"/>
      </w:r>
    </w:p>
    <w:p w:rsidR="00325347" w:rsidRPr="004150C4" w:rsidRDefault="00582C69" w:rsidP="00252D02">
      <w:pPr>
        <w:pStyle w:val="ae"/>
        <w:pageBreakBefore/>
      </w:pPr>
      <w:r>
        <w:rPr>
          <w:rFonts w:hint="eastAsia"/>
        </w:rPr>
        <w:lastRenderedPageBreak/>
        <w:t>国内机票频道</w:t>
      </w:r>
      <w:r w:rsidR="00325347">
        <w:rPr>
          <w:rFonts w:hint="eastAsia"/>
        </w:rPr>
        <w:t>总体技术</w:t>
      </w:r>
      <w:r w:rsidR="00C2070E">
        <w:rPr>
          <w:rFonts w:hint="eastAsia"/>
        </w:rPr>
        <w:t>解决</w:t>
      </w:r>
      <w:r w:rsidR="00325347">
        <w:rPr>
          <w:rFonts w:hint="eastAsia"/>
        </w:rPr>
        <w:t>方案</w:t>
      </w:r>
    </w:p>
    <w:p w:rsidR="00325347" w:rsidRPr="00932BA1" w:rsidRDefault="00325347" w:rsidP="00252D02">
      <w:pPr>
        <w:pStyle w:val="afb"/>
      </w:pPr>
      <w:r w:rsidRPr="0071100D">
        <w:rPr>
          <w:rFonts w:hint="eastAsia"/>
          <w:b/>
        </w:rPr>
        <w:t>关键词：</w:t>
      </w:r>
      <w:r w:rsidR="005B3C67">
        <w:rPr>
          <w:rFonts w:hint="eastAsia"/>
        </w:rPr>
        <w:t xml:space="preserve"> </w:t>
      </w:r>
    </w:p>
    <w:p w:rsidR="00325347" w:rsidRDefault="00325347" w:rsidP="00252D02">
      <w:r w:rsidRPr="008B4463">
        <w:rPr>
          <w:rFonts w:hint="eastAsia"/>
          <w:b/>
        </w:rPr>
        <w:t>摘　要：</w:t>
      </w:r>
      <w:r w:rsidR="00D25DD3">
        <w:rPr>
          <w:rFonts w:hint="eastAsia"/>
        </w:rPr>
        <w:t xml:space="preserve"> </w:t>
      </w:r>
    </w:p>
    <w:p w:rsidR="00325347" w:rsidRPr="008B4463" w:rsidRDefault="00325347" w:rsidP="00252D02">
      <w:pPr>
        <w:rPr>
          <w:b/>
        </w:rPr>
      </w:pPr>
      <w:r w:rsidRPr="008B4463">
        <w:rPr>
          <w:rFonts w:hint="eastAsia"/>
          <w:b/>
        </w:rPr>
        <w:t>缩略语清单：</w:t>
      </w:r>
    </w:p>
    <w:tbl>
      <w:tblPr>
        <w:tblW w:w="493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566"/>
        <w:gridCol w:w="3188"/>
        <w:gridCol w:w="3661"/>
      </w:tblGrid>
      <w:tr w:rsidR="00325347" w:rsidRPr="00F3447D" w:rsidTr="00B31AC5">
        <w:tc>
          <w:tcPr>
            <w:tcW w:w="931" w:type="pct"/>
            <w:shd w:val="clear" w:color="auto" w:fill="E6E6E6"/>
            <w:vAlign w:val="center"/>
          </w:tcPr>
          <w:p w:rsidR="00325347" w:rsidRPr="0074590C" w:rsidRDefault="00325347" w:rsidP="0074590C">
            <w:pPr>
              <w:pStyle w:val="aa"/>
              <w:widowControl w:val="0"/>
              <w:pBdr>
                <w:bottom w:val="single" w:sz="4" w:space="1" w:color="000000"/>
              </w:pBdr>
              <w:ind w:firstLine="360"/>
              <w:jc w:val="both"/>
              <w:rPr>
                <w:rFonts w:eastAsia="楷体_GB2312"/>
              </w:rPr>
            </w:pPr>
            <w:r w:rsidRPr="0074590C">
              <w:rPr>
                <w:rFonts w:eastAsia="楷体_GB2312" w:hint="eastAsia"/>
              </w:rPr>
              <w:t>缩略语</w:t>
            </w:r>
          </w:p>
        </w:tc>
        <w:tc>
          <w:tcPr>
            <w:tcW w:w="1894" w:type="pct"/>
            <w:shd w:val="clear" w:color="auto" w:fill="E6E6E6"/>
            <w:vAlign w:val="center"/>
          </w:tcPr>
          <w:p w:rsidR="00325347" w:rsidRPr="0074590C" w:rsidRDefault="00325347" w:rsidP="0074590C">
            <w:pPr>
              <w:pStyle w:val="aa"/>
              <w:widowControl w:val="0"/>
              <w:pBdr>
                <w:bottom w:val="single" w:sz="4" w:space="1" w:color="000000"/>
              </w:pBdr>
              <w:ind w:firstLine="360"/>
              <w:jc w:val="both"/>
              <w:rPr>
                <w:rFonts w:eastAsia="楷体_GB2312"/>
              </w:rPr>
            </w:pPr>
            <w:r w:rsidRPr="0074590C">
              <w:rPr>
                <w:rFonts w:eastAsia="楷体_GB2312" w:hint="eastAsia"/>
              </w:rPr>
              <w:t>英文全名</w:t>
            </w:r>
          </w:p>
        </w:tc>
        <w:tc>
          <w:tcPr>
            <w:tcW w:w="2176" w:type="pct"/>
            <w:shd w:val="clear" w:color="auto" w:fill="E6E6E6"/>
            <w:vAlign w:val="center"/>
          </w:tcPr>
          <w:p w:rsidR="00325347" w:rsidRPr="0074590C" w:rsidRDefault="00325347" w:rsidP="0074590C">
            <w:pPr>
              <w:pStyle w:val="aa"/>
              <w:widowControl w:val="0"/>
              <w:pBdr>
                <w:bottom w:val="single" w:sz="4" w:space="1" w:color="000000"/>
              </w:pBdr>
              <w:ind w:firstLine="360"/>
              <w:jc w:val="both"/>
              <w:rPr>
                <w:rFonts w:eastAsia="楷体_GB2312"/>
              </w:rPr>
            </w:pPr>
            <w:r w:rsidRPr="0074590C">
              <w:rPr>
                <w:rFonts w:eastAsia="楷体_GB2312" w:hint="eastAsia"/>
              </w:rPr>
              <w:t>中文解释</w:t>
            </w:r>
          </w:p>
        </w:tc>
      </w:tr>
      <w:tr w:rsidR="00325347" w:rsidRPr="00EB7C73" w:rsidTr="00B31AC5">
        <w:tc>
          <w:tcPr>
            <w:tcW w:w="931" w:type="pct"/>
            <w:shd w:val="clear" w:color="auto" w:fill="auto"/>
            <w:vAlign w:val="center"/>
          </w:tcPr>
          <w:p w:rsidR="00325347" w:rsidRPr="0074590C" w:rsidRDefault="00133F24" w:rsidP="0074590C">
            <w:pPr>
              <w:pStyle w:val="aa"/>
              <w:widowControl w:val="0"/>
              <w:pBdr>
                <w:bottom w:val="single" w:sz="4" w:space="1" w:color="000000"/>
              </w:pBdr>
              <w:ind w:firstLine="360"/>
              <w:jc w:val="both"/>
              <w:rPr>
                <w:rFonts w:eastAsia="楷体_GB2312"/>
              </w:rPr>
            </w:pPr>
            <w:r w:rsidRPr="0074590C">
              <w:rPr>
                <w:rFonts w:eastAsia="楷体_GB2312" w:hint="eastAsia"/>
              </w:rPr>
              <w:t>NGBOSS</w:t>
            </w:r>
          </w:p>
        </w:tc>
        <w:tc>
          <w:tcPr>
            <w:tcW w:w="1894" w:type="pct"/>
            <w:shd w:val="clear" w:color="auto" w:fill="auto"/>
            <w:vAlign w:val="center"/>
          </w:tcPr>
          <w:p w:rsidR="00325347" w:rsidRPr="0074590C" w:rsidRDefault="00325347" w:rsidP="0074590C">
            <w:pPr>
              <w:pStyle w:val="aa"/>
              <w:widowControl w:val="0"/>
              <w:pBdr>
                <w:bottom w:val="single" w:sz="4" w:space="1" w:color="000000"/>
              </w:pBdr>
              <w:jc w:val="both"/>
              <w:rPr>
                <w:rFonts w:eastAsia="楷体_GB2312"/>
              </w:rPr>
            </w:pPr>
          </w:p>
        </w:tc>
        <w:tc>
          <w:tcPr>
            <w:tcW w:w="2176"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p>
        </w:tc>
      </w:tr>
      <w:tr w:rsidR="00325347" w:rsidRPr="00F3447D" w:rsidTr="00B31AC5">
        <w:tc>
          <w:tcPr>
            <w:tcW w:w="931"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r w:rsidRPr="0074590C">
              <w:rPr>
                <w:rFonts w:eastAsia="楷体_GB2312" w:hint="eastAsia"/>
              </w:rPr>
              <w:t>SOAP</w:t>
            </w:r>
          </w:p>
        </w:tc>
        <w:tc>
          <w:tcPr>
            <w:tcW w:w="1894" w:type="pct"/>
            <w:shd w:val="clear" w:color="auto" w:fill="auto"/>
            <w:vAlign w:val="center"/>
          </w:tcPr>
          <w:p w:rsidR="00325347" w:rsidRPr="0074590C" w:rsidRDefault="00325347" w:rsidP="0074590C">
            <w:pPr>
              <w:pStyle w:val="aa"/>
              <w:widowControl w:val="0"/>
              <w:pBdr>
                <w:bottom w:val="single" w:sz="4" w:space="1" w:color="000000"/>
              </w:pBdr>
              <w:jc w:val="both"/>
              <w:rPr>
                <w:rFonts w:eastAsia="楷体_GB2312"/>
              </w:rPr>
            </w:pPr>
            <w:r w:rsidRPr="0074590C">
              <w:rPr>
                <w:rFonts w:eastAsia="楷体_GB2312"/>
              </w:rPr>
              <w:t xml:space="preserve">Simple Object Access Protocol </w:t>
            </w:r>
          </w:p>
        </w:tc>
        <w:tc>
          <w:tcPr>
            <w:tcW w:w="2176" w:type="pct"/>
            <w:shd w:val="clear" w:color="auto" w:fill="auto"/>
            <w:vAlign w:val="center"/>
          </w:tcPr>
          <w:p w:rsidR="00325347" w:rsidRPr="0074590C" w:rsidRDefault="007255FB" w:rsidP="0074590C">
            <w:pPr>
              <w:pStyle w:val="aa"/>
              <w:widowControl w:val="0"/>
              <w:pBdr>
                <w:bottom w:val="single" w:sz="4" w:space="1" w:color="000000"/>
              </w:pBdr>
              <w:ind w:firstLine="360"/>
              <w:jc w:val="both"/>
              <w:rPr>
                <w:rFonts w:eastAsia="楷体_GB2312"/>
              </w:rPr>
            </w:pPr>
            <w:r w:rsidRPr="0074590C">
              <w:rPr>
                <w:rFonts w:eastAsia="楷体_GB2312" w:hint="eastAsia"/>
              </w:rPr>
              <w:t>简单对象访问协议</w:t>
            </w:r>
          </w:p>
        </w:tc>
      </w:tr>
      <w:tr w:rsidR="00325347" w:rsidRPr="00F3447D" w:rsidTr="00B31AC5">
        <w:tc>
          <w:tcPr>
            <w:tcW w:w="931" w:type="pct"/>
            <w:shd w:val="clear" w:color="auto" w:fill="auto"/>
            <w:vAlign w:val="center"/>
          </w:tcPr>
          <w:p w:rsidR="00325347" w:rsidRPr="0074590C" w:rsidRDefault="00133F24" w:rsidP="0074590C">
            <w:pPr>
              <w:pStyle w:val="aa"/>
              <w:widowControl w:val="0"/>
              <w:pBdr>
                <w:bottom w:val="single" w:sz="4" w:space="1" w:color="000000"/>
              </w:pBdr>
              <w:ind w:firstLine="360"/>
              <w:jc w:val="both"/>
              <w:rPr>
                <w:rFonts w:eastAsia="楷体_GB2312"/>
              </w:rPr>
            </w:pPr>
            <w:r w:rsidRPr="0074590C">
              <w:rPr>
                <w:rFonts w:eastAsia="楷体_GB2312" w:hint="eastAsia"/>
              </w:rPr>
              <w:t>REST</w:t>
            </w:r>
          </w:p>
        </w:tc>
        <w:tc>
          <w:tcPr>
            <w:tcW w:w="1894" w:type="pct"/>
            <w:shd w:val="clear" w:color="auto" w:fill="auto"/>
            <w:vAlign w:val="center"/>
          </w:tcPr>
          <w:p w:rsidR="00325347" w:rsidRPr="0074590C" w:rsidRDefault="00133F24" w:rsidP="0074590C">
            <w:pPr>
              <w:pStyle w:val="aa"/>
              <w:widowControl w:val="0"/>
              <w:pBdr>
                <w:bottom w:val="single" w:sz="4" w:space="1" w:color="000000"/>
              </w:pBdr>
              <w:jc w:val="both"/>
              <w:rPr>
                <w:rFonts w:eastAsia="楷体_GB2312"/>
              </w:rPr>
            </w:pPr>
            <w:r w:rsidRPr="0074590C">
              <w:rPr>
                <w:rFonts w:eastAsia="楷体_GB2312"/>
              </w:rPr>
              <w:t>Representational State Transfer</w:t>
            </w:r>
          </w:p>
        </w:tc>
        <w:tc>
          <w:tcPr>
            <w:tcW w:w="2176" w:type="pct"/>
            <w:shd w:val="clear" w:color="auto" w:fill="auto"/>
            <w:vAlign w:val="center"/>
          </w:tcPr>
          <w:p w:rsidR="00325347" w:rsidRPr="0074590C" w:rsidRDefault="00943168" w:rsidP="0074590C">
            <w:pPr>
              <w:pStyle w:val="aa"/>
              <w:widowControl w:val="0"/>
              <w:pBdr>
                <w:bottom w:val="single" w:sz="4" w:space="1" w:color="000000"/>
              </w:pBdr>
              <w:ind w:firstLine="360"/>
              <w:jc w:val="both"/>
              <w:rPr>
                <w:rFonts w:eastAsia="楷体_GB2312"/>
              </w:rPr>
            </w:pPr>
            <w:r w:rsidRPr="0074590C">
              <w:rPr>
                <w:rFonts w:eastAsia="楷体_GB2312"/>
              </w:rPr>
              <w:t>表述性状态传递</w:t>
            </w:r>
          </w:p>
        </w:tc>
      </w:tr>
      <w:tr w:rsidR="00325347" w:rsidRPr="00F3447D" w:rsidTr="00B31AC5">
        <w:trPr>
          <w:trHeight w:val="285"/>
        </w:trPr>
        <w:tc>
          <w:tcPr>
            <w:tcW w:w="931"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p>
        </w:tc>
        <w:tc>
          <w:tcPr>
            <w:tcW w:w="1894" w:type="pct"/>
            <w:shd w:val="clear" w:color="auto" w:fill="auto"/>
            <w:vAlign w:val="center"/>
          </w:tcPr>
          <w:p w:rsidR="00325347" w:rsidRPr="0074590C" w:rsidRDefault="00325347" w:rsidP="0074590C">
            <w:pPr>
              <w:pStyle w:val="aa"/>
              <w:widowControl w:val="0"/>
              <w:pBdr>
                <w:bottom w:val="single" w:sz="4" w:space="1" w:color="000000"/>
              </w:pBdr>
              <w:jc w:val="both"/>
              <w:rPr>
                <w:rFonts w:eastAsia="楷体_GB2312"/>
              </w:rPr>
            </w:pPr>
          </w:p>
        </w:tc>
        <w:tc>
          <w:tcPr>
            <w:tcW w:w="2176"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p>
        </w:tc>
      </w:tr>
      <w:tr w:rsidR="00325347" w:rsidRPr="00F3447D" w:rsidTr="00B31AC5">
        <w:trPr>
          <w:trHeight w:val="285"/>
        </w:trPr>
        <w:tc>
          <w:tcPr>
            <w:tcW w:w="931"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p>
        </w:tc>
        <w:tc>
          <w:tcPr>
            <w:tcW w:w="1894" w:type="pct"/>
            <w:shd w:val="clear" w:color="auto" w:fill="auto"/>
            <w:vAlign w:val="center"/>
          </w:tcPr>
          <w:p w:rsidR="00325347" w:rsidRPr="0074590C" w:rsidRDefault="00325347" w:rsidP="0074590C">
            <w:pPr>
              <w:pStyle w:val="aa"/>
              <w:widowControl w:val="0"/>
              <w:pBdr>
                <w:bottom w:val="single" w:sz="4" w:space="1" w:color="000000"/>
              </w:pBdr>
              <w:jc w:val="both"/>
              <w:rPr>
                <w:rFonts w:eastAsia="楷体_GB2312"/>
              </w:rPr>
            </w:pPr>
          </w:p>
        </w:tc>
        <w:tc>
          <w:tcPr>
            <w:tcW w:w="2176"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p>
        </w:tc>
      </w:tr>
    </w:tbl>
    <w:p w:rsidR="001B0FB5" w:rsidRDefault="001B0FB5" w:rsidP="00252D02">
      <w:pPr>
        <w:pStyle w:val="ae"/>
        <w:sectPr w:rsidR="001B0FB5" w:rsidSect="00732284">
          <w:pgSz w:w="11906" w:h="16838"/>
          <w:pgMar w:top="1312" w:right="1800" w:bottom="1440" w:left="1800" w:header="779" w:footer="992" w:gutter="0"/>
          <w:cols w:space="425"/>
          <w:docGrid w:type="lines" w:linePitch="312"/>
        </w:sectPr>
      </w:pPr>
    </w:p>
    <w:p w:rsidR="00325347" w:rsidRDefault="005B144C" w:rsidP="00252D02">
      <w:pPr>
        <w:pStyle w:val="ae"/>
      </w:pPr>
      <w:r>
        <w:rPr>
          <w:rFonts w:hint="eastAsia"/>
        </w:rPr>
        <w:lastRenderedPageBreak/>
        <w:t>国内机票频道总体技术解决方案</w:t>
      </w:r>
    </w:p>
    <w:p w:rsidR="00325347" w:rsidRDefault="00325347" w:rsidP="00252D02">
      <w:pPr>
        <w:pStyle w:val="1"/>
      </w:pPr>
      <w:bookmarkStart w:id="11" w:name="_Toc177184951"/>
      <w:bookmarkStart w:id="12" w:name="_Toc419991254"/>
      <w:r>
        <w:rPr>
          <w:rFonts w:hint="eastAsia"/>
        </w:rPr>
        <w:t>概述</w:t>
      </w:r>
      <w:bookmarkEnd w:id="11"/>
      <w:bookmarkEnd w:id="12"/>
    </w:p>
    <w:p w:rsidR="00F7466A" w:rsidRPr="00B06991" w:rsidRDefault="006B5EE7" w:rsidP="00252D02">
      <w:pPr>
        <w:pStyle w:val="20"/>
      </w:pPr>
      <w:bookmarkStart w:id="13" w:name="_Toc50881689"/>
      <w:bookmarkStart w:id="14" w:name="_Toc201545483"/>
      <w:bookmarkStart w:id="15" w:name="_Toc419991255"/>
      <w:r w:rsidRPr="00312BD7">
        <w:t>业务目的</w:t>
      </w:r>
      <w:bookmarkEnd w:id="13"/>
      <w:r w:rsidRPr="00312BD7">
        <w:t>与背景</w:t>
      </w:r>
      <w:bookmarkEnd w:id="14"/>
      <w:bookmarkEnd w:id="15"/>
    </w:p>
    <w:p w:rsidR="00641B95" w:rsidRDefault="00641B95" w:rsidP="00252D02">
      <w:pPr>
        <w:ind w:firstLine="210"/>
      </w:pPr>
    </w:p>
    <w:p w:rsidR="005F34BE" w:rsidRPr="00312BD7" w:rsidRDefault="005F34BE" w:rsidP="00252D02">
      <w:pPr>
        <w:pStyle w:val="20"/>
      </w:pPr>
      <w:bookmarkStart w:id="16" w:name="_Toc50881690"/>
      <w:bookmarkStart w:id="17" w:name="_Toc201545484"/>
      <w:bookmarkStart w:id="18" w:name="_Toc419991256"/>
      <w:r w:rsidRPr="00312BD7">
        <w:t>业务的名称和版本</w:t>
      </w:r>
      <w:bookmarkEnd w:id="16"/>
      <w:r w:rsidRPr="00312BD7">
        <w:t>号</w:t>
      </w:r>
      <w:bookmarkEnd w:id="17"/>
      <w:bookmarkEnd w:id="18"/>
    </w:p>
    <w:p w:rsidR="000D37E0" w:rsidRPr="005F34BE" w:rsidRDefault="000D37E0" w:rsidP="00252D02">
      <w:pPr>
        <w:ind w:firstLine="210"/>
      </w:pPr>
    </w:p>
    <w:p w:rsidR="00325347" w:rsidRPr="00907400" w:rsidRDefault="00816AB1" w:rsidP="00252D02">
      <w:pPr>
        <w:pStyle w:val="1"/>
      </w:pPr>
      <w:bookmarkStart w:id="19" w:name="_Toc177184956"/>
      <w:bookmarkStart w:id="20" w:name="_Toc419991257"/>
      <w:r>
        <w:rPr>
          <w:rFonts w:hint="eastAsia"/>
        </w:rPr>
        <w:t>总体</w:t>
      </w:r>
      <w:r w:rsidR="00325347" w:rsidRPr="00907400">
        <w:rPr>
          <w:rFonts w:hint="eastAsia"/>
        </w:rPr>
        <w:t>架构</w:t>
      </w:r>
      <w:bookmarkEnd w:id="19"/>
      <w:bookmarkEnd w:id="20"/>
    </w:p>
    <w:p w:rsidR="005A6E3A" w:rsidRDefault="005A6E3A" w:rsidP="00252D02">
      <w:pPr>
        <w:pStyle w:val="20"/>
        <w:spacing w:before="0" w:after="0" w:line="360" w:lineRule="auto"/>
      </w:pPr>
      <w:bookmarkStart w:id="21" w:name="_Toc419991258"/>
      <w:bookmarkStart w:id="22" w:name="_Toc177184982"/>
      <w:bookmarkStart w:id="23" w:name="_Toc194742427"/>
      <w:r>
        <w:rPr>
          <w:rFonts w:hint="eastAsia"/>
        </w:rPr>
        <w:t>总体方案说明</w:t>
      </w:r>
      <w:bookmarkEnd w:id="21"/>
    </w:p>
    <w:p w:rsidR="005A6E3A" w:rsidRPr="005F34BE" w:rsidRDefault="005A6E3A" w:rsidP="00252D02">
      <w:pPr>
        <w:ind w:firstLine="210"/>
      </w:pPr>
    </w:p>
    <w:p w:rsidR="005A6E3A" w:rsidRPr="005F34BE" w:rsidRDefault="005A6E3A" w:rsidP="00252D02">
      <w:pPr>
        <w:ind w:firstLine="210"/>
      </w:pPr>
    </w:p>
    <w:p w:rsidR="005A6E3A" w:rsidRDefault="001B603E" w:rsidP="00252D02">
      <w:r>
        <w:rPr>
          <w:rFonts w:hint="eastAsia"/>
        </w:rPr>
        <w:t>说明如下：</w:t>
      </w:r>
    </w:p>
    <w:p w:rsidR="001B603E" w:rsidRDefault="001B603E" w:rsidP="00252D02">
      <w:pPr>
        <w:ind w:firstLine="210"/>
      </w:pPr>
    </w:p>
    <w:p w:rsidR="001B603E" w:rsidRPr="00A63547" w:rsidRDefault="001B603E" w:rsidP="00252D02">
      <w:pPr>
        <w:ind w:firstLine="210"/>
      </w:pPr>
    </w:p>
    <w:p w:rsidR="00A9036D" w:rsidRDefault="0006122C" w:rsidP="00252D02">
      <w:pPr>
        <w:pStyle w:val="20"/>
        <w:spacing w:before="0" w:after="0" w:line="360" w:lineRule="auto"/>
      </w:pPr>
      <w:bookmarkStart w:id="24" w:name="_Toc419991259"/>
      <w:r>
        <w:rPr>
          <w:rFonts w:hint="eastAsia"/>
        </w:rPr>
        <w:t>系统接口</w:t>
      </w:r>
      <w:bookmarkEnd w:id="24"/>
    </w:p>
    <w:bookmarkEnd w:id="22"/>
    <w:bookmarkEnd w:id="23"/>
    <w:p w:rsidR="008656D6" w:rsidRDefault="008656D6" w:rsidP="00252D02">
      <w:pPr>
        <w:ind w:firstLine="210"/>
      </w:pPr>
    </w:p>
    <w:p w:rsidR="0033570A" w:rsidRDefault="003C1498" w:rsidP="00252D02">
      <w:pPr>
        <w:pStyle w:val="20"/>
      </w:pPr>
      <w:bookmarkStart w:id="25" w:name="_Toc419991260"/>
      <w:r>
        <w:rPr>
          <w:rFonts w:hint="eastAsia"/>
        </w:rPr>
        <w:t>数据库</w:t>
      </w:r>
      <w:bookmarkEnd w:id="25"/>
    </w:p>
    <w:p w:rsidR="00E30786" w:rsidRPr="00E30786" w:rsidRDefault="00E30786" w:rsidP="00252D02">
      <w:pPr>
        <w:ind w:firstLine="210"/>
      </w:pPr>
    </w:p>
    <w:p w:rsidR="00036434" w:rsidRPr="0066713D" w:rsidRDefault="00036434" w:rsidP="00252D02">
      <w:pPr>
        <w:pStyle w:val="1"/>
      </w:pPr>
      <w:bookmarkStart w:id="26" w:name="_Toc419991261"/>
      <w:r>
        <w:rPr>
          <w:rFonts w:hint="eastAsia"/>
        </w:rPr>
        <w:t>系统功能实现方案</w:t>
      </w:r>
      <w:bookmarkEnd w:id="26"/>
    </w:p>
    <w:p w:rsidR="003F31E7" w:rsidRDefault="003F31E7" w:rsidP="002646B8">
      <w:pPr>
        <w:ind w:firstLine="210"/>
      </w:pPr>
    </w:p>
    <w:p w:rsidR="00E528F1" w:rsidRPr="00846E79" w:rsidRDefault="009629E8" w:rsidP="009629E8">
      <w:pPr>
        <w:pStyle w:val="20"/>
      </w:pPr>
      <w:bookmarkStart w:id="27" w:name="_Toc419991262"/>
      <w:r w:rsidRPr="009629E8">
        <w:rPr>
          <w:rFonts w:hint="eastAsia"/>
        </w:rPr>
        <w:t xml:space="preserve">PTICKET-1142 </w:t>
      </w:r>
      <w:r w:rsidRPr="009629E8">
        <w:rPr>
          <w:rFonts w:hint="eastAsia"/>
        </w:rPr>
        <w:t>易到租车百元礼包</w:t>
      </w:r>
      <w:proofErr w:type="gramStart"/>
      <w:r w:rsidRPr="009629E8">
        <w:rPr>
          <w:rFonts w:hint="eastAsia"/>
        </w:rPr>
        <w:t>券</w:t>
      </w:r>
      <w:bookmarkEnd w:id="27"/>
      <w:proofErr w:type="gramEnd"/>
    </w:p>
    <w:p w:rsidR="00E528F1" w:rsidRDefault="004176BE" w:rsidP="00E528F1">
      <w:pPr>
        <w:pStyle w:val="a0"/>
        <w:numPr>
          <w:ilvl w:val="0"/>
          <w:numId w:val="10"/>
        </w:numPr>
        <w:tabs>
          <w:tab w:val="clear" w:pos="2989"/>
          <w:tab w:val="num" w:pos="721"/>
        </w:tabs>
        <w:ind w:left="0"/>
      </w:pPr>
      <w:r>
        <w:rPr>
          <w:rFonts w:hint="eastAsia"/>
        </w:rPr>
        <w:t>国内</w:t>
      </w:r>
      <w:r w:rsidR="0057132A">
        <w:rPr>
          <w:rFonts w:hint="eastAsia"/>
        </w:rPr>
        <w:t>机票出票成功赠送</w:t>
      </w:r>
      <w:r w:rsidR="00014AC5">
        <w:rPr>
          <w:rFonts w:hint="eastAsia"/>
        </w:rPr>
        <w:t>10W</w:t>
      </w:r>
      <w:proofErr w:type="gramStart"/>
      <w:r w:rsidR="00014AC5">
        <w:rPr>
          <w:rFonts w:hint="eastAsia"/>
        </w:rPr>
        <w:t>份易到</w:t>
      </w:r>
      <w:proofErr w:type="gramEnd"/>
      <w:r w:rsidR="00014AC5">
        <w:rPr>
          <w:rFonts w:hint="eastAsia"/>
        </w:rPr>
        <w:t>用车优惠券</w:t>
      </w:r>
    </w:p>
    <w:tbl>
      <w:tblPr>
        <w:tblW w:w="4671" w:type="pct"/>
        <w:jc w:val="center"/>
        <w:tblInd w:w="-230" w:type="dxa"/>
        <w:tblCellMar>
          <w:left w:w="57" w:type="dxa"/>
          <w:right w:w="57" w:type="dxa"/>
        </w:tblCellMar>
        <w:tblLook w:val="0000" w:firstRow="0" w:lastRow="0" w:firstColumn="0" w:lastColumn="0" w:noHBand="0" w:noVBand="0"/>
      </w:tblPr>
      <w:tblGrid>
        <w:gridCol w:w="1199"/>
        <w:gridCol w:w="2552"/>
        <w:gridCol w:w="2792"/>
        <w:gridCol w:w="1323"/>
      </w:tblGrid>
      <w:tr w:rsidR="00155D86" w:rsidRPr="00BE22A2" w:rsidTr="00155D86">
        <w:trPr>
          <w:cantSplit/>
          <w:trHeight w:val="526"/>
          <w:tblHeader/>
          <w:jc w:val="center"/>
        </w:trPr>
        <w:tc>
          <w:tcPr>
            <w:tcW w:w="762" w:type="pct"/>
            <w:tcBorders>
              <w:top w:val="single" w:sz="6" w:space="0" w:color="auto"/>
              <w:left w:val="single" w:sz="6" w:space="0" w:color="auto"/>
              <w:bottom w:val="single" w:sz="6" w:space="0" w:color="auto"/>
              <w:right w:val="single" w:sz="6" w:space="0" w:color="auto"/>
            </w:tcBorders>
            <w:shd w:val="clear" w:color="auto" w:fill="C0C0C0"/>
          </w:tcPr>
          <w:p w:rsidR="00E528F1" w:rsidRPr="00155D86" w:rsidRDefault="00E528F1" w:rsidP="008E58B3">
            <w:pPr>
              <w:pStyle w:val="af8"/>
              <w:rPr>
                <w:sz w:val="20"/>
              </w:rPr>
            </w:pPr>
            <w:r w:rsidRPr="00155D86">
              <w:rPr>
                <w:sz w:val="20"/>
              </w:rPr>
              <w:t>Date</w:t>
            </w:r>
          </w:p>
          <w:p w:rsidR="00E528F1" w:rsidRPr="00155D86" w:rsidRDefault="00E528F1" w:rsidP="008E58B3">
            <w:pPr>
              <w:pStyle w:val="af8"/>
              <w:rPr>
                <w:sz w:val="20"/>
              </w:rPr>
            </w:pPr>
            <w:r w:rsidRPr="00155D86">
              <w:rPr>
                <w:rFonts w:hint="eastAsia"/>
                <w:sz w:val="20"/>
              </w:rPr>
              <w:t>日期</w:t>
            </w:r>
          </w:p>
        </w:tc>
        <w:tc>
          <w:tcPr>
            <w:tcW w:w="1622" w:type="pct"/>
            <w:tcBorders>
              <w:top w:val="single" w:sz="6" w:space="0" w:color="auto"/>
              <w:left w:val="single" w:sz="6" w:space="0" w:color="auto"/>
              <w:bottom w:val="single" w:sz="6" w:space="0" w:color="auto"/>
              <w:right w:val="single" w:sz="6" w:space="0" w:color="auto"/>
            </w:tcBorders>
            <w:shd w:val="clear" w:color="auto" w:fill="C0C0C0"/>
          </w:tcPr>
          <w:p w:rsidR="00E528F1" w:rsidRPr="00155D86" w:rsidRDefault="00E528F1" w:rsidP="008E58B3">
            <w:pPr>
              <w:pStyle w:val="af8"/>
              <w:rPr>
                <w:sz w:val="20"/>
              </w:rPr>
            </w:pPr>
            <w:r w:rsidRPr="00155D86">
              <w:rPr>
                <w:rFonts w:hint="eastAsia"/>
                <w:sz w:val="20"/>
              </w:rPr>
              <w:t>Phase release label</w:t>
            </w:r>
          </w:p>
          <w:p w:rsidR="00E528F1" w:rsidRPr="00155D86" w:rsidRDefault="00E528F1" w:rsidP="00C6283E">
            <w:pPr>
              <w:pStyle w:val="af8"/>
              <w:rPr>
                <w:sz w:val="20"/>
              </w:rPr>
            </w:pPr>
            <w:r w:rsidRPr="00155D86">
              <w:rPr>
                <w:rFonts w:hint="eastAsia"/>
                <w:sz w:val="20"/>
              </w:rPr>
              <w:t>阶段发布</w:t>
            </w:r>
            <w:r w:rsidR="00C6283E" w:rsidRPr="00155D86">
              <w:rPr>
                <w:rFonts w:hint="eastAsia"/>
                <w:sz w:val="20"/>
              </w:rPr>
              <w:t>版本</w:t>
            </w:r>
          </w:p>
        </w:tc>
        <w:tc>
          <w:tcPr>
            <w:tcW w:w="1775" w:type="pct"/>
            <w:tcBorders>
              <w:top w:val="single" w:sz="6" w:space="0" w:color="auto"/>
              <w:left w:val="single" w:sz="6" w:space="0" w:color="auto"/>
              <w:bottom w:val="single" w:sz="6" w:space="0" w:color="auto"/>
              <w:right w:val="single" w:sz="6" w:space="0" w:color="auto"/>
            </w:tcBorders>
            <w:shd w:val="clear" w:color="auto" w:fill="C0C0C0"/>
          </w:tcPr>
          <w:p w:rsidR="00E528F1" w:rsidRPr="00155D86" w:rsidRDefault="00E528F1" w:rsidP="008E58B3">
            <w:pPr>
              <w:pStyle w:val="af8"/>
              <w:rPr>
                <w:sz w:val="20"/>
              </w:rPr>
            </w:pPr>
            <w:r w:rsidRPr="00155D86">
              <w:rPr>
                <w:sz w:val="20"/>
              </w:rPr>
              <w:t>Description</w:t>
            </w:r>
          </w:p>
          <w:p w:rsidR="00E528F1" w:rsidRPr="00155D86" w:rsidRDefault="00E528F1" w:rsidP="008E58B3">
            <w:pPr>
              <w:pStyle w:val="af8"/>
              <w:rPr>
                <w:sz w:val="20"/>
              </w:rPr>
            </w:pPr>
            <w:r w:rsidRPr="00155D86">
              <w:rPr>
                <w:rFonts w:hint="eastAsia"/>
                <w:sz w:val="20"/>
              </w:rPr>
              <w:t>描述</w:t>
            </w:r>
          </w:p>
        </w:tc>
        <w:tc>
          <w:tcPr>
            <w:tcW w:w="842" w:type="pct"/>
            <w:tcBorders>
              <w:top w:val="single" w:sz="6" w:space="0" w:color="auto"/>
              <w:left w:val="single" w:sz="6" w:space="0" w:color="auto"/>
              <w:bottom w:val="single" w:sz="6" w:space="0" w:color="auto"/>
              <w:right w:val="single" w:sz="6" w:space="0" w:color="auto"/>
            </w:tcBorders>
            <w:shd w:val="clear" w:color="auto" w:fill="C0C0C0"/>
          </w:tcPr>
          <w:p w:rsidR="00E528F1" w:rsidRPr="00155D86" w:rsidRDefault="00E528F1" w:rsidP="008E58B3">
            <w:pPr>
              <w:pStyle w:val="af8"/>
              <w:rPr>
                <w:sz w:val="20"/>
              </w:rPr>
            </w:pPr>
            <w:r w:rsidRPr="00155D86">
              <w:rPr>
                <w:sz w:val="20"/>
              </w:rPr>
              <w:t>Author</w:t>
            </w:r>
          </w:p>
          <w:p w:rsidR="00E528F1" w:rsidRPr="00155D86" w:rsidRDefault="00E528F1" w:rsidP="008E58B3">
            <w:pPr>
              <w:pStyle w:val="af8"/>
              <w:rPr>
                <w:sz w:val="20"/>
              </w:rPr>
            </w:pPr>
            <w:r w:rsidRPr="00155D86">
              <w:rPr>
                <w:rFonts w:hint="eastAsia"/>
                <w:sz w:val="20"/>
              </w:rPr>
              <w:t>作者</w:t>
            </w:r>
          </w:p>
        </w:tc>
      </w:tr>
      <w:tr w:rsidR="00155D86" w:rsidRPr="00BE22A2" w:rsidTr="00F26CC2">
        <w:trPr>
          <w:cantSplit/>
          <w:jc w:val="center"/>
        </w:trPr>
        <w:tc>
          <w:tcPr>
            <w:tcW w:w="762" w:type="pct"/>
            <w:tcBorders>
              <w:top w:val="single" w:sz="6" w:space="0" w:color="auto"/>
              <w:left w:val="single" w:sz="6" w:space="0" w:color="auto"/>
              <w:bottom w:val="single" w:sz="6" w:space="0" w:color="auto"/>
              <w:right w:val="single" w:sz="6" w:space="0" w:color="auto"/>
            </w:tcBorders>
            <w:vAlign w:val="center"/>
          </w:tcPr>
          <w:p w:rsidR="00E528F1" w:rsidRPr="00155D86" w:rsidRDefault="00155D86" w:rsidP="00F26CC2">
            <w:pPr>
              <w:pStyle w:val="affd"/>
              <w:jc w:val="both"/>
              <w:rPr>
                <w:sz w:val="16"/>
              </w:rPr>
            </w:pPr>
            <w:r w:rsidRPr="00155D86">
              <w:rPr>
                <w:rFonts w:hint="eastAsia"/>
                <w:sz w:val="16"/>
              </w:rPr>
              <w:t>发布日期？</w:t>
            </w:r>
          </w:p>
        </w:tc>
        <w:tc>
          <w:tcPr>
            <w:tcW w:w="1622" w:type="pct"/>
            <w:tcBorders>
              <w:top w:val="single" w:sz="6" w:space="0" w:color="auto"/>
              <w:left w:val="single" w:sz="6" w:space="0" w:color="auto"/>
              <w:bottom w:val="single" w:sz="6" w:space="0" w:color="auto"/>
              <w:right w:val="single" w:sz="6" w:space="0" w:color="auto"/>
            </w:tcBorders>
            <w:vAlign w:val="center"/>
          </w:tcPr>
          <w:p w:rsidR="00E528F1" w:rsidRPr="00155D86" w:rsidRDefault="00CA09E9" w:rsidP="00CA09E9">
            <w:pPr>
              <w:pStyle w:val="affd"/>
              <w:jc w:val="both"/>
              <w:rPr>
                <w:sz w:val="16"/>
              </w:rPr>
            </w:pPr>
            <w:proofErr w:type="spellStart"/>
            <w:r w:rsidRPr="00155D86">
              <w:rPr>
                <w:rFonts w:hint="eastAsia"/>
                <w:sz w:val="16"/>
              </w:rPr>
              <w:t>eSpace</w:t>
            </w:r>
            <w:proofErr w:type="spellEnd"/>
            <w:r w:rsidRPr="00155D86">
              <w:rPr>
                <w:rFonts w:hint="eastAsia"/>
                <w:sz w:val="16"/>
              </w:rPr>
              <w:t xml:space="preserve"> V200R002C01B130</w:t>
            </w:r>
            <w:r w:rsidR="00155D86">
              <w:rPr>
                <w:rFonts w:hint="eastAsia"/>
                <w:sz w:val="16"/>
              </w:rPr>
              <w:t>？</w:t>
            </w:r>
          </w:p>
        </w:tc>
        <w:tc>
          <w:tcPr>
            <w:tcW w:w="1775" w:type="pct"/>
            <w:tcBorders>
              <w:top w:val="single" w:sz="6" w:space="0" w:color="auto"/>
              <w:left w:val="single" w:sz="6" w:space="0" w:color="auto"/>
              <w:bottom w:val="single" w:sz="6" w:space="0" w:color="auto"/>
              <w:right w:val="single" w:sz="6" w:space="0" w:color="auto"/>
            </w:tcBorders>
            <w:vAlign w:val="center"/>
          </w:tcPr>
          <w:p w:rsidR="00E528F1" w:rsidRPr="00155D86" w:rsidRDefault="00E528F1" w:rsidP="008E58B3">
            <w:pPr>
              <w:pStyle w:val="aa"/>
              <w:jc w:val="both"/>
              <w:rPr>
                <w:sz w:val="16"/>
              </w:rPr>
            </w:pPr>
            <w:r w:rsidRPr="00155D86">
              <w:rPr>
                <w:rFonts w:hint="eastAsia"/>
                <w:sz w:val="16"/>
              </w:rPr>
              <w:t>功能实现</w:t>
            </w:r>
          </w:p>
        </w:tc>
        <w:tc>
          <w:tcPr>
            <w:tcW w:w="842" w:type="pct"/>
            <w:tcBorders>
              <w:top w:val="single" w:sz="6" w:space="0" w:color="auto"/>
              <w:left w:val="single" w:sz="6" w:space="0" w:color="auto"/>
              <w:bottom w:val="single" w:sz="6" w:space="0" w:color="auto"/>
              <w:right w:val="single" w:sz="6" w:space="0" w:color="auto"/>
            </w:tcBorders>
            <w:vAlign w:val="center"/>
          </w:tcPr>
          <w:p w:rsidR="00E528F1" w:rsidRPr="00155D86" w:rsidRDefault="00FE1C0F" w:rsidP="008E58B3">
            <w:pPr>
              <w:pStyle w:val="affd"/>
              <w:jc w:val="both"/>
              <w:rPr>
                <w:sz w:val="16"/>
              </w:rPr>
            </w:pPr>
            <w:r w:rsidRPr="00155D86">
              <w:rPr>
                <w:rFonts w:hint="eastAsia"/>
                <w:sz w:val="16"/>
              </w:rPr>
              <w:t>王兵</w:t>
            </w:r>
          </w:p>
        </w:tc>
      </w:tr>
    </w:tbl>
    <w:p w:rsidR="00E528F1" w:rsidRPr="00BA1A11" w:rsidRDefault="00E528F1" w:rsidP="00B165C5">
      <w:pPr>
        <w:ind w:firstLine="210"/>
      </w:pPr>
    </w:p>
    <w:p w:rsidR="00E528F1" w:rsidRDefault="00E528F1" w:rsidP="00E528F1">
      <w:pPr>
        <w:pStyle w:val="3"/>
        <w:tabs>
          <w:tab w:val="clear" w:pos="1980"/>
          <w:tab w:val="num" w:pos="540"/>
        </w:tabs>
        <w:ind w:left="1260" w:hanging="1260"/>
      </w:pPr>
      <w:bookmarkStart w:id="28" w:name="_Toc419991263"/>
      <w:r w:rsidRPr="00F964D9">
        <w:lastRenderedPageBreak/>
        <w:t>需求概述</w:t>
      </w:r>
      <w:bookmarkEnd w:id="28"/>
    </w:p>
    <w:p w:rsidR="00E528F1" w:rsidRPr="001D03B5" w:rsidRDefault="00E528F1" w:rsidP="00004D33">
      <w:pPr>
        <w:ind w:firstLine="210"/>
      </w:pPr>
      <w:r>
        <w:rPr>
          <w:rFonts w:hint="eastAsia"/>
        </w:rPr>
        <w:t>OR</w:t>
      </w:r>
      <w:r>
        <w:rPr>
          <w:rFonts w:hint="eastAsia"/>
        </w:rPr>
        <w:t>编号：</w:t>
      </w:r>
      <w:hyperlink r:id="rId16" w:history="1">
        <w:r w:rsidR="00612886">
          <w:rPr>
            <w:rStyle w:val="afd"/>
          </w:rPr>
          <w:t>PTICKET-1142</w:t>
        </w:r>
      </w:hyperlink>
    </w:p>
    <w:p w:rsidR="00E528F1" w:rsidRPr="00A72D93" w:rsidRDefault="00E528F1" w:rsidP="00004D33">
      <w:pPr>
        <w:ind w:firstLine="210"/>
      </w:pPr>
      <w:r>
        <w:rPr>
          <w:rFonts w:hint="eastAsia"/>
        </w:rPr>
        <w:t>OR</w:t>
      </w:r>
      <w:r>
        <w:rPr>
          <w:rFonts w:hint="eastAsia"/>
        </w:rPr>
        <w:t>标题：</w:t>
      </w:r>
      <w:r w:rsidR="00A72D93" w:rsidRPr="00A72D93">
        <w:rPr>
          <w:rFonts w:hint="eastAsia"/>
        </w:rPr>
        <w:t>易到租车百元礼包</w:t>
      </w:r>
      <w:proofErr w:type="gramStart"/>
      <w:r w:rsidR="00A72D93" w:rsidRPr="00A72D93">
        <w:rPr>
          <w:rFonts w:hint="eastAsia"/>
        </w:rPr>
        <w:t>券</w:t>
      </w:r>
      <w:proofErr w:type="gramEnd"/>
    </w:p>
    <w:p w:rsidR="00E528F1" w:rsidRDefault="00E528F1" w:rsidP="00004D33">
      <w:pPr>
        <w:ind w:firstLine="210"/>
      </w:pPr>
      <w:r>
        <w:rPr>
          <w:rFonts w:hint="eastAsia"/>
        </w:rPr>
        <w:t>OR</w:t>
      </w:r>
      <w:r>
        <w:rPr>
          <w:rFonts w:hint="eastAsia"/>
        </w:rPr>
        <w:t>原始内容：</w:t>
      </w:r>
    </w:p>
    <w:p w:rsidR="001E301A" w:rsidRPr="003F76BD" w:rsidRDefault="003F76BD" w:rsidP="003F76BD">
      <w:pPr>
        <w:ind w:left="210"/>
      </w:pPr>
      <w:r w:rsidRPr="003F76BD">
        <w:t>1.10</w:t>
      </w:r>
      <w:r w:rsidRPr="003F76BD">
        <w:t>万份易到租车百元礼包</w:t>
      </w:r>
      <w:proofErr w:type="gramStart"/>
      <w:r w:rsidRPr="003F76BD">
        <w:t>券</w:t>
      </w:r>
      <w:proofErr w:type="gramEnd"/>
      <w:r w:rsidRPr="003F76BD">
        <w:t>，每个订单送一个送完为止。并以短信形式告知乘客，短信模板如下：</w:t>
      </w:r>
      <w:r w:rsidRPr="003F76BD">
        <w:t xml:space="preserve"> </w:t>
      </w:r>
      <w:r w:rsidRPr="003F76BD">
        <w:br/>
      </w:r>
      <w:r w:rsidRPr="003F76BD">
        <w:t>单程：</w:t>
      </w:r>
      <w:r w:rsidRPr="003F76BD">
        <w:t xml:space="preserve"> </w:t>
      </w:r>
      <w:r w:rsidRPr="003F76BD">
        <w:br/>
      </w:r>
      <w:r w:rsidRPr="003F76BD">
        <w:t>您的机票已出票成功：</w:t>
      </w:r>
      <w:r w:rsidRPr="003F76BD">
        <w:t>2014-12-30</w:t>
      </w:r>
      <w:r w:rsidRPr="003F76BD">
        <w:t>（</w:t>
      </w:r>
      <w:r w:rsidRPr="003F76BD">
        <w:t>9:00</w:t>
      </w:r>
      <w:r w:rsidRPr="003F76BD">
        <w:t>起飞</w:t>
      </w:r>
      <w:r w:rsidRPr="003F76BD">
        <w:t>/10:45</w:t>
      </w:r>
      <w:r w:rsidRPr="003F76BD">
        <w:t>降落）从虹桥机场</w:t>
      </w:r>
      <w:r w:rsidRPr="003F76BD">
        <w:t>T2</w:t>
      </w:r>
      <w:r w:rsidRPr="003F76BD">
        <w:t>到首都机场</w:t>
      </w:r>
      <w:r w:rsidRPr="003F76BD">
        <w:t>T2</w:t>
      </w:r>
      <w:r w:rsidRPr="003F76BD">
        <w:t>，</w:t>
      </w:r>
      <w:r w:rsidRPr="003F76BD">
        <w:t>MU5107</w:t>
      </w:r>
      <w:r w:rsidRPr="003F76BD">
        <w:t>航班，旅客：</w:t>
      </w:r>
      <w:r w:rsidRPr="003F76BD">
        <w:t>**</w:t>
      </w:r>
      <w:r w:rsidRPr="003F76BD">
        <w:t>、</w:t>
      </w:r>
      <w:r w:rsidRPr="003F76BD">
        <w:t>**</w:t>
      </w:r>
      <w:r w:rsidRPr="003F76BD">
        <w:t>，订单</w:t>
      </w:r>
      <w:r w:rsidRPr="003F76BD">
        <w:t xml:space="preserve"> </w:t>
      </w:r>
      <w:r w:rsidRPr="003F76BD">
        <w:t>号：</w:t>
      </w:r>
      <w:r w:rsidRPr="003F76BD">
        <w:t>****</w:t>
      </w:r>
      <w:r w:rsidRPr="003F76BD">
        <w:t>，票号：</w:t>
      </w:r>
      <w:r w:rsidRPr="003F76BD">
        <w:t>****</w:t>
      </w:r>
      <w:r w:rsidRPr="003F76BD">
        <w:t>，赠送易到租车百元礼包</w:t>
      </w:r>
      <w:proofErr w:type="gramStart"/>
      <w:r w:rsidRPr="003F76BD">
        <w:t>券</w:t>
      </w:r>
      <w:proofErr w:type="gramEnd"/>
      <w:r w:rsidRPr="003F76BD">
        <w:t>：</w:t>
      </w:r>
      <w:r w:rsidRPr="003F76BD">
        <w:t>****</w:t>
      </w:r>
      <w:r w:rsidRPr="003F76BD">
        <w:t>。请提前</w:t>
      </w:r>
      <w:r w:rsidRPr="003F76BD">
        <w:t>90</w:t>
      </w:r>
      <w:r w:rsidRPr="003F76BD">
        <w:t>分钟到机场办理登机手续，退改签业务请致电</w:t>
      </w:r>
      <w:r w:rsidRPr="003F76BD">
        <w:t>4007999999</w:t>
      </w:r>
      <w:r w:rsidRPr="003F76BD">
        <w:t>咨询办理。</w:t>
      </w:r>
      <w:r w:rsidRPr="003F76BD">
        <w:t xml:space="preserve"> </w:t>
      </w:r>
      <w:r w:rsidRPr="003F76BD">
        <w:br/>
      </w:r>
      <w:r w:rsidRPr="003F76BD">
        <w:t>往返：</w:t>
      </w:r>
      <w:r w:rsidRPr="003F76BD">
        <w:t xml:space="preserve"> </w:t>
      </w:r>
      <w:r w:rsidRPr="003F76BD">
        <w:br/>
      </w:r>
      <w:r w:rsidRPr="003F76BD">
        <w:t>您的机票已出票成功：第一段</w:t>
      </w:r>
      <w:r w:rsidRPr="003F76BD">
        <w:t>2014-12-30</w:t>
      </w:r>
      <w:r w:rsidRPr="003F76BD">
        <w:t>（</w:t>
      </w:r>
      <w:r w:rsidRPr="003F76BD">
        <w:t>9:00</w:t>
      </w:r>
      <w:r w:rsidRPr="003F76BD">
        <w:t>起飞</w:t>
      </w:r>
      <w:r w:rsidRPr="003F76BD">
        <w:t>/10:45</w:t>
      </w:r>
      <w:r w:rsidRPr="003F76BD">
        <w:t>降落）从虹桥机场</w:t>
      </w:r>
      <w:r w:rsidRPr="003F76BD">
        <w:t>T2</w:t>
      </w:r>
      <w:r w:rsidRPr="003F76BD">
        <w:t>到首都机场</w:t>
      </w:r>
      <w:r w:rsidRPr="003F76BD">
        <w:t>T2</w:t>
      </w:r>
      <w:r w:rsidRPr="003F76BD">
        <w:t>，</w:t>
      </w:r>
      <w:r w:rsidRPr="003F76BD">
        <w:t>MU5107</w:t>
      </w:r>
      <w:r w:rsidRPr="003F76BD">
        <w:t>航班；第二段</w:t>
      </w:r>
      <w:r w:rsidRPr="003F76BD">
        <w:t xml:space="preserve"> 2014-1-30</w:t>
      </w:r>
      <w:r w:rsidRPr="003F76BD">
        <w:t>（</w:t>
      </w:r>
      <w:r w:rsidRPr="003F76BD">
        <w:t>9:00</w:t>
      </w:r>
      <w:r w:rsidRPr="003F76BD">
        <w:t>起飞</w:t>
      </w:r>
      <w:r w:rsidRPr="003F76BD">
        <w:t>/10:45</w:t>
      </w:r>
      <w:r w:rsidRPr="003F76BD">
        <w:t>降落）从首都机场</w:t>
      </w:r>
      <w:r w:rsidRPr="003F76BD">
        <w:t>T2</w:t>
      </w:r>
      <w:r w:rsidRPr="003F76BD">
        <w:t>到虹桥机场</w:t>
      </w:r>
      <w:r w:rsidRPr="003F76BD">
        <w:t>T2</w:t>
      </w:r>
      <w:r w:rsidRPr="003F76BD">
        <w:t>，</w:t>
      </w:r>
      <w:r w:rsidRPr="003F76BD">
        <w:t>MU5103</w:t>
      </w:r>
      <w:r w:rsidRPr="003F76BD">
        <w:t>航班。旅客：</w:t>
      </w:r>
      <w:r w:rsidRPr="003F76BD">
        <w:t>**</w:t>
      </w:r>
      <w:r w:rsidRPr="003F76BD">
        <w:t>、</w:t>
      </w:r>
      <w:r w:rsidRPr="003F76BD">
        <w:t>**</w:t>
      </w:r>
      <w:r w:rsidRPr="003F76BD">
        <w:t>，订单号：</w:t>
      </w:r>
      <w:r w:rsidRPr="003F76BD">
        <w:t>****</w:t>
      </w:r>
      <w:r w:rsidRPr="003F76BD">
        <w:t>，票</w:t>
      </w:r>
      <w:r w:rsidRPr="003F76BD">
        <w:t xml:space="preserve"> </w:t>
      </w:r>
      <w:r w:rsidRPr="003F76BD">
        <w:t>号：</w:t>
      </w:r>
      <w:r w:rsidRPr="003F76BD">
        <w:t>****</w:t>
      </w:r>
      <w:r w:rsidRPr="003F76BD">
        <w:t>、</w:t>
      </w:r>
      <w:r w:rsidRPr="003F76BD">
        <w:t>****</w:t>
      </w:r>
      <w:r w:rsidRPr="003F76BD">
        <w:t>，赠送易到租车百元礼包</w:t>
      </w:r>
      <w:proofErr w:type="gramStart"/>
      <w:r w:rsidRPr="003F76BD">
        <w:t>券</w:t>
      </w:r>
      <w:proofErr w:type="gramEnd"/>
      <w:r w:rsidRPr="003F76BD">
        <w:t>：</w:t>
      </w:r>
      <w:r w:rsidRPr="003F76BD">
        <w:t>****</w:t>
      </w:r>
      <w:r w:rsidRPr="003F76BD">
        <w:t>。请提前</w:t>
      </w:r>
      <w:r w:rsidRPr="003F76BD">
        <w:t>90</w:t>
      </w:r>
      <w:r w:rsidRPr="003F76BD">
        <w:t>分钟到机场办理登机手续，退改签业务请致电</w:t>
      </w:r>
      <w:r w:rsidRPr="003F76BD">
        <w:t>4007999999</w:t>
      </w:r>
      <w:r w:rsidRPr="003F76BD">
        <w:t>咨询办理。</w:t>
      </w:r>
      <w:r w:rsidRPr="003F76BD">
        <w:br/>
      </w:r>
      <w:r w:rsidRPr="003F76BD">
        <w:t>以上短信内容只需在原有出票短信中修改，增加</w:t>
      </w:r>
      <w:r w:rsidRPr="003F76BD">
        <w:t>“</w:t>
      </w:r>
      <w:r w:rsidRPr="003F76BD">
        <w:t>赠送易到租车百元礼包</w:t>
      </w:r>
      <w:proofErr w:type="gramStart"/>
      <w:r w:rsidRPr="003F76BD">
        <w:t>券</w:t>
      </w:r>
      <w:proofErr w:type="gramEnd"/>
      <w:r w:rsidRPr="003F76BD">
        <w:t>：</w:t>
      </w:r>
      <w:r w:rsidRPr="003F76BD">
        <w:t>****"</w:t>
      </w:r>
      <w:r w:rsidRPr="003F76BD">
        <w:t>字段即可，不用新增模板。</w:t>
      </w:r>
      <w:r w:rsidRPr="003F76BD">
        <w:t xml:space="preserve"> </w:t>
      </w:r>
      <w:r w:rsidRPr="003F76BD">
        <w:br/>
      </w:r>
      <w:r w:rsidRPr="003F76BD">
        <w:t>需判断：如果</w:t>
      </w:r>
      <w:r w:rsidRPr="003F76BD">
        <w:t>10</w:t>
      </w:r>
      <w:r w:rsidRPr="003F76BD">
        <w:t>万份没送完，则每一个订单发送一个，并在出票短信中写明赠送信息</w:t>
      </w:r>
      <w:ins w:id="29" w:author="wangbing" w:date="2015-05-21T17:26:00Z">
        <w:r w:rsidR="0007527C" w:rsidRPr="0007527C">
          <w:rPr>
            <w:rFonts w:hint="eastAsia"/>
          </w:rPr>
          <w:t>（见如上模板）</w:t>
        </w:r>
      </w:ins>
      <w:r w:rsidRPr="003F76BD">
        <w:t>；如果</w:t>
      </w:r>
      <w:r w:rsidRPr="003F76BD">
        <w:t>10</w:t>
      </w:r>
      <w:r w:rsidRPr="003F76BD">
        <w:t>份已送完，则停止赠送，出票短信中不显示</w:t>
      </w:r>
      <w:ins w:id="30" w:author="wangbing" w:date="2015-05-21T17:26:00Z">
        <w:r w:rsidR="00D168A6" w:rsidRPr="00D168A6">
          <w:rPr>
            <w:rFonts w:hint="eastAsia"/>
          </w:rPr>
          <w:t>“赠送</w:t>
        </w:r>
      </w:ins>
      <w:r w:rsidRPr="003F76BD">
        <w:t>易到租车</w:t>
      </w:r>
      <w:ins w:id="31" w:author="wangbing" w:date="2015-05-21T17:27:00Z">
        <w:r w:rsidR="000A560E" w:rsidRPr="000A560E">
          <w:rPr>
            <w:rFonts w:hint="eastAsia"/>
          </w:rPr>
          <w:t>百元礼包</w:t>
        </w:r>
        <w:proofErr w:type="gramStart"/>
        <w:r w:rsidR="000A560E" w:rsidRPr="000A560E">
          <w:rPr>
            <w:rFonts w:hint="eastAsia"/>
          </w:rPr>
          <w:t>券</w:t>
        </w:r>
        <w:proofErr w:type="gramEnd"/>
        <w:r w:rsidR="000A560E" w:rsidRPr="000A560E">
          <w:rPr>
            <w:rFonts w:hint="eastAsia"/>
          </w:rPr>
          <w:t>：</w:t>
        </w:r>
        <w:r w:rsidR="000A560E" w:rsidRPr="000A560E">
          <w:rPr>
            <w:rFonts w:hint="eastAsia"/>
          </w:rPr>
          <w:t>****</w:t>
        </w:r>
        <w:r w:rsidR="000A560E" w:rsidRPr="000A560E">
          <w:rPr>
            <w:rFonts w:hint="eastAsia"/>
          </w:rPr>
          <w:t>。”</w:t>
        </w:r>
      </w:ins>
      <w:r w:rsidRPr="003F76BD">
        <w:t>的</w:t>
      </w:r>
      <w:del w:id="32" w:author="wangbing" w:date="2015-05-21T17:27:00Z">
        <w:r w:rsidRPr="003F76BD" w:rsidDel="000A560E">
          <w:delText>赠送信息</w:delText>
        </w:r>
      </w:del>
      <w:r w:rsidRPr="003F76BD">
        <w:t>字段。</w:t>
      </w:r>
      <w:r w:rsidRPr="003F76BD">
        <w:t xml:space="preserve"> </w:t>
      </w:r>
      <w:r w:rsidRPr="003F76BD">
        <w:br/>
        <w:t>2.</w:t>
      </w:r>
      <w:r w:rsidRPr="003F76BD">
        <w:t>凡赠送之后，在</w:t>
      </w:r>
      <w:r w:rsidRPr="003F76BD">
        <w:t>NGBOSS</w:t>
      </w:r>
      <w:r w:rsidRPr="003F76BD">
        <w:t>订单详情备忘中记录赠送易到租车百元礼包</w:t>
      </w:r>
      <w:proofErr w:type="gramStart"/>
      <w:r w:rsidRPr="003F76BD">
        <w:t>券</w:t>
      </w:r>
      <w:proofErr w:type="gramEnd"/>
      <w:r w:rsidRPr="003F76BD">
        <w:t>的编号信息</w:t>
      </w:r>
      <w:ins w:id="33" w:author="wangbing" w:date="2015-05-21T17:28:00Z">
        <w:r w:rsidR="00F17FD8" w:rsidRPr="00F17FD8">
          <w:rPr>
            <w:rFonts w:hint="eastAsia"/>
          </w:rPr>
          <w:t>，如“赠送易到租车百元礼包</w:t>
        </w:r>
        <w:proofErr w:type="gramStart"/>
        <w:r w:rsidR="00F17FD8" w:rsidRPr="00F17FD8">
          <w:rPr>
            <w:rFonts w:hint="eastAsia"/>
          </w:rPr>
          <w:t>券</w:t>
        </w:r>
        <w:proofErr w:type="gramEnd"/>
        <w:r w:rsidR="00F17FD8" w:rsidRPr="00F17FD8">
          <w:rPr>
            <w:rFonts w:hint="eastAsia"/>
          </w:rPr>
          <w:t>：</w:t>
        </w:r>
        <w:r w:rsidR="00F17FD8" w:rsidRPr="00F17FD8">
          <w:rPr>
            <w:rFonts w:hint="eastAsia"/>
          </w:rPr>
          <w:t>****</w:t>
        </w:r>
        <w:r w:rsidR="00F17FD8" w:rsidRPr="00F17FD8">
          <w:rPr>
            <w:rFonts w:hint="eastAsia"/>
          </w:rPr>
          <w:t>”</w:t>
        </w:r>
      </w:ins>
      <w:r w:rsidRPr="003F76BD">
        <w:t>。</w:t>
      </w:r>
      <w:r w:rsidRPr="003F76BD">
        <w:t xml:space="preserve"> </w:t>
      </w:r>
      <w:r w:rsidRPr="003F76BD">
        <w:br/>
        <w:t>3.</w:t>
      </w:r>
      <w:r w:rsidRPr="003F76BD">
        <w:t>该活动共赠送</w:t>
      </w:r>
      <w:r w:rsidRPr="003F76BD">
        <w:t>10</w:t>
      </w:r>
      <w:r w:rsidRPr="003F76BD">
        <w:t>万份礼包</w:t>
      </w:r>
      <w:proofErr w:type="gramStart"/>
      <w:r w:rsidRPr="003F76BD">
        <w:t>券</w:t>
      </w:r>
      <w:proofErr w:type="gramEnd"/>
      <w:r w:rsidRPr="003F76BD">
        <w:t>，每份</w:t>
      </w:r>
      <w:proofErr w:type="gramStart"/>
      <w:r w:rsidRPr="003F76BD">
        <w:t>券</w:t>
      </w:r>
      <w:proofErr w:type="gramEnd"/>
      <w:r w:rsidRPr="003F76BD">
        <w:t>都有其编号，需要在后台记录已送出的</w:t>
      </w:r>
      <w:proofErr w:type="gramStart"/>
      <w:r w:rsidRPr="003F76BD">
        <w:t>券</w:t>
      </w:r>
      <w:proofErr w:type="gramEnd"/>
      <w:r w:rsidRPr="003F76BD">
        <w:t>和未送出的</w:t>
      </w:r>
      <w:proofErr w:type="gramStart"/>
      <w:r w:rsidRPr="003F76BD">
        <w:t>券</w:t>
      </w:r>
      <w:proofErr w:type="gramEnd"/>
      <w:r w:rsidRPr="003F76BD">
        <w:t>。</w:t>
      </w:r>
    </w:p>
    <w:p w:rsidR="00AF12D3" w:rsidRDefault="00AF12D3" w:rsidP="001E301A">
      <w:pPr>
        <w:ind w:firstLine="210"/>
        <w:rPr>
          <w:rFonts w:asciiTheme="minorEastAsia" w:eastAsiaTheme="minorEastAsia" w:hAnsiTheme="minorEastAsia"/>
          <w:sz w:val="16"/>
          <w:szCs w:val="16"/>
        </w:rPr>
      </w:pPr>
      <w:r>
        <w:rPr>
          <w:rFonts w:asciiTheme="minorEastAsia" w:eastAsiaTheme="minorEastAsia" w:hAnsiTheme="minorEastAsia"/>
          <w:sz w:val="16"/>
          <w:szCs w:val="16"/>
        </w:rPr>
        <w:object w:dxaOrig="2265" w:dyaOrig="751">
          <v:shape id="_x0000_i1025" type="#_x0000_t75" style="width:113.45pt;height:37.3pt" o:ole="">
            <v:imagedata r:id="rId17" o:title=""/>
          </v:shape>
          <o:OLEObject Type="Embed" ProgID="Package" ShapeID="_x0000_i1025" DrawAspect="Content" ObjectID="_1493734503" r:id="rId18"/>
        </w:object>
      </w:r>
    </w:p>
    <w:p w:rsidR="00E528F1" w:rsidRDefault="00345CEB" w:rsidP="000351C3">
      <w:pPr>
        <w:pStyle w:val="3"/>
        <w:tabs>
          <w:tab w:val="clear" w:pos="1980"/>
          <w:tab w:val="num" w:pos="540"/>
        </w:tabs>
        <w:ind w:left="1260" w:hanging="1260"/>
      </w:pPr>
      <w:bookmarkStart w:id="34" w:name="_Toc419991264"/>
      <w:r>
        <w:rPr>
          <w:rFonts w:hint="eastAsia"/>
        </w:rPr>
        <w:t>数据库</w:t>
      </w:r>
      <w:r w:rsidR="00E01FFA">
        <w:rPr>
          <w:rFonts w:hint="eastAsia"/>
        </w:rPr>
        <w:t>设计</w:t>
      </w:r>
      <w:bookmarkEnd w:id="34"/>
    </w:p>
    <w:p w:rsidR="00345CEB" w:rsidRPr="00345CEB" w:rsidRDefault="005860DD" w:rsidP="005860DD">
      <w:pPr>
        <w:ind w:firstLine="210"/>
      </w:pPr>
      <w:r>
        <w:rPr>
          <w:rFonts w:hint="eastAsia"/>
        </w:rPr>
        <w:t>参考</w:t>
      </w:r>
      <w:r w:rsidRPr="00174733">
        <w:rPr>
          <w:rFonts w:hint="eastAsia"/>
          <w:i/>
          <w:color w:val="0000FF"/>
        </w:rPr>
        <w:t>国内机票频道数据库设计文档</w:t>
      </w:r>
      <w:r w:rsidRPr="00174733">
        <w:rPr>
          <w:rFonts w:hint="eastAsia"/>
          <w:i/>
          <w:color w:val="0000FF"/>
        </w:rPr>
        <w:t xml:space="preserve"> vxxx.docx</w:t>
      </w:r>
      <w:r w:rsidR="00F476B2">
        <w:rPr>
          <w:rFonts w:hint="eastAsia"/>
          <w:i/>
          <w:color w:val="0000FF"/>
        </w:rPr>
        <w:t xml:space="preserve"> </w:t>
      </w:r>
      <w:r w:rsidR="00E11542" w:rsidRPr="006D2FA3">
        <w:rPr>
          <w:rFonts w:hint="eastAsia"/>
        </w:rPr>
        <w:t>2.1</w:t>
      </w:r>
      <w:r w:rsidR="009178C0" w:rsidRPr="006D2FA3">
        <w:rPr>
          <w:rFonts w:hint="eastAsia"/>
        </w:rPr>
        <w:t>章节</w:t>
      </w:r>
    </w:p>
    <w:p w:rsidR="00E528F1" w:rsidRDefault="00E528F1" w:rsidP="00E528F1">
      <w:pPr>
        <w:pStyle w:val="3"/>
        <w:tabs>
          <w:tab w:val="clear" w:pos="1980"/>
          <w:tab w:val="num" w:pos="540"/>
        </w:tabs>
        <w:ind w:left="1260" w:hanging="1260"/>
      </w:pPr>
      <w:bookmarkStart w:id="35" w:name="_Toc419991265"/>
      <w:r>
        <w:rPr>
          <w:rFonts w:hint="eastAsia"/>
        </w:rPr>
        <w:t>场景分析</w:t>
      </w:r>
      <w:bookmarkEnd w:id="35"/>
    </w:p>
    <w:p w:rsidR="00306CB6" w:rsidRPr="00306CB6" w:rsidRDefault="006937B9" w:rsidP="00306CB6">
      <w:pPr>
        <w:ind w:firstLine="210"/>
      </w:pPr>
      <w:r>
        <w:rPr>
          <w:rFonts w:hint="eastAsia"/>
        </w:rPr>
        <w:t>机票下单流程中一旦流程走到</w:t>
      </w:r>
      <w:r w:rsidRPr="006937B9">
        <w:rPr>
          <w:rFonts w:hint="eastAsia"/>
          <w:shd w:val="pct15" w:color="auto" w:fill="FFFFFF"/>
        </w:rPr>
        <w:t>发起确认</w:t>
      </w:r>
      <w:r>
        <w:rPr>
          <w:rFonts w:hint="eastAsia"/>
        </w:rPr>
        <w:t>，对客户来说均是出票成功，此时只需要在</w:t>
      </w:r>
      <w:r w:rsidRPr="006937B9">
        <w:rPr>
          <w:rFonts w:hint="eastAsia"/>
          <w:shd w:val="pct15" w:color="auto" w:fill="FFFFFF"/>
        </w:rPr>
        <w:t>出票成功短信</w:t>
      </w:r>
      <w:r>
        <w:rPr>
          <w:rFonts w:hint="eastAsia"/>
        </w:rPr>
        <w:t>步骤中增加优惠券赠送即可</w:t>
      </w:r>
      <w:r w:rsidR="008049E3">
        <w:rPr>
          <w:rFonts w:hint="eastAsia"/>
        </w:rPr>
        <w:t>，</w:t>
      </w:r>
      <w:r w:rsidR="008049E3" w:rsidRPr="008049E3">
        <w:rPr>
          <w:rFonts w:hint="eastAsia"/>
          <w:shd w:val="pct15" w:color="auto" w:fill="FFFFFF"/>
        </w:rPr>
        <w:t>出票超时短信</w:t>
      </w:r>
      <w:r w:rsidR="008049E3">
        <w:rPr>
          <w:rFonts w:hint="eastAsia"/>
        </w:rPr>
        <w:t>是给客服发送，属于分支流程不用关注。</w:t>
      </w:r>
    </w:p>
    <w:p w:rsidR="00306CB6" w:rsidRPr="00306CB6" w:rsidRDefault="00713C28" w:rsidP="00306CB6">
      <w:pPr>
        <w:ind w:firstLine="210"/>
      </w:pPr>
      <w:r>
        <w:rPr>
          <w:noProof/>
        </w:rPr>
        <w:lastRenderedPageBreak/>
        <w:drawing>
          <wp:inline distT="0" distB="0" distL="0" distR="0" wp14:anchorId="489097A5" wp14:editId="6E166D94">
            <wp:extent cx="4676775" cy="47434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76775" cy="4743450"/>
                    </a:xfrm>
                    <a:prstGeom prst="rect">
                      <a:avLst/>
                    </a:prstGeom>
                  </pic:spPr>
                </pic:pic>
              </a:graphicData>
            </a:graphic>
          </wp:inline>
        </w:drawing>
      </w:r>
    </w:p>
    <w:p w:rsidR="00E528F1" w:rsidRPr="00D350F4" w:rsidRDefault="00E528F1" w:rsidP="00004D33">
      <w:pPr>
        <w:ind w:firstLine="210"/>
      </w:pPr>
    </w:p>
    <w:p w:rsidR="00E528F1" w:rsidRDefault="00E528F1" w:rsidP="00E528F1">
      <w:pPr>
        <w:pStyle w:val="3"/>
        <w:tabs>
          <w:tab w:val="clear" w:pos="1980"/>
          <w:tab w:val="num" w:pos="540"/>
        </w:tabs>
        <w:ind w:left="1260" w:hanging="1260"/>
      </w:pPr>
      <w:bookmarkStart w:id="36" w:name="_Toc419991266"/>
      <w:r w:rsidRPr="00F964D9">
        <w:t>需求</w:t>
      </w:r>
      <w:r>
        <w:rPr>
          <w:rFonts w:hint="eastAsia"/>
        </w:rPr>
        <w:t>实现方案</w:t>
      </w:r>
      <w:bookmarkEnd w:id="36"/>
    </w:p>
    <w:p w:rsidR="00C65164" w:rsidRPr="00C65164" w:rsidRDefault="00F64800" w:rsidP="00742ACD">
      <w:pPr>
        <w:pStyle w:val="4"/>
      </w:pPr>
      <w:r>
        <w:rPr>
          <w:rFonts w:hint="eastAsia"/>
        </w:rPr>
        <w:t>交互顺序</w:t>
      </w:r>
    </w:p>
    <w:p w:rsidR="00E528F1" w:rsidRDefault="00C65164" w:rsidP="00C75DBE">
      <w:pPr>
        <w:ind w:firstLine="210"/>
      </w:pPr>
      <w:r>
        <w:rPr>
          <w:noProof/>
        </w:rPr>
        <w:drawing>
          <wp:inline distT="0" distB="0" distL="0" distR="0" wp14:anchorId="6D76C265" wp14:editId="000C91CF">
            <wp:extent cx="5274310" cy="2170558"/>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170558"/>
                    </a:xfrm>
                    <a:prstGeom prst="rect">
                      <a:avLst/>
                    </a:prstGeom>
                    <a:noFill/>
                    <a:ln>
                      <a:noFill/>
                    </a:ln>
                  </pic:spPr>
                </pic:pic>
              </a:graphicData>
            </a:graphic>
          </wp:inline>
        </w:drawing>
      </w:r>
    </w:p>
    <w:p w:rsidR="006A0AA5" w:rsidRDefault="006A0AA5" w:rsidP="00C75DBE">
      <w:pPr>
        <w:ind w:firstLine="210"/>
      </w:pPr>
    </w:p>
    <w:p w:rsidR="006A0AA5" w:rsidRDefault="006A0AA5" w:rsidP="00742ACD">
      <w:pPr>
        <w:pStyle w:val="4"/>
      </w:pPr>
      <w:r>
        <w:rPr>
          <w:rFonts w:hint="eastAsia"/>
        </w:rPr>
        <w:lastRenderedPageBreak/>
        <w:t>业务流程</w:t>
      </w:r>
    </w:p>
    <w:p w:rsidR="00E528F1" w:rsidRDefault="00D70030" w:rsidP="00C75DBE">
      <w:pPr>
        <w:ind w:firstLine="210"/>
      </w:pPr>
      <w:r>
        <w:rPr>
          <w:rFonts w:hint="eastAsia"/>
          <w:noProof/>
        </w:rPr>
        <w:drawing>
          <wp:inline distT="0" distB="0" distL="0" distR="0" wp14:anchorId="7D426213" wp14:editId="76B975BA">
            <wp:extent cx="5335096" cy="5249577"/>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5156" cy="5249636"/>
                    </a:xfrm>
                    <a:prstGeom prst="rect">
                      <a:avLst/>
                    </a:prstGeom>
                    <a:noFill/>
                    <a:ln>
                      <a:noFill/>
                    </a:ln>
                  </pic:spPr>
                </pic:pic>
              </a:graphicData>
            </a:graphic>
          </wp:inline>
        </w:drawing>
      </w:r>
    </w:p>
    <w:p w:rsidR="008E372F" w:rsidRDefault="008E372F" w:rsidP="008E372F">
      <w:pPr>
        <w:ind w:firstLine="210"/>
      </w:pPr>
      <w:r>
        <w:rPr>
          <w:rFonts w:hint="eastAsia"/>
        </w:rPr>
        <w:t>此功能只需在原有发送短信功能基础上，增加查询优惠</w:t>
      </w:r>
      <w:proofErr w:type="gramStart"/>
      <w:r>
        <w:rPr>
          <w:rFonts w:hint="eastAsia"/>
        </w:rPr>
        <w:t>劵</w:t>
      </w:r>
      <w:proofErr w:type="gramEnd"/>
      <w:r>
        <w:rPr>
          <w:rFonts w:hint="eastAsia"/>
        </w:rPr>
        <w:t>数据，根据是否含有优惠</w:t>
      </w:r>
      <w:proofErr w:type="gramStart"/>
      <w:r>
        <w:rPr>
          <w:rFonts w:hint="eastAsia"/>
        </w:rPr>
        <w:t>劵</w:t>
      </w:r>
      <w:proofErr w:type="gramEnd"/>
      <w:r>
        <w:rPr>
          <w:rFonts w:hint="eastAsia"/>
        </w:rPr>
        <w:t>来拼装短信，主要涉及以下开发点：</w:t>
      </w:r>
    </w:p>
    <w:p w:rsidR="008E372F" w:rsidRDefault="008E372F" w:rsidP="008E372F">
      <w:pPr>
        <w:pStyle w:val="affffc"/>
        <w:numPr>
          <w:ilvl w:val="0"/>
          <w:numId w:val="139"/>
        </w:numPr>
        <w:ind w:firstLineChars="0"/>
      </w:pPr>
      <w:r>
        <w:rPr>
          <w:rFonts w:hint="eastAsia"/>
        </w:rPr>
        <w:t>单程、往返短信模板增加动态参数，动态设置空字符</w:t>
      </w:r>
      <w:proofErr w:type="gramStart"/>
      <w:r>
        <w:rPr>
          <w:rFonts w:hint="eastAsia"/>
        </w:rPr>
        <w:t>串或者优惠劵</w:t>
      </w:r>
      <w:proofErr w:type="gramEnd"/>
      <w:r>
        <w:rPr>
          <w:rFonts w:hint="eastAsia"/>
        </w:rPr>
        <w:t>信息。</w:t>
      </w:r>
    </w:p>
    <w:p w:rsidR="008E372F" w:rsidRDefault="008E372F" w:rsidP="008E372F">
      <w:pPr>
        <w:pStyle w:val="affffc"/>
        <w:numPr>
          <w:ilvl w:val="0"/>
          <w:numId w:val="139"/>
        </w:numPr>
        <w:ind w:firstLineChars="0"/>
      </w:pPr>
      <w:r>
        <w:rPr>
          <w:rFonts w:hint="eastAsia"/>
        </w:rPr>
        <w:t>新增优惠</w:t>
      </w:r>
      <w:proofErr w:type="gramStart"/>
      <w:r>
        <w:rPr>
          <w:rFonts w:hint="eastAsia"/>
        </w:rPr>
        <w:t>劵</w:t>
      </w:r>
      <w:proofErr w:type="gramEnd"/>
      <w:r>
        <w:rPr>
          <w:rFonts w:hint="eastAsia"/>
        </w:rPr>
        <w:t>表查询、更新代码。</w:t>
      </w:r>
    </w:p>
    <w:p w:rsidR="008E372F" w:rsidRDefault="008E372F" w:rsidP="008E372F">
      <w:pPr>
        <w:pStyle w:val="affffc"/>
        <w:numPr>
          <w:ilvl w:val="0"/>
          <w:numId w:val="139"/>
        </w:numPr>
        <w:ind w:firstLineChars="0"/>
      </w:pPr>
      <w:r>
        <w:rPr>
          <w:rFonts w:hint="eastAsia"/>
        </w:rPr>
        <w:t>新建优惠</w:t>
      </w:r>
      <w:proofErr w:type="gramStart"/>
      <w:r>
        <w:rPr>
          <w:rFonts w:hint="eastAsia"/>
        </w:rPr>
        <w:t>劵</w:t>
      </w:r>
      <w:proofErr w:type="gramEnd"/>
      <w:r>
        <w:rPr>
          <w:rFonts w:hint="eastAsia"/>
        </w:rPr>
        <w:t>表。</w:t>
      </w:r>
    </w:p>
    <w:p w:rsidR="008E372F" w:rsidRDefault="008E372F" w:rsidP="008E372F">
      <w:pPr>
        <w:pStyle w:val="affffc"/>
        <w:numPr>
          <w:ilvl w:val="0"/>
          <w:numId w:val="139"/>
        </w:numPr>
        <w:ind w:firstLineChars="0"/>
      </w:pPr>
      <w:r>
        <w:rPr>
          <w:rFonts w:hint="eastAsia"/>
        </w:rPr>
        <w:t>记录优惠</w:t>
      </w:r>
      <w:proofErr w:type="gramStart"/>
      <w:r>
        <w:rPr>
          <w:rFonts w:hint="eastAsia"/>
        </w:rPr>
        <w:t>劵</w:t>
      </w:r>
      <w:proofErr w:type="gramEnd"/>
      <w:r>
        <w:rPr>
          <w:rFonts w:hint="eastAsia"/>
        </w:rPr>
        <w:t>使用的备注。</w:t>
      </w:r>
    </w:p>
    <w:p w:rsidR="003F31E7" w:rsidRPr="008E372F" w:rsidRDefault="003F31E7" w:rsidP="00C75DBE">
      <w:pPr>
        <w:ind w:firstLine="210"/>
      </w:pPr>
    </w:p>
    <w:p w:rsidR="006C7F5C" w:rsidRDefault="006C7F5C" w:rsidP="00C75DBE">
      <w:pPr>
        <w:ind w:firstLine="210"/>
      </w:pPr>
    </w:p>
    <w:p w:rsidR="006C7F5C" w:rsidRDefault="006C7F5C" w:rsidP="00C75DBE">
      <w:pPr>
        <w:ind w:firstLine="210"/>
      </w:pPr>
    </w:p>
    <w:p w:rsidR="006A1AD2" w:rsidRDefault="006A1AD2" w:rsidP="00C75DBE">
      <w:pPr>
        <w:ind w:firstLine="210"/>
      </w:pPr>
    </w:p>
    <w:p w:rsidR="006C7F5C" w:rsidRDefault="006C7F5C" w:rsidP="00C75DBE">
      <w:pPr>
        <w:ind w:firstLine="210"/>
      </w:pPr>
    </w:p>
    <w:p w:rsidR="006C7F5C" w:rsidRDefault="006C7F5C" w:rsidP="00C75DBE">
      <w:pPr>
        <w:ind w:firstLine="210"/>
      </w:pPr>
    </w:p>
    <w:p w:rsidR="00BB76FB" w:rsidRPr="00846E79" w:rsidRDefault="00BB76FB" w:rsidP="00BB76FB">
      <w:pPr>
        <w:pStyle w:val="20"/>
        <w:spacing w:before="0" w:after="0" w:line="360" w:lineRule="auto"/>
      </w:pPr>
      <w:bookmarkStart w:id="37" w:name="_Toc419991267"/>
      <w:r>
        <w:rPr>
          <w:rFonts w:hint="eastAsia"/>
        </w:rPr>
        <w:lastRenderedPageBreak/>
        <w:t>Template</w:t>
      </w:r>
      <w:r w:rsidR="00585E24">
        <w:rPr>
          <w:rFonts w:hint="eastAsia"/>
        </w:rPr>
        <w:t>（模板）</w:t>
      </w:r>
      <w:bookmarkEnd w:id="37"/>
    </w:p>
    <w:p w:rsidR="00BB76FB" w:rsidRDefault="00BB76FB" w:rsidP="00BB76FB">
      <w:pPr>
        <w:pStyle w:val="a0"/>
        <w:numPr>
          <w:ilvl w:val="0"/>
          <w:numId w:val="10"/>
        </w:numPr>
        <w:tabs>
          <w:tab w:val="clear" w:pos="2989"/>
          <w:tab w:val="num" w:pos="721"/>
        </w:tabs>
        <w:ind w:left="0"/>
      </w:pPr>
      <w:r>
        <w:rPr>
          <w:rFonts w:hint="eastAsia"/>
        </w:rPr>
        <w:t>提供统一认证接口功能修订记录</w:t>
      </w:r>
    </w:p>
    <w:tbl>
      <w:tblPr>
        <w:tblW w:w="4671" w:type="pct"/>
        <w:jc w:val="center"/>
        <w:tblInd w:w="-230" w:type="dxa"/>
        <w:tblCellMar>
          <w:left w:w="57" w:type="dxa"/>
          <w:right w:w="57" w:type="dxa"/>
        </w:tblCellMar>
        <w:tblLook w:val="0000" w:firstRow="0" w:lastRow="0" w:firstColumn="0" w:lastColumn="0" w:noHBand="0" w:noVBand="0"/>
      </w:tblPr>
      <w:tblGrid>
        <w:gridCol w:w="989"/>
        <w:gridCol w:w="1981"/>
        <w:gridCol w:w="3572"/>
        <w:gridCol w:w="1324"/>
      </w:tblGrid>
      <w:tr w:rsidR="00BB76FB" w:rsidRPr="00BE22A2" w:rsidTr="0074590C">
        <w:trPr>
          <w:cantSplit/>
          <w:tblHeader/>
          <w:jc w:val="center"/>
        </w:trPr>
        <w:tc>
          <w:tcPr>
            <w:tcW w:w="732" w:type="pct"/>
            <w:tcBorders>
              <w:top w:val="single" w:sz="6" w:space="0" w:color="auto"/>
              <w:left w:val="single" w:sz="6" w:space="0" w:color="auto"/>
              <w:bottom w:val="single" w:sz="6" w:space="0" w:color="auto"/>
              <w:right w:val="single" w:sz="6" w:space="0" w:color="auto"/>
            </w:tcBorders>
            <w:shd w:val="clear" w:color="auto" w:fill="C0C0C0"/>
          </w:tcPr>
          <w:p w:rsidR="00BB76FB" w:rsidRPr="00E96D6B" w:rsidRDefault="00BB76FB" w:rsidP="0074590C">
            <w:pPr>
              <w:pStyle w:val="af8"/>
            </w:pPr>
            <w:r w:rsidRPr="00E96D6B">
              <w:t>Date</w:t>
            </w:r>
          </w:p>
          <w:p w:rsidR="00BB76FB" w:rsidRPr="00BE22A2" w:rsidRDefault="00BB76FB" w:rsidP="0074590C">
            <w:pPr>
              <w:pStyle w:val="af8"/>
            </w:pPr>
            <w:r w:rsidRPr="00E96D6B">
              <w:rPr>
                <w:rFonts w:hint="eastAsia"/>
              </w:rPr>
              <w:t>日期</w:t>
            </w:r>
          </w:p>
        </w:tc>
        <w:tc>
          <w:tcPr>
            <w:tcW w:w="891" w:type="pct"/>
            <w:tcBorders>
              <w:top w:val="single" w:sz="6" w:space="0" w:color="auto"/>
              <w:left w:val="single" w:sz="6" w:space="0" w:color="auto"/>
              <w:bottom w:val="single" w:sz="6" w:space="0" w:color="auto"/>
              <w:right w:val="single" w:sz="6" w:space="0" w:color="auto"/>
            </w:tcBorders>
            <w:shd w:val="clear" w:color="auto" w:fill="C0C0C0"/>
          </w:tcPr>
          <w:p w:rsidR="00BB76FB" w:rsidRDefault="00BB76FB" w:rsidP="0074590C">
            <w:pPr>
              <w:pStyle w:val="af8"/>
            </w:pPr>
            <w:r w:rsidRPr="002A48C2">
              <w:rPr>
                <w:rFonts w:hint="eastAsia"/>
              </w:rPr>
              <w:t>Phase release label</w:t>
            </w:r>
          </w:p>
          <w:p w:rsidR="00BB76FB" w:rsidRPr="00BE22A2" w:rsidRDefault="00BB76FB" w:rsidP="0074590C">
            <w:pPr>
              <w:pStyle w:val="af8"/>
            </w:pPr>
            <w:r w:rsidRPr="002A48C2">
              <w:rPr>
                <w:rFonts w:hint="eastAsia"/>
              </w:rPr>
              <w:t>阶段发布标识</w:t>
            </w:r>
          </w:p>
        </w:tc>
        <w:tc>
          <w:tcPr>
            <w:tcW w:w="2413" w:type="pct"/>
            <w:tcBorders>
              <w:top w:val="single" w:sz="6" w:space="0" w:color="auto"/>
              <w:left w:val="single" w:sz="6" w:space="0" w:color="auto"/>
              <w:bottom w:val="single" w:sz="6" w:space="0" w:color="auto"/>
              <w:right w:val="single" w:sz="6" w:space="0" w:color="auto"/>
            </w:tcBorders>
            <w:shd w:val="clear" w:color="auto" w:fill="C0C0C0"/>
          </w:tcPr>
          <w:p w:rsidR="00BB76FB" w:rsidRPr="00E96D6B" w:rsidRDefault="00BB76FB" w:rsidP="0074590C">
            <w:pPr>
              <w:pStyle w:val="af8"/>
            </w:pPr>
            <w:r w:rsidRPr="00E96D6B">
              <w:t>Change Description</w:t>
            </w:r>
          </w:p>
          <w:p w:rsidR="00BB76FB" w:rsidRPr="00BE22A2" w:rsidRDefault="00BB76FB" w:rsidP="0074590C">
            <w:pPr>
              <w:pStyle w:val="af8"/>
            </w:pPr>
            <w:r w:rsidRPr="00E96D6B">
              <w:rPr>
                <w:rFonts w:hint="eastAsia"/>
              </w:rPr>
              <w:t>修改描述</w:t>
            </w:r>
          </w:p>
        </w:tc>
        <w:tc>
          <w:tcPr>
            <w:tcW w:w="964" w:type="pct"/>
            <w:tcBorders>
              <w:top w:val="single" w:sz="6" w:space="0" w:color="auto"/>
              <w:left w:val="single" w:sz="6" w:space="0" w:color="auto"/>
              <w:bottom w:val="single" w:sz="6" w:space="0" w:color="auto"/>
              <w:right w:val="single" w:sz="6" w:space="0" w:color="auto"/>
            </w:tcBorders>
            <w:shd w:val="clear" w:color="auto" w:fill="C0C0C0"/>
          </w:tcPr>
          <w:p w:rsidR="00BB76FB" w:rsidRPr="00E96D6B" w:rsidRDefault="00BB76FB" w:rsidP="0074590C">
            <w:pPr>
              <w:pStyle w:val="af8"/>
            </w:pPr>
            <w:r w:rsidRPr="00E96D6B">
              <w:t>Author</w:t>
            </w:r>
          </w:p>
          <w:p w:rsidR="00BB76FB" w:rsidRPr="00BE22A2" w:rsidRDefault="00BB76FB" w:rsidP="0074590C">
            <w:pPr>
              <w:pStyle w:val="af8"/>
            </w:pPr>
            <w:r w:rsidRPr="00E96D6B">
              <w:rPr>
                <w:rFonts w:hint="eastAsia"/>
              </w:rPr>
              <w:t>作者</w:t>
            </w:r>
          </w:p>
        </w:tc>
      </w:tr>
      <w:tr w:rsidR="00BB76FB" w:rsidRPr="00BE22A2" w:rsidTr="0074590C">
        <w:trPr>
          <w:cantSplit/>
          <w:jc w:val="center"/>
        </w:trPr>
        <w:tc>
          <w:tcPr>
            <w:tcW w:w="732" w:type="pct"/>
            <w:tcBorders>
              <w:top w:val="single" w:sz="6" w:space="0" w:color="auto"/>
              <w:left w:val="single" w:sz="6" w:space="0" w:color="auto"/>
              <w:bottom w:val="single" w:sz="6" w:space="0" w:color="auto"/>
              <w:right w:val="single" w:sz="6" w:space="0" w:color="auto"/>
            </w:tcBorders>
            <w:vAlign w:val="center"/>
          </w:tcPr>
          <w:p w:rsidR="00BB76FB" w:rsidRPr="004E63ED" w:rsidRDefault="00BB76FB" w:rsidP="0074590C">
            <w:pPr>
              <w:pStyle w:val="affd"/>
              <w:jc w:val="both"/>
            </w:pPr>
            <w:smartTag w:uri="urn:schemas-microsoft-com:office:smarttags" w:element="chsdate">
              <w:smartTagPr>
                <w:attr w:name="Year" w:val="2010"/>
                <w:attr w:name="Month" w:val="6"/>
                <w:attr w:name="Day" w:val="22"/>
                <w:attr w:name="IsLunarDate" w:val="False"/>
                <w:attr w:name="IsROCDate" w:val="False"/>
              </w:smartTagPr>
              <w:r>
                <w:t>2010-6-22</w:t>
              </w:r>
            </w:smartTag>
          </w:p>
        </w:tc>
        <w:tc>
          <w:tcPr>
            <w:tcW w:w="891" w:type="pct"/>
            <w:tcBorders>
              <w:top w:val="single" w:sz="6" w:space="0" w:color="auto"/>
              <w:left w:val="single" w:sz="6" w:space="0" w:color="auto"/>
              <w:bottom w:val="single" w:sz="6" w:space="0" w:color="auto"/>
              <w:right w:val="single" w:sz="6" w:space="0" w:color="auto"/>
            </w:tcBorders>
            <w:vAlign w:val="center"/>
          </w:tcPr>
          <w:p w:rsidR="00BB76FB" w:rsidRPr="004E63ED" w:rsidRDefault="00BB76FB" w:rsidP="0074590C">
            <w:pPr>
              <w:pStyle w:val="affd"/>
              <w:jc w:val="both"/>
            </w:pPr>
            <w:r>
              <w:rPr>
                <w:rFonts w:hint="eastAsia"/>
              </w:rPr>
              <w:t>eSpaceV200R</w:t>
            </w:r>
            <w:smartTag w:uri="urn:schemas-microsoft-com:office:smarttags" w:element="chmetcnv">
              <w:smartTagPr>
                <w:attr w:name="UnitName" w:val="C"/>
                <w:attr w:name="SourceValue" w:val="2"/>
                <w:attr w:name="HasSpace" w:val="False"/>
                <w:attr w:name="Negative" w:val="False"/>
                <w:attr w:name="NumberType" w:val="1"/>
                <w:attr w:name="TCSC" w:val="0"/>
              </w:smartTagPr>
              <w:r>
                <w:rPr>
                  <w:rFonts w:hint="eastAsia"/>
                </w:rPr>
                <w:t>002C</w:t>
              </w:r>
            </w:smartTag>
            <w:r>
              <w:rPr>
                <w:rFonts w:hint="eastAsia"/>
              </w:rPr>
              <w:t>02</w:t>
            </w:r>
          </w:p>
        </w:tc>
        <w:tc>
          <w:tcPr>
            <w:tcW w:w="2413" w:type="pct"/>
            <w:tcBorders>
              <w:top w:val="single" w:sz="6" w:space="0" w:color="auto"/>
              <w:left w:val="single" w:sz="6" w:space="0" w:color="auto"/>
              <w:bottom w:val="single" w:sz="6" w:space="0" w:color="auto"/>
              <w:right w:val="single" w:sz="6" w:space="0" w:color="auto"/>
            </w:tcBorders>
            <w:vAlign w:val="center"/>
          </w:tcPr>
          <w:p w:rsidR="00BB76FB" w:rsidRPr="004E63ED" w:rsidRDefault="00BB76FB" w:rsidP="0074590C">
            <w:pPr>
              <w:pStyle w:val="aa"/>
              <w:jc w:val="both"/>
            </w:pPr>
            <w:r>
              <w:rPr>
                <w:rFonts w:hint="eastAsia"/>
              </w:rPr>
              <w:t>功能实现</w:t>
            </w:r>
          </w:p>
        </w:tc>
        <w:tc>
          <w:tcPr>
            <w:tcW w:w="964" w:type="pct"/>
            <w:tcBorders>
              <w:top w:val="single" w:sz="6" w:space="0" w:color="auto"/>
              <w:left w:val="single" w:sz="6" w:space="0" w:color="auto"/>
              <w:bottom w:val="single" w:sz="6" w:space="0" w:color="auto"/>
              <w:right w:val="single" w:sz="6" w:space="0" w:color="auto"/>
            </w:tcBorders>
            <w:vAlign w:val="center"/>
          </w:tcPr>
          <w:p w:rsidR="00BB76FB" w:rsidRPr="004E63ED" w:rsidRDefault="00BB76FB" w:rsidP="0074590C">
            <w:pPr>
              <w:pStyle w:val="affd"/>
              <w:jc w:val="both"/>
            </w:pPr>
          </w:p>
        </w:tc>
      </w:tr>
    </w:tbl>
    <w:p w:rsidR="00BB76FB" w:rsidRPr="00BA1A11" w:rsidRDefault="00BB76FB" w:rsidP="00BB76FB">
      <w:pPr>
        <w:pStyle w:val="WordPro0"/>
      </w:pPr>
    </w:p>
    <w:p w:rsidR="00BB76FB" w:rsidRPr="00F964D9" w:rsidRDefault="00BB76FB" w:rsidP="00BB76FB">
      <w:pPr>
        <w:pStyle w:val="3"/>
        <w:tabs>
          <w:tab w:val="clear" w:pos="1980"/>
          <w:tab w:val="num" w:pos="540"/>
        </w:tabs>
        <w:ind w:left="1260" w:hanging="1260"/>
      </w:pPr>
      <w:bookmarkStart w:id="38" w:name="_Toc419991268"/>
      <w:r w:rsidRPr="00F964D9">
        <w:t>需求概述</w:t>
      </w:r>
      <w:bookmarkEnd w:id="38"/>
    </w:p>
    <w:p w:rsidR="00BB76FB" w:rsidRPr="001D03B5" w:rsidRDefault="00BB76FB" w:rsidP="00BB76FB">
      <w:pPr>
        <w:tabs>
          <w:tab w:val="num" w:pos="1500"/>
        </w:tabs>
        <w:ind w:left="720"/>
      </w:pPr>
      <w:r>
        <w:rPr>
          <w:rFonts w:hint="eastAsia"/>
        </w:rPr>
        <w:t>OR</w:t>
      </w:r>
      <w:r>
        <w:rPr>
          <w:rFonts w:hint="eastAsia"/>
        </w:rPr>
        <w:t>编号：</w:t>
      </w:r>
      <w:r w:rsidR="00BC0FAD">
        <w:rPr>
          <w:rFonts w:hint="eastAsia"/>
        </w:rPr>
        <w:t>N/A</w:t>
      </w:r>
    </w:p>
    <w:p w:rsidR="00BB76FB" w:rsidRPr="001D03B5" w:rsidRDefault="00BB76FB" w:rsidP="00BB76FB">
      <w:pPr>
        <w:tabs>
          <w:tab w:val="num" w:pos="1500"/>
        </w:tabs>
        <w:ind w:left="720"/>
      </w:pPr>
      <w:r>
        <w:rPr>
          <w:rFonts w:hint="eastAsia"/>
        </w:rPr>
        <w:t>OR</w:t>
      </w:r>
      <w:r>
        <w:rPr>
          <w:rFonts w:hint="eastAsia"/>
        </w:rPr>
        <w:t>标题：</w:t>
      </w:r>
      <w:r w:rsidR="00BC0FAD">
        <w:rPr>
          <w:rFonts w:hint="eastAsia"/>
        </w:rPr>
        <w:t>N/A</w:t>
      </w:r>
    </w:p>
    <w:p w:rsidR="00BB76FB" w:rsidRDefault="00BB76FB" w:rsidP="00BB76FB">
      <w:pPr>
        <w:tabs>
          <w:tab w:val="num" w:pos="1500"/>
        </w:tabs>
        <w:ind w:left="720"/>
      </w:pPr>
      <w:r>
        <w:rPr>
          <w:rFonts w:hint="eastAsia"/>
        </w:rPr>
        <w:t>OR</w:t>
      </w:r>
      <w:r>
        <w:rPr>
          <w:rFonts w:hint="eastAsia"/>
        </w:rPr>
        <w:t>原始内容：</w:t>
      </w:r>
    </w:p>
    <w:p w:rsidR="00BB76FB" w:rsidRPr="00BC1AFA" w:rsidRDefault="00BB76FB" w:rsidP="00BB76FB">
      <w:pPr>
        <w:tabs>
          <w:tab w:val="num" w:pos="1500"/>
        </w:tabs>
        <w:ind w:left="720"/>
      </w:pPr>
    </w:p>
    <w:p w:rsidR="00BB76FB" w:rsidRDefault="00BB76FB" w:rsidP="00BB76FB">
      <w:pPr>
        <w:tabs>
          <w:tab w:val="num" w:pos="1500"/>
        </w:tabs>
        <w:ind w:left="720"/>
      </w:pPr>
    </w:p>
    <w:p w:rsidR="00BB76FB" w:rsidRPr="007672F3" w:rsidRDefault="00BB76FB" w:rsidP="00BB76FB">
      <w:pPr>
        <w:tabs>
          <w:tab w:val="num" w:pos="1500"/>
        </w:tabs>
        <w:ind w:left="720"/>
      </w:pPr>
    </w:p>
    <w:p w:rsidR="00BB76FB" w:rsidRDefault="00BB76FB" w:rsidP="00BB76FB">
      <w:pPr>
        <w:pStyle w:val="3"/>
        <w:tabs>
          <w:tab w:val="clear" w:pos="1980"/>
          <w:tab w:val="num" w:pos="540"/>
        </w:tabs>
        <w:ind w:left="1260" w:hanging="1260"/>
      </w:pPr>
      <w:bookmarkStart w:id="39" w:name="_Toc419991269"/>
      <w:r>
        <w:rPr>
          <w:rFonts w:hint="eastAsia"/>
        </w:rPr>
        <w:t>场景分析</w:t>
      </w:r>
      <w:bookmarkEnd w:id="39"/>
    </w:p>
    <w:p w:rsidR="00BB76FB" w:rsidRPr="00D350F4" w:rsidRDefault="00BB76FB" w:rsidP="00BB76FB">
      <w:pPr>
        <w:tabs>
          <w:tab w:val="num" w:pos="1500"/>
        </w:tabs>
        <w:ind w:left="720"/>
      </w:pPr>
    </w:p>
    <w:p w:rsidR="00BB76FB" w:rsidRPr="00F964D9" w:rsidRDefault="00BB76FB" w:rsidP="00BB76FB">
      <w:pPr>
        <w:pStyle w:val="3"/>
        <w:tabs>
          <w:tab w:val="clear" w:pos="1980"/>
          <w:tab w:val="num" w:pos="540"/>
        </w:tabs>
        <w:ind w:left="1260" w:hanging="1260"/>
      </w:pPr>
      <w:bookmarkStart w:id="40" w:name="_Toc419991270"/>
      <w:r w:rsidRPr="00F964D9">
        <w:t>需求</w:t>
      </w:r>
      <w:r>
        <w:rPr>
          <w:rFonts w:hint="eastAsia"/>
        </w:rPr>
        <w:t>实现方案</w:t>
      </w:r>
      <w:bookmarkEnd w:id="40"/>
    </w:p>
    <w:p w:rsidR="00BB76FB" w:rsidRPr="0029159C" w:rsidRDefault="00BB76FB" w:rsidP="0040024D">
      <w:pPr>
        <w:tabs>
          <w:tab w:val="num" w:pos="1500"/>
        </w:tabs>
        <w:ind w:left="720"/>
      </w:pPr>
    </w:p>
    <w:p w:rsidR="00BB76FB" w:rsidRDefault="00BB76FB" w:rsidP="00BB76FB">
      <w:pPr>
        <w:pStyle w:val="3"/>
        <w:tabs>
          <w:tab w:val="clear" w:pos="1980"/>
          <w:tab w:val="num" w:pos="540"/>
        </w:tabs>
        <w:ind w:left="1260" w:hanging="1260"/>
      </w:pPr>
      <w:bookmarkStart w:id="41" w:name="_Toc419991271"/>
      <w:r>
        <w:rPr>
          <w:rFonts w:hint="eastAsia"/>
        </w:rPr>
        <w:t>子系统分解描述</w:t>
      </w:r>
      <w:bookmarkEnd w:id="41"/>
    </w:p>
    <w:p w:rsidR="00BB76FB" w:rsidRPr="004E2ED8" w:rsidRDefault="00BB76FB" w:rsidP="00BB76FB">
      <w:pPr>
        <w:tabs>
          <w:tab w:val="num" w:pos="1500"/>
        </w:tabs>
        <w:ind w:left="720"/>
      </w:pPr>
    </w:p>
    <w:p w:rsidR="00BB76FB" w:rsidRDefault="00BB76FB" w:rsidP="00BB76FB">
      <w:pPr>
        <w:pStyle w:val="3"/>
        <w:tabs>
          <w:tab w:val="clear" w:pos="1980"/>
          <w:tab w:val="num" w:pos="540"/>
        </w:tabs>
        <w:ind w:left="1260" w:hanging="1260"/>
      </w:pPr>
      <w:bookmarkStart w:id="42" w:name="_Toc419991272"/>
      <w:r>
        <w:rPr>
          <w:rFonts w:hint="eastAsia"/>
        </w:rPr>
        <w:t>子系统间接口</w:t>
      </w:r>
      <w:bookmarkEnd w:id="42"/>
    </w:p>
    <w:p w:rsidR="00BB76FB" w:rsidRDefault="00BB76FB" w:rsidP="00345B78">
      <w:pPr>
        <w:tabs>
          <w:tab w:val="num" w:pos="1500"/>
        </w:tabs>
        <w:ind w:left="720"/>
      </w:pPr>
    </w:p>
    <w:p w:rsidR="003F31E7" w:rsidRDefault="003F31E7" w:rsidP="00252D02">
      <w:pPr>
        <w:tabs>
          <w:tab w:val="num" w:pos="1500"/>
        </w:tabs>
        <w:ind w:left="720"/>
      </w:pPr>
    </w:p>
    <w:sectPr w:rsidR="003F31E7" w:rsidSect="00732284">
      <w:headerReference w:type="even" r:id="rId22"/>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69A" w:rsidRDefault="007F269A">
      <w:r>
        <w:separator/>
      </w:r>
    </w:p>
  </w:endnote>
  <w:endnote w:type="continuationSeparator" w:id="0">
    <w:p w:rsidR="007F269A" w:rsidRDefault="007F2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宋体-方正超大字符集">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93" w:rsidRDefault="005E0293" w:rsidP="00712D85">
    <w:pP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Look w:val="01E0" w:firstRow="1" w:lastRow="1" w:firstColumn="1" w:lastColumn="1" w:noHBand="0" w:noVBand="0"/>
    </w:tblPr>
    <w:tblGrid>
      <w:gridCol w:w="2999"/>
      <w:gridCol w:w="2787"/>
      <w:gridCol w:w="2736"/>
    </w:tblGrid>
    <w:tr w:rsidR="005E0293">
      <w:tc>
        <w:tcPr>
          <w:tcW w:w="1760" w:type="pct"/>
        </w:tcPr>
        <w:p w:rsidR="005E0293" w:rsidRDefault="005E0293" w:rsidP="00712D85">
          <w:pPr>
            <w:ind w:firstLine="360"/>
          </w:pPr>
          <w:r>
            <w:fldChar w:fldCharType="begin"/>
          </w:r>
          <w:r>
            <w:instrText xml:space="preserve"> </w:instrText>
          </w:r>
          <w:r>
            <w:rPr>
              <w:rFonts w:hint="eastAsia"/>
            </w:rPr>
            <w:instrText>TIME \@ "yyyy-M-d"</w:instrText>
          </w:r>
          <w:r>
            <w:instrText xml:space="preserve"> </w:instrText>
          </w:r>
          <w:r>
            <w:fldChar w:fldCharType="separate"/>
          </w:r>
          <w:r w:rsidR="003D6F22">
            <w:rPr>
              <w:noProof/>
            </w:rPr>
            <w:t>2015-5-21</w:t>
          </w:r>
          <w:r>
            <w:fldChar w:fldCharType="end"/>
          </w:r>
        </w:p>
      </w:tc>
      <w:tc>
        <w:tcPr>
          <w:tcW w:w="1635" w:type="pct"/>
        </w:tcPr>
        <w:p w:rsidR="005E0293" w:rsidRDefault="00364A98" w:rsidP="009400D1">
          <w:pPr>
            <w:ind w:firstLineChars="50" w:firstLine="105"/>
          </w:pPr>
          <w:proofErr w:type="gramStart"/>
          <w:r>
            <w:rPr>
              <w:rFonts w:hint="eastAsia"/>
            </w:rPr>
            <w:t>途牛</w:t>
          </w:r>
          <w:r w:rsidR="005E0293">
            <w:rPr>
              <w:rFonts w:hint="eastAsia"/>
            </w:rPr>
            <w:t>机密</w:t>
          </w:r>
          <w:proofErr w:type="gramEnd"/>
          <w:r w:rsidR="005E0293">
            <w:rPr>
              <w:rFonts w:hint="eastAsia"/>
            </w:rPr>
            <w:t>，未经许可不得扩散</w:t>
          </w:r>
        </w:p>
      </w:tc>
      <w:tc>
        <w:tcPr>
          <w:tcW w:w="1606" w:type="pct"/>
        </w:tcPr>
        <w:p w:rsidR="005E0293" w:rsidRDefault="005E0293" w:rsidP="00712D85">
          <w:pPr>
            <w:ind w:firstLine="360"/>
            <w:jc w:val="right"/>
          </w:pPr>
          <w:r>
            <w:rPr>
              <w:rFonts w:hint="eastAsia"/>
            </w:rPr>
            <w:t>第</w:t>
          </w:r>
          <w:r>
            <w:fldChar w:fldCharType="begin"/>
          </w:r>
          <w:r>
            <w:instrText>PAGE</w:instrText>
          </w:r>
          <w:r>
            <w:fldChar w:fldCharType="separate"/>
          </w:r>
          <w:r w:rsidR="003370BA">
            <w:rPr>
              <w:noProof/>
            </w:rPr>
            <w:t>2</w:t>
          </w:r>
          <w:r>
            <w:fldChar w:fldCharType="end"/>
          </w:r>
          <w:r>
            <w:rPr>
              <w:rFonts w:hint="eastAsia"/>
            </w:rPr>
            <w:t>页</w:t>
          </w:r>
          <w:r>
            <w:t xml:space="preserve">, </w:t>
          </w:r>
          <w:r>
            <w:rPr>
              <w:rFonts w:hint="eastAsia"/>
            </w:rPr>
            <w:t>共</w:t>
          </w:r>
          <w:fldSimple w:instr=" NUMPAGES  \* Arabic  \* MERGEFORMAT ">
            <w:r w:rsidR="003370BA">
              <w:rPr>
                <w:noProof/>
              </w:rPr>
              <w:t>10</w:t>
            </w:r>
          </w:fldSimple>
          <w:r>
            <w:rPr>
              <w:rFonts w:hint="eastAsia"/>
            </w:rPr>
            <w:t>页</w:t>
          </w:r>
        </w:p>
      </w:tc>
    </w:tr>
  </w:tbl>
  <w:p w:rsidR="005E0293" w:rsidRDefault="005E0293" w:rsidP="005F0F3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93" w:rsidRDefault="005E0293" w:rsidP="00712D85">
    <w:pP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69A" w:rsidRDefault="007F269A">
      <w:r>
        <w:separator/>
      </w:r>
    </w:p>
  </w:footnote>
  <w:footnote w:type="continuationSeparator" w:id="0">
    <w:p w:rsidR="007F269A" w:rsidRDefault="007F26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93" w:rsidRDefault="005E0293" w:rsidP="00712D85">
    <w:pPr>
      <w:pStyle w:val="af"/>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42"/>
      <w:gridCol w:w="5894"/>
      <w:gridCol w:w="1684"/>
    </w:tblGrid>
    <w:tr w:rsidR="005E0293" w:rsidRPr="007C572A">
      <w:trPr>
        <w:cantSplit/>
        <w:trHeight w:hRule="exact" w:val="782"/>
      </w:trPr>
      <w:tc>
        <w:tcPr>
          <w:tcW w:w="500" w:type="pct"/>
        </w:tcPr>
        <w:p w:rsidR="005E0293" w:rsidRPr="0074590C" w:rsidRDefault="00F061ED" w:rsidP="00BA699B">
          <w:pPr>
            <w:pStyle w:val="ad"/>
            <w:jc w:val="left"/>
            <w:rPr>
              <w:rFonts w:ascii="Dotum" w:hAnsi="Dotum"/>
            </w:rPr>
          </w:pPr>
          <w:r>
            <w:rPr>
              <w:rFonts w:ascii="Dotum" w:eastAsia="Dotum" w:hAnsi="Dotum" w:hint="eastAsia"/>
              <w:noProof/>
            </w:rPr>
            <w:drawing>
              <wp:inline distT="0" distB="0" distL="0" distR="0" wp14:anchorId="2A1C54A5" wp14:editId="1BE80A72">
                <wp:extent cx="302607" cy="421018"/>
                <wp:effectExtent l="0" t="0" r="2540" b="0"/>
                <wp:docPr id="2" name="图片 2" descr="193336z553ew3f9ohff3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3336z553ew3f9ohff3f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895" cy="421419"/>
                        </a:xfrm>
                        <a:prstGeom prst="rect">
                          <a:avLst/>
                        </a:prstGeom>
                        <a:noFill/>
                        <a:ln>
                          <a:noFill/>
                        </a:ln>
                      </pic:spPr>
                    </pic:pic>
                  </a:graphicData>
                </a:graphic>
              </wp:inline>
            </w:drawing>
          </w:r>
        </w:p>
      </w:tc>
      <w:tc>
        <w:tcPr>
          <w:tcW w:w="3500" w:type="pct"/>
          <w:vAlign w:val="bottom"/>
        </w:tcPr>
        <w:p w:rsidR="005E0293" w:rsidRPr="00325347" w:rsidRDefault="0026781C" w:rsidP="00FF6DF6">
          <w:pPr>
            <w:pStyle w:val="af"/>
            <w:rPr>
              <w:rFonts w:ascii="Dotum" w:hAnsi="Dotum"/>
            </w:rPr>
          </w:pPr>
          <w:r>
            <w:rPr>
              <w:rFonts w:ascii="Dotum" w:hAnsi="MS UI Gothic" w:hint="eastAsia"/>
            </w:rPr>
            <w:t>国内机票</w:t>
          </w:r>
          <w:r w:rsidR="00702182">
            <w:rPr>
              <w:rFonts w:ascii="Dotum" w:hAnsi="MS UI Gothic" w:hint="eastAsia"/>
            </w:rPr>
            <w:t>频道</w:t>
          </w:r>
          <w:r>
            <w:rPr>
              <w:rFonts w:ascii="Dotum" w:hAnsi="MS UI Gothic" w:hint="eastAsia"/>
            </w:rPr>
            <w:t>总体技术解决方案</w:t>
          </w:r>
        </w:p>
      </w:tc>
      <w:tc>
        <w:tcPr>
          <w:tcW w:w="1000" w:type="pct"/>
          <w:vAlign w:val="bottom"/>
        </w:tcPr>
        <w:p w:rsidR="005E0293" w:rsidRPr="00325347" w:rsidRDefault="005E0293" w:rsidP="00712D85">
          <w:pPr>
            <w:pStyle w:val="af"/>
            <w:ind w:firstLine="360"/>
            <w:rPr>
              <w:rFonts w:ascii="Dotum" w:hAnsi="Dotum"/>
            </w:rPr>
          </w:pPr>
          <w:r>
            <w:rPr>
              <w:rFonts w:ascii="Dotum" w:hAnsi="Dotum" w:hint="eastAsia"/>
            </w:rPr>
            <w:t>秘密</w:t>
          </w:r>
        </w:p>
      </w:tc>
    </w:tr>
  </w:tbl>
  <w:p w:rsidR="005E0293" w:rsidRPr="0074590C" w:rsidRDefault="005E0293" w:rsidP="005F5850">
    <w:pPr>
      <w:pStyle w:val="af"/>
      <w:rPr>
        <w:rFonts w:ascii="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93" w:rsidRDefault="005E0293" w:rsidP="00712D85">
    <w:pPr>
      <w:pStyle w:val="af"/>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93" w:rsidRDefault="005E029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mso6F"/>
      </v:shape>
    </w:pict>
  </w:numPicBullet>
  <w:abstractNum w:abstractNumId="0">
    <w:nsid w:val="FFFFFF83"/>
    <w:multiLevelType w:val="singleLevel"/>
    <w:tmpl w:val="18AE3A08"/>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1">
    <w:nsid w:val="FFFFFF89"/>
    <w:multiLevelType w:val="singleLevel"/>
    <w:tmpl w:val="810ADD64"/>
    <w:lvl w:ilvl="0">
      <w:start w:val="1"/>
      <w:numFmt w:val="bullet"/>
      <w:pStyle w:val="figuredescriptionwithoutautonumbering"/>
      <w:lvlText w:val=""/>
      <w:lvlJc w:val="left"/>
      <w:pPr>
        <w:tabs>
          <w:tab w:val="num" w:pos="400"/>
        </w:tabs>
        <w:ind w:left="400" w:firstLine="0"/>
      </w:pPr>
      <w:rPr>
        <w:rFonts w:ascii="Wingdings" w:hAnsi="Wingdings" w:hint="default"/>
        <w:sz w:val="18"/>
        <w:szCs w:val="18"/>
      </w:rPr>
    </w:lvl>
  </w:abstractNum>
  <w:abstractNum w:abstractNumId="2">
    <w:nsid w:val="00031295"/>
    <w:multiLevelType w:val="hybridMultilevel"/>
    <w:tmpl w:val="0C9C1236"/>
    <w:lvl w:ilvl="0" w:tplc="9762099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3">
    <w:nsid w:val="00305CAD"/>
    <w:multiLevelType w:val="hybridMultilevel"/>
    <w:tmpl w:val="5C965324"/>
    <w:lvl w:ilvl="0" w:tplc="29724DF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074109A"/>
    <w:multiLevelType w:val="hybridMultilevel"/>
    <w:tmpl w:val="097AE0DC"/>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1430BF1"/>
    <w:multiLevelType w:val="hybridMultilevel"/>
    <w:tmpl w:val="92CE88AE"/>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01B07293"/>
    <w:multiLevelType w:val="hybridMultilevel"/>
    <w:tmpl w:val="8E90D0F2"/>
    <w:lvl w:ilvl="0" w:tplc="9D2635D0">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01F6693B"/>
    <w:multiLevelType w:val="hybridMultilevel"/>
    <w:tmpl w:val="767047CE"/>
    <w:lvl w:ilvl="0" w:tplc="5614BF66">
      <w:start w:val="1"/>
      <w:numFmt w:val="decimal"/>
      <w:lvlText w:val="(%1)"/>
      <w:lvlJc w:val="left"/>
      <w:pPr>
        <w:tabs>
          <w:tab w:val="num" w:pos="840"/>
        </w:tabs>
        <w:ind w:left="840" w:hanging="420"/>
      </w:pPr>
      <w:rPr>
        <w:rFonts w:hint="eastAsia"/>
      </w:rPr>
    </w:lvl>
    <w:lvl w:ilvl="1" w:tplc="1A9898CC">
      <w:start w:val="1"/>
      <w:numFmt w:val="decimal"/>
      <w:lvlText w:val="（%2）"/>
      <w:lvlJc w:val="left"/>
      <w:pPr>
        <w:tabs>
          <w:tab w:val="num" w:pos="1155"/>
        </w:tabs>
        <w:ind w:left="1155" w:hanging="735"/>
      </w:pPr>
      <w:rPr>
        <w:rFonts w:hint="default"/>
        <w:lang w:val="en-US"/>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030B7A75"/>
    <w:multiLevelType w:val="hybridMultilevel"/>
    <w:tmpl w:val="D66ED098"/>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9">
    <w:nsid w:val="0346435F"/>
    <w:multiLevelType w:val="singleLevel"/>
    <w:tmpl w:val="CA60528C"/>
    <w:lvl w:ilvl="0">
      <w:start w:val="1"/>
      <w:numFmt w:val="decimal"/>
      <w:pStyle w:val="WordPro"/>
      <w:lvlText w:val="[%1]"/>
      <w:legacy w:legacy="1" w:legacySpace="0" w:legacyIndent="360"/>
      <w:lvlJc w:val="left"/>
      <w:pPr>
        <w:ind w:left="360" w:hanging="360"/>
      </w:pPr>
      <w:rPr>
        <w:rFonts w:ascii="Times New Roman" w:hAnsi="Times New Roman" w:cs="Times New Roman" w:hint="default"/>
      </w:rPr>
    </w:lvl>
  </w:abstractNum>
  <w:abstractNum w:abstractNumId="10">
    <w:nsid w:val="042C2BA9"/>
    <w:multiLevelType w:val="hybridMultilevel"/>
    <w:tmpl w:val="6C0A3B4C"/>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04CF29EB"/>
    <w:multiLevelType w:val="hybridMultilevel"/>
    <w:tmpl w:val="4F36573E"/>
    <w:lvl w:ilvl="0" w:tplc="5E3EFA52">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08606C0C"/>
    <w:multiLevelType w:val="singleLevel"/>
    <w:tmpl w:val="C980DB28"/>
    <w:lvl w:ilvl="0">
      <w:start w:val="1"/>
      <w:numFmt w:val="decimal"/>
      <w:pStyle w:val="keywords"/>
      <w:lvlText w:val="Table%1 "/>
      <w:lvlJc w:val="left"/>
      <w:pPr>
        <w:tabs>
          <w:tab w:val="num" w:pos="1077"/>
        </w:tabs>
        <w:ind w:left="0" w:firstLine="0"/>
      </w:pPr>
      <w:rPr>
        <w:rFonts w:ascii="Times New Roman" w:hAnsi="Times New Roman" w:hint="default"/>
      </w:rPr>
    </w:lvl>
  </w:abstractNum>
  <w:abstractNum w:abstractNumId="13">
    <w:nsid w:val="08B41062"/>
    <w:multiLevelType w:val="hybridMultilevel"/>
    <w:tmpl w:val="4DCCF944"/>
    <w:lvl w:ilvl="0" w:tplc="D98440DA">
      <w:start w:val="1"/>
      <w:numFmt w:val="decimal"/>
      <w:lvlText w:val="（%1）"/>
      <w:lvlJc w:val="left"/>
      <w:pPr>
        <w:tabs>
          <w:tab w:val="num" w:pos="930"/>
        </w:tabs>
        <w:ind w:left="93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09897827"/>
    <w:multiLevelType w:val="hybridMultilevel"/>
    <w:tmpl w:val="4614E8D8"/>
    <w:lvl w:ilvl="0" w:tplc="CCA214E0">
      <w:start w:val="1"/>
      <w:numFmt w:val="decimal"/>
      <w:lvlText w:val="（%1）"/>
      <w:lvlJc w:val="left"/>
      <w:pPr>
        <w:tabs>
          <w:tab w:val="num" w:pos="720"/>
        </w:tabs>
        <w:ind w:left="720" w:hanging="720"/>
      </w:pPr>
      <w:rPr>
        <w:rFonts w:hint="default"/>
      </w:rPr>
    </w:lvl>
    <w:lvl w:ilvl="1" w:tplc="4F224EE2">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0A546CBC"/>
    <w:multiLevelType w:val="hybridMultilevel"/>
    <w:tmpl w:val="79E2377A"/>
    <w:lvl w:ilvl="0" w:tplc="A77E067A">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0C413872"/>
    <w:multiLevelType w:val="hybridMultilevel"/>
    <w:tmpl w:val="A51E128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0F"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0D227A9D"/>
    <w:multiLevelType w:val="hybridMultilevel"/>
    <w:tmpl w:val="7E3431B0"/>
    <w:lvl w:ilvl="0" w:tplc="9A041132">
      <w:start w:val="1"/>
      <w:numFmt w:val="bullet"/>
      <w:pStyle w:val="5"/>
      <w:lvlText w:val=""/>
      <w:lvlJc w:val="left"/>
      <w:pPr>
        <w:tabs>
          <w:tab w:val="num" w:pos="1260"/>
        </w:tabs>
        <w:ind w:left="1260" w:hanging="420"/>
      </w:pPr>
      <w:rPr>
        <w:rFonts w:ascii="Wingdings" w:hAnsi="Wingdings" w:hint="default"/>
      </w:rPr>
    </w:lvl>
    <w:lvl w:ilvl="1" w:tplc="3F68F146">
      <w:start w:val="1"/>
      <w:numFmt w:val="decimal"/>
      <w:lvlText w:val="%2、"/>
      <w:lvlJc w:val="left"/>
      <w:pPr>
        <w:tabs>
          <w:tab w:val="num" w:pos="1620"/>
        </w:tabs>
        <w:ind w:left="1620" w:hanging="360"/>
      </w:pPr>
      <w:rPr>
        <w:rFonts w:hint="default"/>
      </w:rPr>
    </w:lvl>
    <w:lvl w:ilvl="2" w:tplc="7BBE9C0E"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8">
    <w:nsid w:val="0DCA2255"/>
    <w:multiLevelType w:val="hybridMultilevel"/>
    <w:tmpl w:val="9CF60D06"/>
    <w:lvl w:ilvl="0" w:tplc="BF547D4A">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0"/>
        </w:tabs>
        <w:ind w:left="0" w:hanging="420"/>
      </w:pPr>
    </w:lvl>
    <w:lvl w:ilvl="2" w:tplc="0409001B" w:tentative="1">
      <w:start w:val="1"/>
      <w:numFmt w:val="lowerRoman"/>
      <w:lvlText w:val="%3."/>
      <w:lvlJc w:val="right"/>
      <w:pPr>
        <w:tabs>
          <w:tab w:val="num" w:pos="420"/>
        </w:tabs>
        <w:ind w:left="420" w:hanging="420"/>
      </w:pPr>
    </w:lvl>
    <w:lvl w:ilvl="3" w:tplc="0409000F" w:tentative="1">
      <w:start w:val="1"/>
      <w:numFmt w:val="decimal"/>
      <w:lvlText w:val="%4."/>
      <w:lvlJc w:val="left"/>
      <w:pPr>
        <w:tabs>
          <w:tab w:val="num" w:pos="840"/>
        </w:tabs>
        <w:ind w:left="840" w:hanging="420"/>
      </w:pPr>
    </w:lvl>
    <w:lvl w:ilvl="4" w:tplc="04090019" w:tentative="1">
      <w:start w:val="1"/>
      <w:numFmt w:val="lowerLetter"/>
      <w:lvlText w:val="%5)"/>
      <w:lvlJc w:val="left"/>
      <w:pPr>
        <w:tabs>
          <w:tab w:val="num" w:pos="1260"/>
        </w:tabs>
        <w:ind w:left="1260" w:hanging="420"/>
      </w:pPr>
    </w:lvl>
    <w:lvl w:ilvl="5" w:tplc="0409001B" w:tentative="1">
      <w:start w:val="1"/>
      <w:numFmt w:val="lowerRoman"/>
      <w:lvlText w:val="%6."/>
      <w:lvlJc w:val="right"/>
      <w:pPr>
        <w:tabs>
          <w:tab w:val="num" w:pos="1680"/>
        </w:tabs>
        <w:ind w:left="1680" w:hanging="420"/>
      </w:pPr>
    </w:lvl>
    <w:lvl w:ilvl="6" w:tplc="0409000F" w:tentative="1">
      <w:start w:val="1"/>
      <w:numFmt w:val="decimal"/>
      <w:lvlText w:val="%7."/>
      <w:lvlJc w:val="left"/>
      <w:pPr>
        <w:tabs>
          <w:tab w:val="num" w:pos="2100"/>
        </w:tabs>
        <w:ind w:left="2100" w:hanging="420"/>
      </w:pPr>
    </w:lvl>
    <w:lvl w:ilvl="7" w:tplc="04090019" w:tentative="1">
      <w:start w:val="1"/>
      <w:numFmt w:val="lowerLetter"/>
      <w:lvlText w:val="%8)"/>
      <w:lvlJc w:val="left"/>
      <w:pPr>
        <w:tabs>
          <w:tab w:val="num" w:pos="2520"/>
        </w:tabs>
        <w:ind w:left="2520" w:hanging="420"/>
      </w:pPr>
    </w:lvl>
    <w:lvl w:ilvl="8" w:tplc="0409001B" w:tentative="1">
      <w:start w:val="1"/>
      <w:numFmt w:val="lowerRoman"/>
      <w:lvlText w:val="%9."/>
      <w:lvlJc w:val="right"/>
      <w:pPr>
        <w:tabs>
          <w:tab w:val="num" w:pos="2940"/>
        </w:tabs>
        <w:ind w:left="2940" w:hanging="420"/>
      </w:pPr>
    </w:lvl>
  </w:abstractNum>
  <w:abstractNum w:abstractNumId="19">
    <w:nsid w:val="0E7842A3"/>
    <w:multiLevelType w:val="hybridMultilevel"/>
    <w:tmpl w:val="2F7AE170"/>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0EDB2900"/>
    <w:multiLevelType w:val="hybridMultilevel"/>
    <w:tmpl w:val="1698331E"/>
    <w:lvl w:ilvl="0" w:tplc="9A041132">
      <w:start w:val="1"/>
      <w:numFmt w:val="bullet"/>
      <w:pStyle w:val="FigureDescription"/>
      <w:lvlText w:val="−"/>
      <w:lvlJc w:val="left"/>
      <w:pPr>
        <w:tabs>
          <w:tab w:val="num" w:pos="2409"/>
        </w:tabs>
        <w:ind w:left="2410" w:hanging="284"/>
      </w:pPr>
      <w:rPr>
        <w:rFonts w:ascii="Times New Roman" w:hAnsi="Times New Roman" w:cs="Times New Roman" w:hint="default"/>
        <w:sz w:val="16"/>
        <w:szCs w:val="16"/>
      </w:rPr>
    </w:lvl>
    <w:lvl w:ilvl="1" w:tplc="3F68F146">
      <w:start w:val="1"/>
      <w:numFmt w:val="bullet"/>
      <w:lvlText w:val=""/>
      <w:lvlJc w:val="left"/>
      <w:pPr>
        <w:tabs>
          <w:tab w:val="num" w:pos="840"/>
        </w:tabs>
        <w:ind w:left="840" w:hanging="420"/>
      </w:pPr>
      <w:rPr>
        <w:rFonts w:ascii="Wingdings" w:hAnsi="Wingdings" w:cs="Wingdings" w:hint="default"/>
      </w:rPr>
    </w:lvl>
    <w:lvl w:ilvl="2" w:tplc="7BBE9C0E">
      <w:start w:val="1"/>
      <w:numFmt w:val="bullet"/>
      <w:lvlText w:val=""/>
      <w:lvlJc w:val="left"/>
      <w:pPr>
        <w:tabs>
          <w:tab w:val="num" w:pos="1260"/>
        </w:tabs>
        <w:ind w:left="1260" w:hanging="420"/>
      </w:pPr>
      <w:rPr>
        <w:rFonts w:ascii="Wingdings" w:hAnsi="Wingdings" w:cs="Wingdings" w:hint="default"/>
      </w:rPr>
    </w:lvl>
    <w:lvl w:ilvl="3" w:tplc="0409000F">
      <w:start w:val="1"/>
      <w:numFmt w:val="bullet"/>
      <w:lvlText w:val=""/>
      <w:lvlJc w:val="left"/>
      <w:pPr>
        <w:tabs>
          <w:tab w:val="num" w:pos="1680"/>
        </w:tabs>
        <w:ind w:left="1680" w:hanging="420"/>
      </w:pPr>
      <w:rPr>
        <w:rFonts w:ascii="Wingdings" w:hAnsi="Wingdings" w:cs="Wingdings" w:hint="default"/>
      </w:rPr>
    </w:lvl>
    <w:lvl w:ilvl="4" w:tplc="04090019">
      <w:start w:val="1"/>
      <w:numFmt w:val="bullet"/>
      <w:lvlText w:val=""/>
      <w:lvlJc w:val="left"/>
      <w:pPr>
        <w:tabs>
          <w:tab w:val="num" w:pos="2100"/>
        </w:tabs>
        <w:ind w:left="2100" w:hanging="420"/>
      </w:pPr>
      <w:rPr>
        <w:rFonts w:ascii="Wingdings" w:hAnsi="Wingdings" w:cs="Wingdings" w:hint="default"/>
      </w:rPr>
    </w:lvl>
    <w:lvl w:ilvl="5" w:tplc="0409001B">
      <w:start w:val="1"/>
      <w:numFmt w:val="bullet"/>
      <w:lvlText w:val=""/>
      <w:lvlJc w:val="left"/>
      <w:pPr>
        <w:tabs>
          <w:tab w:val="num" w:pos="2520"/>
        </w:tabs>
        <w:ind w:left="2520" w:hanging="420"/>
      </w:pPr>
      <w:rPr>
        <w:rFonts w:ascii="Wingdings" w:hAnsi="Wingdings" w:cs="Wingdings" w:hint="default"/>
      </w:rPr>
    </w:lvl>
    <w:lvl w:ilvl="6" w:tplc="0409000F">
      <w:start w:val="1"/>
      <w:numFmt w:val="bullet"/>
      <w:lvlText w:val=""/>
      <w:lvlJc w:val="left"/>
      <w:pPr>
        <w:tabs>
          <w:tab w:val="num" w:pos="2940"/>
        </w:tabs>
        <w:ind w:left="2940" w:hanging="420"/>
      </w:pPr>
      <w:rPr>
        <w:rFonts w:ascii="Wingdings" w:hAnsi="Wingdings" w:cs="Wingdings" w:hint="default"/>
      </w:rPr>
    </w:lvl>
    <w:lvl w:ilvl="7" w:tplc="04090019">
      <w:start w:val="1"/>
      <w:numFmt w:val="bullet"/>
      <w:lvlText w:val=""/>
      <w:lvlJc w:val="left"/>
      <w:pPr>
        <w:tabs>
          <w:tab w:val="num" w:pos="3360"/>
        </w:tabs>
        <w:ind w:left="3360" w:hanging="420"/>
      </w:pPr>
      <w:rPr>
        <w:rFonts w:ascii="Wingdings" w:hAnsi="Wingdings" w:cs="Wingdings" w:hint="default"/>
      </w:rPr>
    </w:lvl>
    <w:lvl w:ilvl="8" w:tplc="0409001B">
      <w:start w:val="1"/>
      <w:numFmt w:val="bullet"/>
      <w:lvlText w:val=""/>
      <w:lvlJc w:val="left"/>
      <w:pPr>
        <w:tabs>
          <w:tab w:val="num" w:pos="3780"/>
        </w:tabs>
        <w:ind w:left="3780" w:hanging="420"/>
      </w:pPr>
      <w:rPr>
        <w:rFonts w:ascii="Wingdings" w:hAnsi="Wingdings" w:cs="Wingdings" w:hint="default"/>
      </w:rPr>
    </w:lvl>
  </w:abstractNum>
  <w:abstractNum w:abstractNumId="21">
    <w:nsid w:val="0F654F8B"/>
    <w:multiLevelType w:val="hybridMultilevel"/>
    <w:tmpl w:val="8794C6A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1201708B"/>
    <w:multiLevelType w:val="hybridMultilevel"/>
    <w:tmpl w:val="2BC48860"/>
    <w:lvl w:ilvl="0" w:tplc="E500D3F4">
      <w:start w:val="1"/>
      <w:numFmt w:val="decimal"/>
      <w:lvlText w:val="(%1)"/>
      <w:lvlJc w:val="left"/>
      <w:pPr>
        <w:tabs>
          <w:tab w:val="num" w:pos="840"/>
        </w:tabs>
        <w:ind w:left="840" w:hanging="420"/>
      </w:pPr>
      <w:rPr>
        <w:rFonts w:hint="eastAsia"/>
      </w:rPr>
    </w:lvl>
    <w:lvl w:ilvl="1" w:tplc="872E8032">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1345020F"/>
    <w:multiLevelType w:val="hybridMultilevel"/>
    <w:tmpl w:val="6DC4740A"/>
    <w:lvl w:ilvl="0" w:tplc="3E78EDA6">
      <w:start w:val="1"/>
      <w:numFmt w:val="lowerLetter"/>
      <w:lvlText w:val="%1)"/>
      <w:lvlJc w:val="left"/>
      <w:pPr>
        <w:tabs>
          <w:tab w:val="num" w:pos="1500"/>
        </w:tabs>
        <w:ind w:left="1500" w:hanging="78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14035F64"/>
    <w:multiLevelType w:val="hybridMultilevel"/>
    <w:tmpl w:val="AA5636D4"/>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1474512C"/>
    <w:multiLevelType w:val="hybridMultilevel"/>
    <w:tmpl w:val="9B86D3FA"/>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15A76562"/>
    <w:multiLevelType w:val="hybridMultilevel"/>
    <w:tmpl w:val="6AF4A4B4"/>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167B1BFE"/>
    <w:multiLevelType w:val="singleLevel"/>
    <w:tmpl w:val="31BC4A66"/>
    <w:lvl w:ilvl="0">
      <w:start w:val="1"/>
      <w:numFmt w:val="bullet"/>
      <w:pStyle w:val="footnotes"/>
      <w:lvlText w:val=""/>
      <w:lvlJc w:val="left"/>
      <w:pPr>
        <w:tabs>
          <w:tab w:val="num" w:pos="425"/>
        </w:tabs>
        <w:ind w:left="425" w:hanging="425"/>
      </w:pPr>
      <w:rPr>
        <w:rFonts w:ascii="Symbol" w:hAnsi="Symbol" w:hint="default"/>
      </w:rPr>
    </w:lvl>
  </w:abstractNum>
  <w:abstractNum w:abstractNumId="28">
    <w:nsid w:val="19FD3737"/>
    <w:multiLevelType w:val="hybridMultilevel"/>
    <w:tmpl w:val="F20A107C"/>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1A740496"/>
    <w:multiLevelType w:val="hybridMultilevel"/>
    <w:tmpl w:val="5F5A9EF4"/>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1AA733CD"/>
    <w:multiLevelType w:val="hybridMultilevel"/>
    <w:tmpl w:val="E3D0525A"/>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1AB66554"/>
    <w:multiLevelType w:val="singleLevel"/>
    <w:tmpl w:val="B6B01A76"/>
    <w:lvl w:ilvl="0">
      <w:start w:val="1"/>
      <w:numFmt w:val="decimal"/>
      <w:pStyle w:val="a"/>
      <w:lvlText w:val="图 %1 "/>
      <w:lvlJc w:val="center"/>
      <w:pPr>
        <w:tabs>
          <w:tab w:val="num" w:pos="720"/>
        </w:tabs>
        <w:ind w:left="0" w:firstLine="288"/>
      </w:pPr>
      <w:rPr>
        <w:rFonts w:ascii="Arial" w:hAnsi="Arial" w:cs="Arial" w:hint="default"/>
      </w:rPr>
    </w:lvl>
  </w:abstractNum>
  <w:abstractNum w:abstractNumId="32">
    <w:nsid w:val="1CEC3E2D"/>
    <w:multiLevelType w:val="hybridMultilevel"/>
    <w:tmpl w:val="F45028D2"/>
    <w:lvl w:ilvl="0" w:tplc="0E3C97F4">
      <w:start w:val="1"/>
      <w:numFmt w:val="decimal"/>
      <w:lvlText w:val="（%1）"/>
      <w:lvlJc w:val="left"/>
      <w:pPr>
        <w:tabs>
          <w:tab w:val="num" w:pos="930"/>
        </w:tabs>
        <w:ind w:left="93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1DDF3305"/>
    <w:multiLevelType w:val="hybridMultilevel"/>
    <w:tmpl w:val="90861264"/>
    <w:lvl w:ilvl="0" w:tplc="F544CF0E">
      <w:start w:val="1"/>
      <w:numFmt w:val="decimal"/>
      <w:pStyle w:val="4"/>
      <w:lvlText w:val="%1、"/>
      <w:lvlJc w:val="left"/>
      <w:pPr>
        <w:tabs>
          <w:tab w:val="num" w:pos="900"/>
        </w:tabs>
        <w:ind w:left="9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20AD505F"/>
    <w:multiLevelType w:val="hybridMultilevel"/>
    <w:tmpl w:val="40A0BEA2"/>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215158F3"/>
    <w:multiLevelType w:val="hybridMultilevel"/>
    <w:tmpl w:val="38E661F0"/>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21573B9A"/>
    <w:multiLevelType w:val="hybridMultilevel"/>
    <w:tmpl w:val="6B42581A"/>
    <w:lvl w:ilvl="0" w:tplc="5EFA1596">
      <w:start w:val="1"/>
      <w:numFmt w:val="decimal"/>
      <w:pStyle w:val="a0"/>
      <w:lvlText w:val="表%1"/>
      <w:legacy w:legacy="1" w:legacySpace="0" w:legacyIndent="0"/>
      <w:lvlJc w:val="left"/>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7">
    <w:nsid w:val="21CA7D49"/>
    <w:multiLevelType w:val="hybridMultilevel"/>
    <w:tmpl w:val="7E700708"/>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223621AD"/>
    <w:multiLevelType w:val="hybridMultilevel"/>
    <w:tmpl w:val="81345142"/>
    <w:lvl w:ilvl="0" w:tplc="3E78EDA6">
      <w:start w:val="1"/>
      <w:numFmt w:val="lowerLetter"/>
      <w:lvlText w:val="%1)"/>
      <w:lvlJc w:val="left"/>
      <w:pPr>
        <w:tabs>
          <w:tab w:val="num" w:pos="1500"/>
        </w:tabs>
        <w:ind w:left="1500" w:hanging="780"/>
      </w:pPr>
      <w:rPr>
        <w:rFonts w:hint="default"/>
      </w:rPr>
    </w:lvl>
    <w:lvl w:ilvl="1" w:tplc="C9DEFBC2">
      <w:start w:val="1"/>
      <w:numFmt w:val="decimal"/>
      <w:lvlText w:val="（%2）"/>
      <w:lvlJc w:val="left"/>
      <w:pPr>
        <w:tabs>
          <w:tab w:val="num" w:pos="1140"/>
        </w:tabs>
        <w:ind w:left="1140" w:hanging="720"/>
      </w:pPr>
      <w:rPr>
        <w:rFonts w:hint="default"/>
      </w:rPr>
    </w:lvl>
    <w:lvl w:ilvl="2" w:tplc="BF547D4A">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22D74BF3"/>
    <w:multiLevelType w:val="hybridMultilevel"/>
    <w:tmpl w:val="BE6485C0"/>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24161855"/>
    <w:multiLevelType w:val="hybridMultilevel"/>
    <w:tmpl w:val="DDD4CE96"/>
    <w:lvl w:ilvl="0" w:tplc="F1A4A65E">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nsid w:val="2A53752B"/>
    <w:multiLevelType w:val="hybridMultilevel"/>
    <w:tmpl w:val="806E5CB2"/>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nsid w:val="2BB45D84"/>
    <w:multiLevelType w:val="hybridMultilevel"/>
    <w:tmpl w:val="9700543E"/>
    <w:lvl w:ilvl="0" w:tplc="5E3EFA52">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2DFB37B8"/>
    <w:multiLevelType w:val="hybridMultilevel"/>
    <w:tmpl w:val="05E818CC"/>
    <w:lvl w:ilvl="0" w:tplc="355C6E9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2E757EBA"/>
    <w:multiLevelType w:val="hybridMultilevel"/>
    <w:tmpl w:val="00ECC72A"/>
    <w:lvl w:ilvl="0" w:tplc="AD80A028">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nsid w:val="2E7A2DDD"/>
    <w:multiLevelType w:val="hybridMultilevel"/>
    <w:tmpl w:val="45C879A2"/>
    <w:lvl w:ilvl="0" w:tplc="9A2632EA">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nsid w:val="2F645A9D"/>
    <w:multiLevelType w:val="hybridMultilevel"/>
    <w:tmpl w:val="694631C0"/>
    <w:lvl w:ilvl="0" w:tplc="006CA82E">
      <w:start w:val="1"/>
      <w:numFmt w:val="bullet"/>
      <w:pStyle w:val="ParaCharCharCharCharCharCharChar"/>
      <w:lvlText w:val=""/>
      <w:lvlJc w:val="left"/>
      <w:pPr>
        <w:tabs>
          <w:tab w:val="num" w:pos="1418"/>
        </w:tabs>
        <w:ind w:left="1418" w:hanging="284"/>
      </w:pPr>
      <w:rPr>
        <w:rFonts w:ascii="Wingdings" w:hAnsi="Wingdings" w:cs="Wingdings" w:hint="default"/>
        <w:caps w:val="0"/>
        <w:strike w:val="0"/>
        <w:dstrike w:val="0"/>
        <w:vanish w:val="0"/>
        <w:color w:val="auto"/>
        <w:sz w:val="13"/>
        <w:szCs w:val="13"/>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bullet"/>
      <w:lvlText w:val=""/>
      <w:lvlJc w:val="left"/>
      <w:pPr>
        <w:tabs>
          <w:tab w:val="num" w:pos="840"/>
        </w:tabs>
        <w:ind w:left="840" w:hanging="420"/>
      </w:pPr>
      <w:rPr>
        <w:rFonts w:ascii="Wingdings" w:hAnsi="Wingdings" w:cs="Wingdings" w:hint="default"/>
      </w:rPr>
    </w:lvl>
    <w:lvl w:ilvl="2" w:tplc="0409001B">
      <w:start w:val="1"/>
      <w:numFmt w:val="bullet"/>
      <w:lvlText w:val=""/>
      <w:lvlJc w:val="left"/>
      <w:pPr>
        <w:tabs>
          <w:tab w:val="num" w:pos="1260"/>
        </w:tabs>
        <w:ind w:left="1260" w:hanging="420"/>
      </w:pPr>
      <w:rPr>
        <w:rFonts w:ascii="Wingdings" w:hAnsi="Wingdings" w:cs="Wingdings" w:hint="default"/>
      </w:rPr>
    </w:lvl>
    <w:lvl w:ilvl="3" w:tplc="0409000F">
      <w:start w:val="1"/>
      <w:numFmt w:val="bullet"/>
      <w:lvlText w:val=""/>
      <w:lvlJc w:val="left"/>
      <w:pPr>
        <w:tabs>
          <w:tab w:val="num" w:pos="1680"/>
        </w:tabs>
        <w:ind w:left="1680" w:hanging="420"/>
      </w:pPr>
      <w:rPr>
        <w:rFonts w:ascii="Wingdings" w:hAnsi="Wingdings" w:cs="Wingdings" w:hint="default"/>
      </w:rPr>
    </w:lvl>
    <w:lvl w:ilvl="4" w:tplc="04090019">
      <w:start w:val="1"/>
      <w:numFmt w:val="bullet"/>
      <w:lvlText w:val=""/>
      <w:lvlJc w:val="left"/>
      <w:pPr>
        <w:tabs>
          <w:tab w:val="num" w:pos="2100"/>
        </w:tabs>
        <w:ind w:left="2100" w:hanging="420"/>
      </w:pPr>
      <w:rPr>
        <w:rFonts w:ascii="Wingdings" w:hAnsi="Wingdings" w:cs="Wingdings" w:hint="default"/>
      </w:rPr>
    </w:lvl>
    <w:lvl w:ilvl="5" w:tplc="0409001B">
      <w:start w:val="1"/>
      <w:numFmt w:val="bullet"/>
      <w:lvlText w:val=""/>
      <w:lvlJc w:val="left"/>
      <w:pPr>
        <w:tabs>
          <w:tab w:val="num" w:pos="2520"/>
        </w:tabs>
        <w:ind w:left="2520" w:hanging="420"/>
      </w:pPr>
      <w:rPr>
        <w:rFonts w:ascii="Wingdings" w:hAnsi="Wingdings" w:cs="Wingdings" w:hint="default"/>
      </w:rPr>
    </w:lvl>
    <w:lvl w:ilvl="6" w:tplc="0409000F">
      <w:start w:val="1"/>
      <w:numFmt w:val="bullet"/>
      <w:lvlText w:val=""/>
      <w:lvlJc w:val="left"/>
      <w:pPr>
        <w:tabs>
          <w:tab w:val="num" w:pos="2940"/>
        </w:tabs>
        <w:ind w:left="2940" w:hanging="420"/>
      </w:pPr>
      <w:rPr>
        <w:rFonts w:ascii="Wingdings" w:hAnsi="Wingdings" w:cs="Wingdings" w:hint="default"/>
      </w:rPr>
    </w:lvl>
    <w:lvl w:ilvl="7" w:tplc="04090019">
      <w:start w:val="1"/>
      <w:numFmt w:val="bullet"/>
      <w:lvlText w:val=""/>
      <w:lvlJc w:val="left"/>
      <w:pPr>
        <w:tabs>
          <w:tab w:val="num" w:pos="3360"/>
        </w:tabs>
        <w:ind w:left="3360" w:hanging="420"/>
      </w:pPr>
      <w:rPr>
        <w:rFonts w:ascii="Wingdings" w:hAnsi="Wingdings" w:cs="Wingdings" w:hint="default"/>
      </w:rPr>
    </w:lvl>
    <w:lvl w:ilvl="8" w:tplc="0409001B">
      <w:start w:val="1"/>
      <w:numFmt w:val="bullet"/>
      <w:lvlText w:val=""/>
      <w:lvlJc w:val="left"/>
      <w:pPr>
        <w:tabs>
          <w:tab w:val="num" w:pos="3780"/>
        </w:tabs>
        <w:ind w:left="3780" w:hanging="420"/>
      </w:pPr>
      <w:rPr>
        <w:rFonts w:ascii="Wingdings" w:hAnsi="Wingdings" w:cs="Wingdings" w:hint="default"/>
      </w:rPr>
    </w:lvl>
  </w:abstractNum>
  <w:abstractNum w:abstractNumId="47">
    <w:nsid w:val="2F97782F"/>
    <w:multiLevelType w:val="hybridMultilevel"/>
    <w:tmpl w:val="07AEDE9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nsid w:val="314E374A"/>
    <w:multiLevelType w:val="singleLevel"/>
    <w:tmpl w:val="D242BC04"/>
    <w:lvl w:ilvl="0">
      <w:start w:val="1"/>
      <w:numFmt w:val="decimal"/>
      <w:pStyle w:val="a1"/>
      <w:lvlText w:val="[%1]"/>
      <w:legacy w:legacy="1" w:legacySpace="0" w:legacyIndent="360"/>
      <w:lvlJc w:val="left"/>
      <w:pPr>
        <w:ind w:left="360" w:hanging="360"/>
      </w:pPr>
      <w:rPr>
        <w:rFonts w:ascii="Times New Roman" w:hAnsi="Times New Roman" w:hint="default"/>
      </w:rPr>
    </w:lvl>
  </w:abstractNum>
  <w:abstractNum w:abstractNumId="49">
    <w:nsid w:val="31DC0FF2"/>
    <w:multiLevelType w:val="hybridMultilevel"/>
    <w:tmpl w:val="8E4C9E82"/>
    <w:lvl w:ilvl="0" w:tplc="C3A41C4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
    <w:nsid w:val="3366181A"/>
    <w:multiLevelType w:val="hybridMultilevel"/>
    <w:tmpl w:val="B132487E"/>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nsid w:val="34487BF1"/>
    <w:multiLevelType w:val="hybridMultilevel"/>
    <w:tmpl w:val="1A6ABFD4"/>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nsid w:val="34DF203E"/>
    <w:multiLevelType w:val="hybridMultilevel"/>
    <w:tmpl w:val="3900004E"/>
    <w:lvl w:ilvl="0" w:tplc="0E3C97F4">
      <w:start w:val="1"/>
      <w:numFmt w:val="decimal"/>
      <w:lvlText w:val="（%1）"/>
      <w:lvlJc w:val="left"/>
      <w:pPr>
        <w:tabs>
          <w:tab w:val="num" w:pos="930"/>
        </w:tabs>
        <w:ind w:left="93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nsid w:val="356A55D3"/>
    <w:multiLevelType w:val="hybridMultilevel"/>
    <w:tmpl w:val="95901C3E"/>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nsid w:val="37044064"/>
    <w:multiLevelType w:val="hybridMultilevel"/>
    <w:tmpl w:val="F966809E"/>
    <w:lvl w:ilvl="0" w:tplc="0E3C97F4">
      <w:start w:val="1"/>
      <w:numFmt w:val="decimal"/>
      <w:lvlText w:val="（%1）"/>
      <w:lvlJc w:val="left"/>
      <w:pPr>
        <w:tabs>
          <w:tab w:val="num" w:pos="930"/>
        </w:tabs>
        <w:ind w:left="93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nsid w:val="395A682B"/>
    <w:multiLevelType w:val="hybridMultilevel"/>
    <w:tmpl w:val="2F461BE8"/>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nsid w:val="39A067CC"/>
    <w:multiLevelType w:val="hybridMultilevel"/>
    <w:tmpl w:val="726E7486"/>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7">
    <w:nsid w:val="3E3A6524"/>
    <w:multiLevelType w:val="hybridMultilevel"/>
    <w:tmpl w:val="E114368C"/>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8">
    <w:nsid w:val="3FD21EE5"/>
    <w:multiLevelType w:val="hybridMultilevel"/>
    <w:tmpl w:val="900EDF14"/>
    <w:lvl w:ilvl="0" w:tplc="D98440DA">
      <w:start w:val="1"/>
      <w:numFmt w:val="decimal"/>
      <w:lvlText w:val="（%1）"/>
      <w:lvlJc w:val="left"/>
      <w:pPr>
        <w:tabs>
          <w:tab w:val="num" w:pos="930"/>
        </w:tabs>
        <w:ind w:left="930" w:hanging="720"/>
      </w:pPr>
      <w:rPr>
        <w:rFonts w:hint="default"/>
      </w:rPr>
    </w:lvl>
    <w:lvl w:ilvl="1" w:tplc="04090019">
      <w:start w:val="1"/>
      <w:numFmt w:val="decimal"/>
      <w:lvlText w:val="（%2）"/>
      <w:lvlJc w:val="left"/>
      <w:pPr>
        <w:tabs>
          <w:tab w:val="num" w:pos="1350"/>
        </w:tabs>
        <w:ind w:left="1350" w:hanging="720"/>
      </w:pPr>
      <w:rPr>
        <w:rFonts w:hint="default"/>
      </w:rPr>
    </w:lvl>
    <w:lvl w:ilvl="2" w:tplc="0409001B">
      <w:start w:val="1"/>
      <w:numFmt w:val="decimal"/>
      <w:lvlText w:val="（%3）"/>
      <w:lvlJc w:val="left"/>
      <w:pPr>
        <w:tabs>
          <w:tab w:val="num" w:pos="1770"/>
        </w:tabs>
        <w:ind w:left="1770" w:hanging="720"/>
      </w:pPr>
      <w:rPr>
        <w:rFonts w:hint="default"/>
      </w:r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59">
    <w:nsid w:val="404F693A"/>
    <w:multiLevelType w:val="hybridMultilevel"/>
    <w:tmpl w:val="2A44F7FA"/>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0">
    <w:nsid w:val="41BB74B7"/>
    <w:multiLevelType w:val="hybridMultilevel"/>
    <w:tmpl w:val="C1EE6066"/>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1">
    <w:nsid w:val="42FE570A"/>
    <w:multiLevelType w:val="multilevel"/>
    <w:tmpl w:val="C672A23C"/>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lvlText w:val="%4)"/>
      <w:lvlJc w:val="left"/>
      <w:pPr>
        <w:tabs>
          <w:tab w:val="num" w:pos="360"/>
        </w:tabs>
        <w:ind w:left="360" w:hanging="360"/>
      </w:pPr>
      <w:rPr>
        <w:rFonts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62">
    <w:nsid w:val="44216294"/>
    <w:multiLevelType w:val="hybridMultilevel"/>
    <w:tmpl w:val="0D446170"/>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3">
    <w:nsid w:val="44313BC3"/>
    <w:multiLevelType w:val="hybridMultilevel"/>
    <w:tmpl w:val="C234DAEE"/>
    <w:lvl w:ilvl="0" w:tplc="04090019">
      <w:start w:val="1"/>
      <w:numFmt w:val="lowerLetter"/>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64">
    <w:nsid w:val="44886834"/>
    <w:multiLevelType w:val="hybridMultilevel"/>
    <w:tmpl w:val="A14A334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5">
    <w:nsid w:val="450926CA"/>
    <w:multiLevelType w:val="hybridMultilevel"/>
    <w:tmpl w:val="8872046C"/>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6">
    <w:nsid w:val="46574749"/>
    <w:multiLevelType w:val="hybridMultilevel"/>
    <w:tmpl w:val="241EF724"/>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7">
    <w:nsid w:val="46AB5862"/>
    <w:multiLevelType w:val="hybridMultilevel"/>
    <w:tmpl w:val="BFEE89BA"/>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8">
    <w:nsid w:val="47EF5711"/>
    <w:multiLevelType w:val="hybridMultilevel"/>
    <w:tmpl w:val="FCCA9F40"/>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9">
    <w:nsid w:val="480A597E"/>
    <w:multiLevelType w:val="hybridMultilevel"/>
    <w:tmpl w:val="E5DE21A0"/>
    <w:lvl w:ilvl="0" w:tplc="AD80A028">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0">
    <w:nsid w:val="487D2FDF"/>
    <w:multiLevelType w:val="hybridMultilevel"/>
    <w:tmpl w:val="045C952E"/>
    <w:lvl w:ilvl="0" w:tplc="9D2AD400">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1">
    <w:nsid w:val="4A346779"/>
    <w:multiLevelType w:val="hybridMultilevel"/>
    <w:tmpl w:val="D6F278B6"/>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2">
    <w:nsid w:val="4BB47E97"/>
    <w:multiLevelType w:val="singleLevel"/>
    <w:tmpl w:val="CC241C90"/>
    <w:lvl w:ilvl="0">
      <w:start w:val="1"/>
      <w:numFmt w:val="decimal"/>
      <w:pStyle w:val="a3"/>
      <w:lvlText w:val="Table表%1 "/>
      <w:lvlJc w:val="left"/>
      <w:pPr>
        <w:tabs>
          <w:tab w:val="num" w:pos="2989"/>
        </w:tabs>
        <w:ind w:left="2269" w:firstLine="0"/>
      </w:pPr>
      <w:rPr>
        <w:rFonts w:hAnsi="Times New Roman" w:cs="Times New Roman" w:hint="eastAsia"/>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73">
    <w:nsid w:val="4BEE2E95"/>
    <w:multiLevelType w:val="hybridMultilevel"/>
    <w:tmpl w:val="CF0C9512"/>
    <w:lvl w:ilvl="0" w:tplc="6A1644E4">
      <w:start w:val="1"/>
      <w:numFmt w:val="decimal"/>
      <w:lvlText w:val="（%1）"/>
      <w:lvlJc w:val="left"/>
      <w:pPr>
        <w:tabs>
          <w:tab w:val="num" w:pos="1770"/>
        </w:tabs>
        <w:ind w:left="1770" w:hanging="720"/>
      </w:pPr>
      <w:rPr>
        <w:rFonts w:hint="default"/>
        <w:lang w:val="en-US"/>
      </w:rPr>
    </w:lvl>
    <w:lvl w:ilvl="1" w:tplc="624C6ABC" w:tentative="1">
      <w:start w:val="1"/>
      <w:numFmt w:val="lowerLetter"/>
      <w:lvlText w:val="%2)"/>
      <w:lvlJc w:val="left"/>
      <w:pPr>
        <w:tabs>
          <w:tab w:val="num" w:pos="840"/>
        </w:tabs>
        <w:ind w:left="840" w:hanging="420"/>
      </w:pPr>
    </w:lvl>
    <w:lvl w:ilvl="2" w:tplc="1B84DB78" w:tentative="1">
      <w:start w:val="1"/>
      <w:numFmt w:val="lowerRoman"/>
      <w:lvlText w:val="%3."/>
      <w:lvlJc w:val="right"/>
      <w:pPr>
        <w:tabs>
          <w:tab w:val="num" w:pos="1260"/>
        </w:tabs>
        <w:ind w:left="1260" w:hanging="420"/>
      </w:pPr>
    </w:lvl>
    <w:lvl w:ilvl="3" w:tplc="0EB0B750" w:tentative="1">
      <w:start w:val="1"/>
      <w:numFmt w:val="decimal"/>
      <w:lvlText w:val="%4."/>
      <w:lvlJc w:val="left"/>
      <w:pPr>
        <w:tabs>
          <w:tab w:val="num" w:pos="1680"/>
        </w:tabs>
        <w:ind w:left="1680" w:hanging="420"/>
      </w:pPr>
    </w:lvl>
    <w:lvl w:ilvl="4" w:tplc="0450D266" w:tentative="1">
      <w:start w:val="1"/>
      <w:numFmt w:val="lowerLetter"/>
      <w:lvlText w:val="%5)"/>
      <w:lvlJc w:val="left"/>
      <w:pPr>
        <w:tabs>
          <w:tab w:val="num" w:pos="2100"/>
        </w:tabs>
        <w:ind w:left="2100" w:hanging="420"/>
      </w:pPr>
    </w:lvl>
    <w:lvl w:ilvl="5" w:tplc="265AD5D0" w:tentative="1">
      <w:start w:val="1"/>
      <w:numFmt w:val="lowerRoman"/>
      <w:lvlText w:val="%6."/>
      <w:lvlJc w:val="right"/>
      <w:pPr>
        <w:tabs>
          <w:tab w:val="num" w:pos="2520"/>
        </w:tabs>
        <w:ind w:left="2520" w:hanging="420"/>
      </w:pPr>
    </w:lvl>
    <w:lvl w:ilvl="6" w:tplc="23DE6CD4" w:tentative="1">
      <w:start w:val="1"/>
      <w:numFmt w:val="decimal"/>
      <w:lvlText w:val="%7."/>
      <w:lvlJc w:val="left"/>
      <w:pPr>
        <w:tabs>
          <w:tab w:val="num" w:pos="2940"/>
        </w:tabs>
        <w:ind w:left="2940" w:hanging="420"/>
      </w:pPr>
    </w:lvl>
    <w:lvl w:ilvl="7" w:tplc="9334A67E" w:tentative="1">
      <w:start w:val="1"/>
      <w:numFmt w:val="lowerLetter"/>
      <w:lvlText w:val="%8)"/>
      <w:lvlJc w:val="left"/>
      <w:pPr>
        <w:tabs>
          <w:tab w:val="num" w:pos="3360"/>
        </w:tabs>
        <w:ind w:left="3360" w:hanging="420"/>
      </w:pPr>
    </w:lvl>
    <w:lvl w:ilvl="8" w:tplc="A154AE54" w:tentative="1">
      <w:start w:val="1"/>
      <w:numFmt w:val="lowerRoman"/>
      <w:lvlText w:val="%9."/>
      <w:lvlJc w:val="right"/>
      <w:pPr>
        <w:tabs>
          <w:tab w:val="num" w:pos="3780"/>
        </w:tabs>
        <w:ind w:left="3780" w:hanging="420"/>
      </w:pPr>
    </w:lvl>
  </w:abstractNum>
  <w:abstractNum w:abstractNumId="74">
    <w:nsid w:val="4D0D266A"/>
    <w:multiLevelType w:val="hybridMultilevel"/>
    <w:tmpl w:val="C6DEE39C"/>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5">
    <w:nsid w:val="4DC40B66"/>
    <w:multiLevelType w:val="hybridMultilevel"/>
    <w:tmpl w:val="1494DF50"/>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6">
    <w:nsid w:val="4E3B0119"/>
    <w:multiLevelType w:val="hybridMultilevel"/>
    <w:tmpl w:val="B67646AA"/>
    <w:lvl w:ilvl="0" w:tplc="43A209DA">
      <w:start w:val="1"/>
      <w:numFmt w:val="decimal"/>
      <w:lvlText w:val="（%1）"/>
      <w:lvlJc w:val="left"/>
      <w:pPr>
        <w:tabs>
          <w:tab w:val="num" w:pos="810"/>
        </w:tabs>
        <w:ind w:left="810" w:hanging="720"/>
      </w:pPr>
      <w:rPr>
        <w:rFonts w:hint="default"/>
      </w:rPr>
    </w:lvl>
    <w:lvl w:ilvl="1" w:tplc="04090019">
      <w:start w:val="1"/>
      <w:numFmt w:val="decimal"/>
      <w:lvlText w:val="（%2）"/>
      <w:lvlJc w:val="left"/>
      <w:pPr>
        <w:tabs>
          <w:tab w:val="num" w:pos="1230"/>
        </w:tabs>
        <w:ind w:left="1230" w:hanging="720"/>
      </w:pPr>
      <w:rPr>
        <w:rFonts w:hint="default"/>
      </w:rPr>
    </w:lvl>
    <w:lvl w:ilvl="2" w:tplc="7EE8EAFA">
      <w:start w:val="1"/>
      <w:numFmt w:val="decimal"/>
      <w:lvlText w:val="（%3）"/>
      <w:lvlJc w:val="left"/>
      <w:pPr>
        <w:tabs>
          <w:tab w:val="num" w:pos="1650"/>
        </w:tabs>
        <w:ind w:left="1650" w:hanging="720"/>
      </w:pPr>
      <w:rPr>
        <w:rFonts w:hint="default"/>
      </w:rPr>
    </w:lvl>
    <w:lvl w:ilvl="3" w:tplc="0409000F" w:tentative="1">
      <w:start w:val="1"/>
      <w:numFmt w:val="decimal"/>
      <w:lvlText w:val="%4."/>
      <w:lvlJc w:val="left"/>
      <w:pPr>
        <w:tabs>
          <w:tab w:val="num" w:pos="1770"/>
        </w:tabs>
        <w:ind w:left="1770" w:hanging="420"/>
      </w:pPr>
    </w:lvl>
    <w:lvl w:ilvl="4" w:tplc="04090019" w:tentative="1">
      <w:start w:val="1"/>
      <w:numFmt w:val="lowerLetter"/>
      <w:lvlText w:val="%5)"/>
      <w:lvlJc w:val="left"/>
      <w:pPr>
        <w:tabs>
          <w:tab w:val="num" w:pos="2190"/>
        </w:tabs>
        <w:ind w:left="2190" w:hanging="420"/>
      </w:pPr>
    </w:lvl>
    <w:lvl w:ilvl="5" w:tplc="0409001B" w:tentative="1">
      <w:start w:val="1"/>
      <w:numFmt w:val="lowerRoman"/>
      <w:lvlText w:val="%6."/>
      <w:lvlJc w:val="right"/>
      <w:pPr>
        <w:tabs>
          <w:tab w:val="num" w:pos="2610"/>
        </w:tabs>
        <w:ind w:left="2610" w:hanging="420"/>
      </w:pPr>
    </w:lvl>
    <w:lvl w:ilvl="6" w:tplc="0409000F" w:tentative="1">
      <w:start w:val="1"/>
      <w:numFmt w:val="decimal"/>
      <w:lvlText w:val="%7."/>
      <w:lvlJc w:val="left"/>
      <w:pPr>
        <w:tabs>
          <w:tab w:val="num" w:pos="3030"/>
        </w:tabs>
        <w:ind w:left="3030" w:hanging="420"/>
      </w:pPr>
    </w:lvl>
    <w:lvl w:ilvl="7" w:tplc="04090019" w:tentative="1">
      <w:start w:val="1"/>
      <w:numFmt w:val="lowerLetter"/>
      <w:lvlText w:val="%8)"/>
      <w:lvlJc w:val="left"/>
      <w:pPr>
        <w:tabs>
          <w:tab w:val="num" w:pos="3450"/>
        </w:tabs>
        <w:ind w:left="3450" w:hanging="420"/>
      </w:pPr>
    </w:lvl>
    <w:lvl w:ilvl="8" w:tplc="0409001B" w:tentative="1">
      <w:start w:val="1"/>
      <w:numFmt w:val="lowerRoman"/>
      <w:lvlText w:val="%9."/>
      <w:lvlJc w:val="right"/>
      <w:pPr>
        <w:tabs>
          <w:tab w:val="num" w:pos="3870"/>
        </w:tabs>
        <w:ind w:left="3870" w:hanging="420"/>
      </w:pPr>
    </w:lvl>
  </w:abstractNum>
  <w:abstractNum w:abstractNumId="77">
    <w:nsid w:val="4E5E42D8"/>
    <w:multiLevelType w:val="hybridMultilevel"/>
    <w:tmpl w:val="394A5B5C"/>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8">
    <w:nsid w:val="4FA525FC"/>
    <w:multiLevelType w:val="hybridMultilevel"/>
    <w:tmpl w:val="E59881B8"/>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9">
    <w:nsid w:val="50CD19AF"/>
    <w:multiLevelType w:val="hybridMultilevel"/>
    <w:tmpl w:val="8E086744"/>
    <w:lvl w:ilvl="0" w:tplc="D3782EE0">
      <w:start w:val="1"/>
      <w:numFmt w:val="decimal"/>
      <w:lvlText w:val="（%1）"/>
      <w:lvlJc w:val="left"/>
      <w:pPr>
        <w:tabs>
          <w:tab w:val="num" w:pos="1020"/>
        </w:tabs>
        <w:ind w:left="1020" w:hanging="720"/>
      </w:pPr>
      <w:rPr>
        <w:rFonts w:hint="default"/>
      </w:rPr>
    </w:lvl>
    <w:lvl w:ilvl="1" w:tplc="29724DF8">
      <w:start w:val="1"/>
      <w:numFmt w:val="decimal"/>
      <w:lvlText w:val="（%2）"/>
      <w:lvlJc w:val="left"/>
      <w:pPr>
        <w:tabs>
          <w:tab w:val="num" w:pos="1440"/>
        </w:tabs>
        <w:ind w:left="1440" w:hanging="720"/>
      </w:pPr>
      <w:rPr>
        <w:rFonts w:hint="default"/>
      </w:r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abstractNum w:abstractNumId="80">
    <w:nsid w:val="50FA4C52"/>
    <w:multiLevelType w:val="hybridMultilevel"/>
    <w:tmpl w:val="4F36388A"/>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1">
    <w:nsid w:val="521244CD"/>
    <w:multiLevelType w:val="hybridMultilevel"/>
    <w:tmpl w:val="623AC038"/>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2">
    <w:nsid w:val="521B1295"/>
    <w:multiLevelType w:val="hybridMultilevel"/>
    <w:tmpl w:val="03F639C2"/>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
    <w:nsid w:val="52B95C0E"/>
    <w:multiLevelType w:val="hybridMultilevel"/>
    <w:tmpl w:val="C046C8DE"/>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4">
    <w:nsid w:val="53F51D51"/>
    <w:multiLevelType w:val="hybridMultilevel"/>
    <w:tmpl w:val="D350632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
    <w:nsid w:val="55526562"/>
    <w:multiLevelType w:val="hybridMultilevel"/>
    <w:tmpl w:val="46080190"/>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6">
    <w:nsid w:val="5669380F"/>
    <w:multiLevelType w:val="hybridMultilevel"/>
    <w:tmpl w:val="B602E66E"/>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7">
    <w:nsid w:val="56C34082"/>
    <w:multiLevelType w:val="hybridMultilevel"/>
    <w:tmpl w:val="1722DE2A"/>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8">
    <w:nsid w:val="584D4D4A"/>
    <w:multiLevelType w:val="hybridMultilevel"/>
    <w:tmpl w:val="CBAAB6F4"/>
    <w:lvl w:ilvl="0" w:tplc="34D8D10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20"/>
        </w:tabs>
        <w:ind w:left="120" w:hanging="420"/>
      </w:pPr>
    </w:lvl>
    <w:lvl w:ilvl="2" w:tplc="0409001B" w:tentative="1">
      <w:start w:val="1"/>
      <w:numFmt w:val="lowerRoman"/>
      <w:lvlText w:val="%3."/>
      <w:lvlJc w:val="right"/>
      <w:pPr>
        <w:tabs>
          <w:tab w:val="num" w:pos="540"/>
        </w:tabs>
        <w:ind w:left="540" w:hanging="420"/>
      </w:pPr>
    </w:lvl>
    <w:lvl w:ilvl="3" w:tplc="0409000F" w:tentative="1">
      <w:start w:val="1"/>
      <w:numFmt w:val="decimal"/>
      <w:lvlText w:val="%4."/>
      <w:lvlJc w:val="left"/>
      <w:pPr>
        <w:tabs>
          <w:tab w:val="num" w:pos="960"/>
        </w:tabs>
        <w:ind w:left="960" w:hanging="420"/>
      </w:pPr>
    </w:lvl>
    <w:lvl w:ilvl="4" w:tplc="04090019" w:tentative="1">
      <w:start w:val="1"/>
      <w:numFmt w:val="lowerLetter"/>
      <w:lvlText w:val="%5)"/>
      <w:lvlJc w:val="left"/>
      <w:pPr>
        <w:tabs>
          <w:tab w:val="num" w:pos="1380"/>
        </w:tabs>
        <w:ind w:left="1380" w:hanging="420"/>
      </w:pPr>
    </w:lvl>
    <w:lvl w:ilvl="5" w:tplc="0409001B" w:tentative="1">
      <w:start w:val="1"/>
      <w:numFmt w:val="lowerRoman"/>
      <w:lvlText w:val="%6."/>
      <w:lvlJc w:val="right"/>
      <w:pPr>
        <w:tabs>
          <w:tab w:val="num" w:pos="1800"/>
        </w:tabs>
        <w:ind w:left="1800" w:hanging="420"/>
      </w:pPr>
    </w:lvl>
    <w:lvl w:ilvl="6" w:tplc="0409000F" w:tentative="1">
      <w:start w:val="1"/>
      <w:numFmt w:val="decimal"/>
      <w:lvlText w:val="%7."/>
      <w:lvlJc w:val="left"/>
      <w:pPr>
        <w:tabs>
          <w:tab w:val="num" w:pos="2220"/>
        </w:tabs>
        <w:ind w:left="2220" w:hanging="420"/>
      </w:pPr>
    </w:lvl>
    <w:lvl w:ilvl="7" w:tplc="04090019" w:tentative="1">
      <w:start w:val="1"/>
      <w:numFmt w:val="lowerLetter"/>
      <w:lvlText w:val="%8)"/>
      <w:lvlJc w:val="left"/>
      <w:pPr>
        <w:tabs>
          <w:tab w:val="num" w:pos="2640"/>
        </w:tabs>
        <w:ind w:left="2640" w:hanging="420"/>
      </w:pPr>
    </w:lvl>
    <w:lvl w:ilvl="8" w:tplc="0409001B" w:tentative="1">
      <w:start w:val="1"/>
      <w:numFmt w:val="lowerRoman"/>
      <w:lvlText w:val="%9."/>
      <w:lvlJc w:val="right"/>
      <w:pPr>
        <w:tabs>
          <w:tab w:val="num" w:pos="3060"/>
        </w:tabs>
        <w:ind w:left="3060" w:hanging="420"/>
      </w:pPr>
    </w:lvl>
  </w:abstractNum>
  <w:abstractNum w:abstractNumId="89">
    <w:nsid w:val="58504462"/>
    <w:multiLevelType w:val="hybridMultilevel"/>
    <w:tmpl w:val="761809FA"/>
    <w:lvl w:ilvl="0" w:tplc="D98440DA">
      <w:start w:val="1"/>
      <w:numFmt w:val="bullet"/>
      <w:pStyle w:val="a4"/>
      <w:lvlText w:val=""/>
      <w:lvlJc w:val="left"/>
      <w:pPr>
        <w:tabs>
          <w:tab w:val="num" w:pos="1474"/>
        </w:tabs>
        <w:ind w:left="1474" w:hanging="227"/>
      </w:pPr>
      <w:rPr>
        <w:rFonts w:ascii="Wingdings" w:hAnsi="Wingdings" w:hint="default"/>
        <w:color w:val="auto"/>
      </w:rPr>
    </w:lvl>
    <w:lvl w:ilvl="1" w:tplc="04090019">
      <w:start w:val="1"/>
      <w:numFmt w:val="bullet"/>
      <w:lvlText w:val=""/>
      <w:lvlJc w:val="left"/>
      <w:pPr>
        <w:tabs>
          <w:tab w:val="num" w:pos="1474"/>
        </w:tabs>
        <w:ind w:left="1474" w:hanging="227"/>
      </w:pPr>
      <w:rPr>
        <w:rFonts w:ascii="Wingdings" w:hAnsi="Wingdings" w:hint="default"/>
      </w:rPr>
    </w:lvl>
    <w:lvl w:ilvl="2" w:tplc="0409001B">
      <w:start w:val="1"/>
      <w:numFmt w:val="bullet"/>
      <w:lvlText w:val=""/>
      <w:lvlJc w:val="left"/>
      <w:pPr>
        <w:tabs>
          <w:tab w:val="num" w:pos="1928"/>
        </w:tabs>
        <w:ind w:left="1928" w:hanging="248"/>
      </w:pPr>
      <w:rPr>
        <w:rFonts w:ascii="Wingdings" w:hAnsi="Wingdings" w:hint="default"/>
      </w:rPr>
    </w:lvl>
    <w:lvl w:ilvl="3" w:tplc="0409000F" w:tentative="1">
      <w:start w:val="1"/>
      <w:numFmt w:val="bullet"/>
      <w:lvlText w:val=""/>
      <w:lvlJc w:val="left"/>
      <w:pPr>
        <w:tabs>
          <w:tab w:val="num" w:pos="2520"/>
        </w:tabs>
        <w:ind w:left="2520" w:hanging="420"/>
      </w:pPr>
      <w:rPr>
        <w:rFonts w:ascii="Wingdings" w:hAnsi="Wingdings" w:hint="default"/>
      </w:rPr>
    </w:lvl>
    <w:lvl w:ilvl="4" w:tplc="04090019" w:tentative="1">
      <w:start w:val="1"/>
      <w:numFmt w:val="bullet"/>
      <w:lvlText w:val=""/>
      <w:lvlJc w:val="left"/>
      <w:pPr>
        <w:tabs>
          <w:tab w:val="num" w:pos="2940"/>
        </w:tabs>
        <w:ind w:left="2940" w:hanging="420"/>
      </w:pPr>
      <w:rPr>
        <w:rFonts w:ascii="Wingdings" w:hAnsi="Wingdings" w:hint="default"/>
      </w:rPr>
    </w:lvl>
    <w:lvl w:ilvl="5" w:tplc="0409001B" w:tentative="1">
      <w:start w:val="1"/>
      <w:numFmt w:val="bullet"/>
      <w:lvlText w:val=""/>
      <w:lvlJc w:val="left"/>
      <w:pPr>
        <w:tabs>
          <w:tab w:val="num" w:pos="3360"/>
        </w:tabs>
        <w:ind w:left="3360" w:hanging="420"/>
      </w:pPr>
      <w:rPr>
        <w:rFonts w:ascii="Wingdings" w:hAnsi="Wingdings" w:hint="default"/>
      </w:rPr>
    </w:lvl>
    <w:lvl w:ilvl="6" w:tplc="0409000F" w:tentative="1">
      <w:start w:val="1"/>
      <w:numFmt w:val="bullet"/>
      <w:lvlText w:val=""/>
      <w:lvlJc w:val="left"/>
      <w:pPr>
        <w:tabs>
          <w:tab w:val="num" w:pos="3780"/>
        </w:tabs>
        <w:ind w:left="3780" w:hanging="420"/>
      </w:pPr>
      <w:rPr>
        <w:rFonts w:ascii="Wingdings" w:hAnsi="Wingdings" w:hint="default"/>
      </w:rPr>
    </w:lvl>
    <w:lvl w:ilvl="7" w:tplc="04090019" w:tentative="1">
      <w:start w:val="1"/>
      <w:numFmt w:val="bullet"/>
      <w:lvlText w:val=""/>
      <w:lvlJc w:val="left"/>
      <w:pPr>
        <w:tabs>
          <w:tab w:val="num" w:pos="4200"/>
        </w:tabs>
        <w:ind w:left="4200" w:hanging="420"/>
      </w:pPr>
      <w:rPr>
        <w:rFonts w:ascii="Wingdings" w:hAnsi="Wingdings" w:hint="default"/>
      </w:rPr>
    </w:lvl>
    <w:lvl w:ilvl="8" w:tplc="0409001B" w:tentative="1">
      <w:start w:val="1"/>
      <w:numFmt w:val="bullet"/>
      <w:lvlText w:val=""/>
      <w:lvlJc w:val="left"/>
      <w:pPr>
        <w:tabs>
          <w:tab w:val="num" w:pos="4620"/>
        </w:tabs>
        <w:ind w:left="4620" w:hanging="420"/>
      </w:pPr>
      <w:rPr>
        <w:rFonts w:ascii="Wingdings" w:hAnsi="Wingdings" w:hint="default"/>
      </w:rPr>
    </w:lvl>
  </w:abstractNum>
  <w:abstractNum w:abstractNumId="90">
    <w:nsid w:val="592D5D8D"/>
    <w:multiLevelType w:val="hybridMultilevel"/>
    <w:tmpl w:val="717AEFC0"/>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1">
    <w:nsid w:val="5A540E4E"/>
    <w:multiLevelType w:val="hybridMultilevel"/>
    <w:tmpl w:val="07D4C4FE"/>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2">
    <w:nsid w:val="5ABB1088"/>
    <w:multiLevelType w:val="hybridMultilevel"/>
    <w:tmpl w:val="DDD6063C"/>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3">
    <w:nsid w:val="5D0C56D5"/>
    <w:multiLevelType w:val="hybridMultilevel"/>
    <w:tmpl w:val="2494B0C2"/>
    <w:lvl w:ilvl="0" w:tplc="AD80A028">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4">
    <w:nsid w:val="5F271C4D"/>
    <w:multiLevelType w:val="hybridMultilevel"/>
    <w:tmpl w:val="44B2D172"/>
    <w:lvl w:ilvl="0" w:tplc="C9DEFBC2">
      <w:start w:val="1"/>
      <w:numFmt w:val="decimal"/>
      <w:lvlText w:val="（%1）"/>
      <w:lvlJc w:val="left"/>
      <w:pPr>
        <w:tabs>
          <w:tab w:val="num" w:pos="1140"/>
        </w:tabs>
        <w:ind w:left="1140" w:hanging="720"/>
      </w:pPr>
      <w:rPr>
        <w:rFonts w:hint="default"/>
      </w:rPr>
    </w:lvl>
    <w:lvl w:ilvl="1" w:tplc="9D2635D0">
      <w:start w:val="1"/>
      <w:numFmt w:val="decimal"/>
      <w:lvlText w:val="（%2）"/>
      <w:lvlJc w:val="left"/>
      <w:pPr>
        <w:tabs>
          <w:tab w:val="num" w:pos="1140"/>
        </w:tabs>
        <w:ind w:left="114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5">
    <w:nsid w:val="60392A1E"/>
    <w:multiLevelType w:val="hybridMultilevel"/>
    <w:tmpl w:val="09B83AA8"/>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6">
    <w:nsid w:val="634F076C"/>
    <w:multiLevelType w:val="hybridMultilevel"/>
    <w:tmpl w:val="E15ABBC2"/>
    <w:lvl w:ilvl="0" w:tplc="9A2632EA">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7">
    <w:nsid w:val="63546429"/>
    <w:multiLevelType w:val="multilevel"/>
    <w:tmpl w:val="C150B484"/>
    <w:lvl w:ilvl="0">
      <w:start w:val="1"/>
      <w:numFmt w:val="decimal"/>
      <w:pStyle w:val="1"/>
      <w:lvlText w:val="%1"/>
      <w:lvlJc w:val="left"/>
      <w:pPr>
        <w:tabs>
          <w:tab w:val="num" w:pos="432"/>
        </w:tabs>
        <w:ind w:left="432" w:hanging="432"/>
      </w:pPr>
      <w:rPr>
        <w:rFonts w:hint="eastAsia"/>
        <w:b/>
        <w:color w:val="auto"/>
        <w:sz w:val="32"/>
        <w:szCs w:val="32"/>
      </w:rPr>
    </w:lvl>
    <w:lvl w:ilvl="1">
      <w:start w:val="1"/>
      <w:numFmt w:val="decimal"/>
      <w:pStyle w:val="20"/>
      <w:lvlText w:val="%1.%2"/>
      <w:lvlJc w:val="left"/>
      <w:pPr>
        <w:tabs>
          <w:tab w:val="num" w:pos="576"/>
        </w:tabs>
        <w:ind w:left="576" w:hanging="576"/>
      </w:pPr>
      <w:rPr>
        <w:rFonts w:hint="eastAsia"/>
        <w:b w:val="0"/>
        <w:color w:val="auto"/>
        <w:sz w:val="24"/>
        <w:szCs w:val="24"/>
      </w:rPr>
    </w:lvl>
    <w:lvl w:ilvl="2">
      <w:start w:val="1"/>
      <w:numFmt w:val="decimal"/>
      <w:pStyle w:val="3"/>
      <w:lvlText w:val="%1.%2.%3"/>
      <w:lvlJc w:val="left"/>
      <w:pPr>
        <w:tabs>
          <w:tab w:val="num" w:pos="1980"/>
        </w:tabs>
        <w:ind w:left="198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lang w:eastAsia="zh-CN"/>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8">
    <w:nsid w:val="636B4524"/>
    <w:multiLevelType w:val="hybridMultilevel"/>
    <w:tmpl w:val="92C2C78A"/>
    <w:lvl w:ilvl="0" w:tplc="5E3EFA52">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9">
    <w:nsid w:val="64862252"/>
    <w:multiLevelType w:val="hybridMultilevel"/>
    <w:tmpl w:val="B816CF6E"/>
    <w:lvl w:ilvl="0" w:tplc="F72E29CE">
      <w:start w:val="1"/>
      <w:numFmt w:val="bullet"/>
      <w:lvlText w:val=""/>
      <w:lvlJc w:val="left"/>
      <w:pPr>
        <w:ind w:left="1260" w:hanging="420"/>
      </w:pPr>
      <w:rPr>
        <w:rFonts w:ascii="Wingdings" w:hAnsi="Wingdings" w:hint="default"/>
      </w:rPr>
    </w:lvl>
    <w:lvl w:ilvl="1" w:tplc="E2CE8A2C" w:tentative="1">
      <w:start w:val="1"/>
      <w:numFmt w:val="bullet"/>
      <w:lvlText w:val=""/>
      <w:lvlJc w:val="left"/>
      <w:pPr>
        <w:ind w:left="1680" w:hanging="420"/>
      </w:pPr>
      <w:rPr>
        <w:rFonts w:ascii="Wingdings" w:hAnsi="Wingdings" w:hint="default"/>
      </w:rPr>
    </w:lvl>
    <w:lvl w:ilvl="2" w:tplc="0409001B" w:tentative="1">
      <w:start w:val="1"/>
      <w:numFmt w:val="bullet"/>
      <w:lvlText w:val=""/>
      <w:lvlJc w:val="left"/>
      <w:pPr>
        <w:ind w:left="2100" w:hanging="420"/>
      </w:pPr>
      <w:rPr>
        <w:rFonts w:ascii="Wingdings" w:hAnsi="Wingdings" w:hint="default"/>
      </w:rPr>
    </w:lvl>
    <w:lvl w:ilvl="3" w:tplc="0409000F" w:tentative="1">
      <w:start w:val="1"/>
      <w:numFmt w:val="bullet"/>
      <w:lvlText w:val=""/>
      <w:lvlJc w:val="left"/>
      <w:pPr>
        <w:ind w:left="2520" w:hanging="420"/>
      </w:pPr>
      <w:rPr>
        <w:rFonts w:ascii="Wingdings" w:hAnsi="Wingdings" w:hint="default"/>
      </w:rPr>
    </w:lvl>
    <w:lvl w:ilvl="4" w:tplc="04090019" w:tentative="1">
      <w:start w:val="1"/>
      <w:numFmt w:val="bullet"/>
      <w:lvlText w:val=""/>
      <w:lvlJc w:val="left"/>
      <w:pPr>
        <w:ind w:left="2940" w:hanging="420"/>
      </w:pPr>
      <w:rPr>
        <w:rFonts w:ascii="Wingdings" w:hAnsi="Wingdings" w:hint="default"/>
      </w:rPr>
    </w:lvl>
    <w:lvl w:ilvl="5" w:tplc="0409001B" w:tentative="1">
      <w:start w:val="1"/>
      <w:numFmt w:val="bullet"/>
      <w:lvlText w:val=""/>
      <w:lvlJc w:val="left"/>
      <w:pPr>
        <w:ind w:left="3360" w:hanging="420"/>
      </w:pPr>
      <w:rPr>
        <w:rFonts w:ascii="Wingdings" w:hAnsi="Wingdings" w:hint="default"/>
      </w:rPr>
    </w:lvl>
    <w:lvl w:ilvl="6" w:tplc="0409000F" w:tentative="1">
      <w:start w:val="1"/>
      <w:numFmt w:val="bullet"/>
      <w:lvlText w:val=""/>
      <w:lvlJc w:val="left"/>
      <w:pPr>
        <w:ind w:left="3780" w:hanging="420"/>
      </w:pPr>
      <w:rPr>
        <w:rFonts w:ascii="Wingdings" w:hAnsi="Wingdings" w:hint="default"/>
      </w:rPr>
    </w:lvl>
    <w:lvl w:ilvl="7" w:tplc="04090019" w:tentative="1">
      <w:start w:val="1"/>
      <w:numFmt w:val="bullet"/>
      <w:lvlText w:val=""/>
      <w:lvlJc w:val="left"/>
      <w:pPr>
        <w:ind w:left="4200" w:hanging="420"/>
      </w:pPr>
      <w:rPr>
        <w:rFonts w:ascii="Wingdings" w:hAnsi="Wingdings" w:hint="default"/>
      </w:rPr>
    </w:lvl>
    <w:lvl w:ilvl="8" w:tplc="0409001B" w:tentative="1">
      <w:start w:val="1"/>
      <w:numFmt w:val="bullet"/>
      <w:lvlText w:val=""/>
      <w:lvlJc w:val="left"/>
      <w:pPr>
        <w:ind w:left="4620" w:hanging="420"/>
      </w:pPr>
      <w:rPr>
        <w:rFonts w:ascii="Wingdings" w:hAnsi="Wingdings" w:hint="default"/>
      </w:rPr>
    </w:lvl>
  </w:abstractNum>
  <w:abstractNum w:abstractNumId="100">
    <w:nsid w:val="64EF6CF4"/>
    <w:multiLevelType w:val="hybridMultilevel"/>
    <w:tmpl w:val="569AE4DE"/>
    <w:lvl w:ilvl="0" w:tplc="04090019">
      <w:start w:val="1"/>
      <w:numFmt w:val="lowerLetter"/>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101">
    <w:nsid w:val="656E7130"/>
    <w:multiLevelType w:val="hybridMultilevel"/>
    <w:tmpl w:val="46582306"/>
    <w:lvl w:ilvl="0" w:tplc="3E78EDA6">
      <w:start w:val="1"/>
      <w:numFmt w:val="lowerLetter"/>
      <w:lvlText w:val="%1)"/>
      <w:lvlJc w:val="left"/>
      <w:pPr>
        <w:tabs>
          <w:tab w:val="num" w:pos="1500"/>
        </w:tabs>
        <w:ind w:left="1500" w:hanging="780"/>
      </w:pPr>
      <w:rPr>
        <w:rFonts w:hint="default"/>
      </w:rPr>
    </w:lvl>
    <w:lvl w:ilvl="1" w:tplc="F5AA1E9E">
      <w:start w:val="1"/>
      <w:numFmt w:val="decimal"/>
      <w:lvlText w:val="（%2）"/>
      <w:lvlJc w:val="left"/>
      <w:pPr>
        <w:tabs>
          <w:tab w:val="num" w:pos="1140"/>
        </w:tabs>
        <w:ind w:left="114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2">
    <w:nsid w:val="6577482D"/>
    <w:multiLevelType w:val="hybridMultilevel"/>
    <w:tmpl w:val="574696CA"/>
    <w:lvl w:ilvl="0" w:tplc="A77E067A">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3">
    <w:nsid w:val="662A2199"/>
    <w:multiLevelType w:val="hybridMultilevel"/>
    <w:tmpl w:val="53E00886"/>
    <w:lvl w:ilvl="0" w:tplc="47308D78">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4">
    <w:nsid w:val="66534BC6"/>
    <w:multiLevelType w:val="hybridMultilevel"/>
    <w:tmpl w:val="835E483C"/>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5">
    <w:nsid w:val="66DB24B2"/>
    <w:multiLevelType w:val="multilevel"/>
    <w:tmpl w:val="9112DECA"/>
    <w:numStyleLink w:val="a5"/>
  </w:abstractNum>
  <w:abstractNum w:abstractNumId="106">
    <w:nsid w:val="6727035E"/>
    <w:multiLevelType w:val="hybridMultilevel"/>
    <w:tmpl w:val="6A6ABB80"/>
    <w:lvl w:ilvl="0" w:tplc="E47C131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7">
    <w:nsid w:val="685E3227"/>
    <w:multiLevelType w:val="hybridMultilevel"/>
    <w:tmpl w:val="6C2AFF2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8">
    <w:nsid w:val="68EC718F"/>
    <w:multiLevelType w:val="hybridMultilevel"/>
    <w:tmpl w:val="9110AD8C"/>
    <w:lvl w:ilvl="0" w:tplc="5E3EFA52">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9">
    <w:nsid w:val="68F7255A"/>
    <w:multiLevelType w:val="hybridMultilevel"/>
    <w:tmpl w:val="50E49BAE"/>
    <w:lvl w:ilvl="0" w:tplc="D86EB35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0">
    <w:nsid w:val="693730C1"/>
    <w:multiLevelType w:val="hybridMultilevel"/>
    <w:tmpl w:val="23E8FCD0"/>
    <w:lvl w:ilvl="0" w:tplc="F1A4A65E">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1">
    <w:nsid w:val="69D13A99"/>
    <w:multiLevelType w:val="hybridMultilevel"/>
    <w:tmpl w:val="8A00BE3C"/>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2">
    <w:nsid w:val="69F52FAD"/>
    <w:multiLevelType w:val="hybridMultilevel"/>
    <w:tmpl w:val="96E8CEC6"/>
    <w:lvl w:ilvl="0" w:tplc="9D2635D0">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3">
    <w:nsid w:val="6A4D6B42"/>
    <w:multiLevelType w:val="hybridMultilevel"/>
    <w:tmpl w:val="1FB6E09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4">
    <w:nsid w:val="6AC26CE9"/>
    <w:multiLevelType w:val="hybridMultilevel"/>
    <w:tmpl w:val="DED89B9E"/>
    <w:lvl w:ilvl="0" w:tplc="47308D78">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5">
    <w:nsid w:val="6B043CA9"/>
    <w:multiLevelType w:val="hybridMultilevel"/>
    <w:tmpl w:val="C2BAE7E8"/>
    <w:lvl w:ilvl="0" w:tplc="F5AA1E9E">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6">
    <w:nsid w:val="6B237604"/>
    <w:multiLevelType w:val="hybridMultilevel"/>
    <w:tmpl w:val="84E0FCAC"/>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7">
    <w:nsid w:val="6BE340F1"/>
    <w:multiLevelType w:val="hybridMultilevel"/>
    <w:tmpl w:val="974CDE9C"/>
    <w:lvl w:ilvl="0" w:tplc="E90E7A7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8">
    <w:nsid w:val="6C972FEE"/>
    <w:multiLevelType w:val="hybridMultilevel"/>
    <w:tmpl w:val="D8863F70"/>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9">
    <w:nsid w:val="6EB60790"/>
    <w:multiLevelType w:val="hybridMultilevel"/>
    <w:tmpl w:val="7FF8D03A"/>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0">
    <w:nsid w:val="700B1E43"/>
    <w:multiLevelType w:val="hybridMultilevel"/>
    <w:tmpl w:val="32A8E0C4"/>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1">
    <w:nsid w:val="724A60FC"/>
    <w:multiLevelType w:val="hybridMultilevel"/>
    <w:tmpl w:val="FBC2F21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2">
    <w:nsid w:val="74133EA2"/>
    <w:multiLevelType w:val="multilevel"/>
    <w:tmpl w:val="9112DECA"/>
    <w:styleLink w:val="a5"/>
    <w:lvl w:ilvl="0">
      <w:start w:val="1"/>
      <w:numFmt w:val="bullet"/>
      <w:pStyle w:val="CharCharCharCharCharChar1CharCharCharChar"/>
      <w:lvlText w:val=""/>
      <w:lvlJc w:val="left"/>
      <w:pPr>
        <w:tabs>
          <w:tab w:val="num" w:pos="1534"/>
        </w:tabs>
        <w:ind w:left="1534" w:hanging="420"/>
      </w:pPr>
      <w:rPr>
        <w:rFonts w:ascii="Wingdings" w:eastAsia="宋体" w:hAnsi="Wingdings"/>
        <w:sz w:val="21"/>
      </w:rPr>
    </w:lvl>
    <w:lvl w:ilvl="1">
      <w:start w:val="1"/>
      <w:numFmt w:val="bullet"/>
      <w:lvlText w:val=""/>
      <w:lvlJc w:val="left"/>
      <w:pPr>
        <w:tabs>
          <w:tab w:val="num" w:pos="1954"/>
        </w:tabs>
        <w:ind w:left="1954" w:hanging="420"/>
      </w:pPr>
      <w:rPr>
        <w:rFonts w:ascii="Wingdings" w:hAnsi="Wingdings" w:hint="default"/>
      </w:rPr>
    </w:lvl>
    <w:lvl w:ilvl="2">
      <w:start w:val="1"/>
      <w:numFmt w:val="bullet"/>
      <w:lvlText w:val=""/>
      <w:lvlJc w:val="left"/>
      <w:pPr>
        <w:tabs>
          <w:tab w:val="num" w:pos="2374"/>
        </w:tabs>
        <w:ind w:left="2374" w:hanging="420"/>
      </w:pPr>
      <w:rPr>
        <w:rFonts w:ascii="Wingdings" w:hAnsi="Wingdings" w:hint="default"/>
      </w:rPr>
    </w:lvl>
    <w:lvl w:ilvl="3">
      <w:start w:val="1"/>
      <w:numFmt w:val="bullet"/>
      <w:lvlText w:val=""/>
      <w:lvlJc w:val="left"/>
      <w:pPr>
        <w:tabs>
          <w:tab w:val="num" w:pos="2794"/>
        </w:tabs>
        <w:ind w:left="2794" w:hanging="420"/>
      </w:pPr>
      <w:rPr>
        <w:rFonts w:ascii="Wingdings" w:hAnsi="Wingdings" w:hint="default"/>
      </w:rPr>
    </w:lvl>
    <w:lvl w:ilvl="4">
      <w:start w:val="1"/>
      <w:numFmt w:val="bullet"/>
      <w:lvlText w:val=""/>
      <w:lvlJc w:val="left"/>
      <w:pPr>
        <w:tabs>
          <w:tab w:val="num" w:pos="3214"/>
        </w:tabs>
        <w:ind w:left="3214" w:hanging="420"/>
      </w:pPr>
      <w:rPr>
        <w:rFonts w:ascii="Wingdings" w:hAnsi="Wingdings" w:hint="default"/>
      </w:rPr>
    </w:lvl>
    <w:lvl w:ilvl="5">
      <w:start w:val="1"/>
      <w:numFmt w:val="bullet"/>
      <w:lvlText w:val=""/>
      <w:lvlJc w:val="left"/>
      <w:pPr>
        <w:tabs>
          <w:tab w:val="num" w:pos="3634"/>
        </w:tabs>
        <w:ind w:left="3634" w:hanging="420"/>
      </w:pPr>
      <w:rPr>
        <w:rFonts w:ascii="Wingdings" w:hAnsi="Wingdings" w:hint="default"/>
      </w:rPr>
    </w:lvl>
    <w:lvl w:ilvl="6">
      <w:start w:val="1"/>
      <w:numFmt w:val="bullet"/>
      <w:lvlText w:val=""/>
      <w:lvlJc w:val="left"/>
      <w:pPr>
        <w:tabs>
          <w:tab w:val="num" w:pos="4054"/>
        </w:tabs>
        <w:ind w:left="4054" w:hanging="420"/>
      </w:pPr>
      <w:rPr>
        <w:rFonts w:ascii="Wingdings" w:hAnsi="Wingdings" w:hint="default"/>
      </w:rPr>
    </w:lvl>
    <w:lvl w:ilvl="7">
      <w:start w:val="1"/>
      <w:numFmt w:val="bullet"/>
      <w:lvlText w:val=""/>
      <w:lvlJc w:val="left"/>
      <w:pPr>
        <w:tabs>
          <w:tab w:val="num" w:pos="4474"/>
        </w:tabs>
        <w:ind w:left="4474" w:hanging="420"/>
      </w:pPr>
      <w:rPr>
        <w:rFonts w:ascii="Wingdings" w:hAnsi="Wingdings" w:hint="default"/>
      </w:rPr>
    </w:lvl>
    <w:lvl w:ilvl="8">
      <w:start w:val="1"/>
      <w:numFmt w:val="bullet"/>
      <w:lvlText w:val=""/>
      <w:lvlJc w:val="left"/>
      <w:pPr>
        <w:tabs>
          <w:tab w:val="num" w:pos="4894"/>
        </w:tabs>
        <w:ind w:left="4894" w:hanging="420"/>
      </w:pPr>
      <w:rPr>
        <w:rFonts w:ascii="Wingdings" w:hAnsi="Wingdings" w:hint="default"/>
      </w:rPr>
    </w:lvl>
  </w:abstractNum>
  <w:abstractNum w:abstractNumId="123">
    <w:nsid w:val="747F75C5"/>
    <w:multiLevelType w:val="hybridMultilevel"/>
    <w:tmpl w:val="ACD84E64"/>
    <w:lvl w:ilvl="0" w:tplc="A02063CA">
      <w:start w:val="1"/>
      <w:numFmt w:val="lowerLetter"/>
      <w:lvlText w:val="%1)"/>
      <w:lvlJc w:val="left"/>
      <w:pPr>
        <w:tabs>
          <w:tab w:val="num" w:pos="1500"/>
        </w:tabs>
        <w:ind w:left="1500" w:hanging="780"/>
      </w:pPr>
      <w:rPr>
        <w:rFonts w:hint="default"/>
      </w:rPr>
    </w:lvl>
    <w:lvl w:ilvl="1" w:tplc="BAB2F8DC" w:tentative="1">
      <w:start w:val="1"/>
      <w:numFmt w:val="lowerLetter"/>
      <w:lvlText w:val="%2)"/>
      <w:lvlJc w:val="left"/>
      <w:pPr>
        <w:tabs>
          <w:tab w:val="num" w:pos="840"/>
        </w:tabs>
        <w:ind w:left="840" w:hanging="420"/>
      </w:pPr>
    </w:lvl>
    <w:lvl w:ilvl="2" w:tplc="C3F4F60C" w:tentative="1">
      <w:start w:val="1"/>
      <w:numFmt w:val="lowerRoman"/>
      <w:lvlText w:val="%3."/>
      <w:lvlJc w:val="right"/>
      <w:pPr>
        <w:tabs>
          <w:tab w:val="num" w:pos="1260"/>
        </w:tabs>
        <w:ind w:left="1260" w:hanging="420"/>
      </w:pPr>
    </w:lvl>
    <w:lvl w:ilvl="3" w:tplc="CE6C987A" w:tentative="1">
      <w:start w:val="1"/>
      <w:numFmt w:val="decimal"/>
      <w:lvlText w:val="%4."/>
      <w:lvlJc w:val="left"/>
      <w:pPr>
        <w:tabs>
          <w:tab w:val="num" w:pos="1680"/>
        </w:tabs>
        <w:ind w:left="1680" w:hanging="420"/>
      </w:pPr>
    </w:lvl>
    <w:lvl w:ilvl="4" w:tplc="F0A6B876" w:tentative="1">
      <w:start w:val="1"/>
      <w:numFmt w:val="lowerLetter"/>
      <w:lvlText w:val="%5)"/>
      <w:lvlJc w:val="left"/>
      <w:pPr>
        <w:tabs>
          <w:tab w:val="num" w:pos="2100"/>
        </w:tabs>
        <w:ind w:left="2100" w:hanging="420"/>
      </w:pPr>
    </w:lvl>
    <w:lvl w:ilvl="5" w:tplc="22EC2872" w:tentative="1">
      <w:start w:val="1"/>
      <w:numFmt w:val="lowerRoman"/>
      <w:lvlText w:val="%6."/>
      <w:lvlJc w:val="right"/>
      <w:pPr>
        <w:tabs>
          <w:tab w:val="num" w:pos="2520"/>
        </w:tabs>
        <w:ind w:left="2520" w:hanging="420"/>
      </w:pPr>
    </w:lvl>
    <w:lvl w:ilvl="6" w:tplc="11506E08" w:tentative="1">
      <w:start w:val="1"/>
      <w:numFmt w:val="decimal"/>
      <w:lvlText w:val="%7."/>
      <w:lvlJc w:val="left"/>
      <w:pPr>
        <w:tabs>
          <w:tab w:val="num" w:pos="2940"/>
        </w:tabs>
        <w:ind w:left="2940" w:hanging="420"/>
      </w:pPr>
    </w:lvl>
    <w:lvl w:ilvl="7" w:tplc="B95ED2D4" w:tentative="1">
      <w:start w:val="1"/>
      <w:numFmt w:val="lowerLetter"/>
      <w:lvlText w:val="%8)"/>
      <w:lvlJc w:val="left"/>
      <w:pPr>
        <w:tabs>
          <w:tab w:val="num" w:pos="3360"/>
        </w:tabs>
        <w:ind w:left="3360" w:hanging="420"/>
      </w:pPr>
    </w:lvl>
    <w:lvl w:ilvl="8" w:tplc="9E8E143C" w:tentative="1">
      <w:start w:val="1"/>
      <w:numFmt w:val="lowerRoman"/>
      <w:lvlText w:val="%9."/>
      <w:lvlJc w:val="right"/>
      <w:pPr>
        <w:tabs>
          <w:tab w:val="num" w:pos="3780"/>
        </w:tabs>
        <w:ind w:left="3780" w:hanging="420"/>
      </w:pPr>
    </w:lvl>
  </w:abstractNum>
  <w:abstractNum w:abstractNumId="124">
    <w:nsid w:val="76FB414E"/>
    <w:multiLevelType w:val="hybridMultilevel"/>
    <w:tmpl w:val="00867378"/>
    <w:lvl w:ilvl="0" w:tplc="8D4C055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25">
    <w:nsid w:val="77EB321A"/>
    <w:multiLevelType w:val="singleLevel"/>
    <w:tmpl w:val="ECC6E5C8"/>
    <w:lvl w:ilvl="0">
      <w:start w:val="1"/>
      <w:numFmt w:val="decimal"/>
      <w:pStyle w:val="documenttitle"/>
      <w:lvlText w:val="Figure %1 "/>
      <w:lvlJc w:val="left"/>
      <w:pPr>
        <w:tabs>
          <w:tab w:val="num" w:pos="1080"/>
        </w:tabs>
        <w:ind w:left="0" w:firstLine="0"/>
      </w:pPr>
      <w:rPr>
        <w:rFonts w:ascii="Times New Roman" w:hAnsi="Times New Roman" w:hint="default"/>
      </w:rPr>
    </w:lvl>
  </w:abstractNum>
  <w:abstractNum w:abstractNumId="126">
    <w:nsid w:val="78077BEC"/>
    <w:multiLevelType w:val="hybridMultilevel"/>
    <w:tmpl w:val="ABB4897A"/>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7">
    <w:nsid w:val="78C14600"/>
    <w:multiLevelType w:val="hybridMultilevel"/>
    <w:tmpl w:val="4C08667E"/>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8">
    <w:nsid w:val="7AB96F49"/>
    <w:multiLevelType w:val="hybridMultilevel"/>
    <w:tmpl w:val="1908C5FC"/>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9">
    <w:nsid w:val="7AEB6517"/>
    <w:multiLevelType w:val="hybridMultilevel"/>
    <w:tmpl w:val="D62E38BA"/>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0">
    <w:nsid w:val="7BA7062B"/>
    <w:multiLevelType w:val="singleLevel"/>
    <w:tmpl w:val="70F2591C"/>
    <w:lvl w:ilvl="0">
      <w:start w:val="1"/>
      <w:numFmt w:val="decimal"/>
      <w:pStyle w:val="documenttitleonheader"/>
      <w:lvlText w:val="%1"/>
      <w:legacy w:legacy="1" w:legacySpace="0" w:legacyIndent="144"/>
      <w:lvlJc w:val="left"/>
      <w:rPr>
        <w:rFonts w:ascii="Times New Roman" w:hAnsi="Times New Roman" w:hint="default"/>
        <w:sz w:val="18"/>
      </w:rPr>
    </w:lvl>
  </w:abstractNum>
  <w:abstractNum w:abstractNumId="131">
    <w:nsid w:val="7BC63488"/>
    <w:multiLevelType w:val="hybridMultilevel"/>
    <w:tmpl w:val="02B2B180"/>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2">
    <w:nsid w:val="7C1E699D"/>
    <w:multiLevelType w:val="hybridMultilevel"/>
    <w:tmpl w:val="E7A41734"/>
    <w:lvl w:ilvl="0" w:tplc="D136B5AC">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3">
    <w:nsid w:val="7D9C2371"/>
    <w:multiLevelType w:val="hybridMultilevel"/>
    <w:tmpl w:val="4D6A6474"/>
    <w:lvl w:ilvl="0" w:tplc="1312E0E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34">
    <w:nsid w:val="7F773C35"/>
    <w:multiLevelType w:val="hybridMultilevel"/>
    <w:tmpl w:val="2CB47D36"/>
    <w:lvl w:ilvl="0" w:tplc="D98440DA">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19">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num w:numId="1">
    <w:abstractNumId w:val="61"/>
  </w:num>
  <w:num w:numId="2">
    <w:abstractNumId w:val="31"/>
  </w:num>
  <w:num w:numId="3">
    <w:abstractNumId w:val="36"/>
  </w:num>
  <w:num w:numId="4">
    <w:abstractNumId w:val="17"/>
  </w:num>
  <w:num w:numId="5">
    <w:abstractNumId w:val="125"/>
  </w:num>
  <w:num w:numId="6">
    <w:abstractNumId w:val="130"/>
  </w:num>
  <w:num w:numId="7">
    <w:abstractNumId w:val="27"/>
  </w:num>
  <w:num w:numId="8">
    <w:abstractNumId w:val="48"/>
  </w:num>
  <w:num w:numId="9">
    <w:abstractNumId w:val="12"/>
  </w:num>
  <w:num w:numId="10">
    <w:abstractNumId w:val="72"/>
  </w:num>
  <w:num w:numId="11">
    <w:abstractNumId w:val="9"/>
  </w:num>
  <w:num w:numId="12">
    <w:abstractNumId w:val="1"/>
  </w:num>
  <w:num w:numId="13">
    <w:abstractNumId w:val="0"/>
  </w:num>
  <w:num w:numId="14">
    <w:abstractNumId w:val="89"/>
  </w:num>
  <w:num w:numId="15">
    <w:abstractNumId w:val="20"/>
  </w:num>
  <w:num w:numId="16">
    <w:abstractNumId w:val="46"/>
  </w:num>
  <w:num w:numId="17">
    <w:abstractNumId w:val="134"/>
  </w:num>
  <w:num w:numId="18">
    <w:abstractNumId w:val="33"/>
  </w:num>
  <w:num w:numId="19">
    <w:abstractNumId w:val="122"/>
  </w:num>
  <w:num w:numId="20">
    <w:abstractNumId w:val="105"/>
  </w:num>
  <w:num w:numId="21">
    <w:abstractNumId w:val="97"/>
  </w:num>
  <w:num w:numId="22">
    <w:abstractNumId w:val="76"/>
  </w:num>
  <w:num w:numId="23">
    <w:abstractNumId w:val="19"/>
  </w:num>
  <w:num w:numId="24">
    <w:abstractNumId w:val="23"/>
  </w:num>
  <w:num w:numId="25">
    <w:abstractNumId w:val="79"/>
  </w:num>
  <w:num w:numId="26">
    <w:abstractNumId w:val="14"/>
  </w:num>
  <w:num w:numId="27">
    <w:abstractNumId w:val="58"/>
  </w:num>
  <w:num w:numId="28">
    <w:abstractNumId w:val="73"/>
  </w:num>
  <w:num w:numId="29">
    <w:abstractNumId w:val="88"/>
  </w:num>
  <w:num w:numId="30">
    <w:abstractNumId w:val="132"/>
  </w:num>
  <w:num w:numId="31">
    <w:abstractNumId w:val="123"/>
  </w:num>
  <w:num w:numId="32">
    <w:abstractNumId w:val="133"/>
  </w:num>
  <w:num w:numId="33">
    <w:abstractNumId w:val="63"/>
  </w:num>
  <w:num w:numId="34">
    <w:abstractNumId w:val="13"/>
  </w:num>
  <w:num w:numId="35">
    <w:abstractNumId w:val="74"/>
  </w:num>
  <w:num w:numId="36">
    <w:abstractNumId w:val="55"/>
  </w:num>
  <w:num w:numId="37">
    <w:abstractNumId w:val="129"/>
  </w:num>
  <w:num w:numId="38">
    <w:abstractNumId w:val="85"/>
  </w:num>
  <w:num w:numId="39">
    <w:abstractNumId w:val="26"/>
  </w:num>
  <w:num w:numId="40">
    <w:abstractNumId w:val="100"/>
  </w:num>
  <w:num w:numId="41">
    <w:abstractNumId w:val="49"/>
  </w:num>
  <w:num w:numId="42">
    <w:abstractNumId w:val="43"/>
  </w:num>
  <w:num w:numId="43">
    <w:abstractNumId w:val="106"/>
  </w:num>
  <w:num w:numId="44">
    <w:abstractNumId w:val="91"/>
  </w:num>
  <w:num w:numId="45">
    <w:abstractNumId w:val="107"/>
  </w:num>
  <w:num w:numId="46">
    <w:abstractNumId w:val="117"/>
  </w:num>
  <w:num w:numId="47">
    <w:abstractNumId w:val="5"/>
  </w:num>
  <w:num w:numId="48">
    <w:abstractNumId w:val="121"/>
  </w:num>
  <w:num w:numId="49">
    <w:abstractNumId w:val="38"/>
  </w:num>
  <w:num w:numId="50">
    <w:abstractNumId w:val="18"/>
  </w:num>
  <w:num w:numId="51">
    <w:abstractNumId w:val="94"/>
  </w:num>
  <w:num w:numId="52">
    <w:abstractNumId w:val="7"/>
  </w:num>
  <w:num w:numId="53">
    <w:abstractNumId w:val="112"/>
  </w:num>
  <w:num w:numId="54">
    <w:abstractNumId w:val="2"/>
  </w:num>
  <w:num w:numId="55">
    <w:abstractNumId w:val="124"/>
  </w:num>
  <w:num w:numId="56">
    <w:abstractNumId w:val="68"/>
  </w:num>
  <w:num w:numId="57">
    <w:abstractNumId w:val="128"/>
  </w:num>
  <w:num w:numId="58">
    <w:abstractNumId w:val="101"/>
  </w:num>
  <w:num w:numId="59">
    <w:abstractNumId w:val="8"/>
  </w:num>
  <w:num w:numId="60">
    <w:abstractNumId w:val="86"/>
  </w:num>
  <w:num w:numId="61">
    <w:abstractNumId w:val="64"/>
  </w:num>
  <w:num w:numId="62">
    <w:abstractNumId w:val="131"/>
  </w:num>
  <w:num w:numId="63">
    <w:abstractNumId w:val="115"/>
  </w:num>
  <w:num w:numId="64">
    <w:abstractNumId w:val="29"/>
  </w:num>
  <w:num w:numId="65">
    <w:abstractNumId w:val="71"/>
  </w:num>
  <w:num w:numId="66">
    <w:abstractNumId w:val="37"/>
  </w:num>
  <w:num w:numId="67">
    <w:abstractNumId w:val="40"/>
  </w:num>
  <w:num w:numId="68">
    <w:abstractNumId w:val="57"/>
  </w:num>
  <w:num w:numId="69">
    <w:abstractNumId w:val="116"/>
  </w:num>
  <w:num w:numId="70">
    <w:abstractNumId w:val="21"/>
  </w:num>
  <w:num w:numId="71">
    <w:abstractNumId w:val="110"/>
  </w:num>
  <w:num w:numId="72">
    <w:abstractNumId w:val="87"/>
  </w:num>
  <w:num w:numId="73">
    <w:abstractNumId w:val="126"/>
  </w:num>
  <w:num w:numId="74">
    <w:abstractNumId w:val="56"/>
  </w:num>
  <w:num w:numId="75">
    <w:abstractNumId w:val="11"/>
  </w:num>
  <w:num w:numId="76">
    <w:abstractNumId w:val="66"/>
  </w:num>
  <w:num w:numId="77">
    <w:abstractNumId w:val="82"/>
  </w:num>
  <w:num w:numId="78">
    <w:abstractNumId w:val="30"/>
  </w:num>
  <w:num w:numId="79">
    <w:abstractNumId w:val="108"/>
  </w:num>
  <w:num w:numId="80">
    <w:abstractNumId w:val="52"/>
  </w:num>
  <w:num w:numId="81">
    <w:abstractNumId w:val="127"/>
  </w:num>
  <w:num w:numId="82">
    <w:abstractNumId w:val="39"/>
  </w:num>
  <w:num w:numId="83">
    <w:abstractNumId w:val="103"/>
  </w:num>
  <w:num w:numId="84">
    <w:abstractNumId w:val="32"/>
  </w:num>
  <w:num w:numId="85">
    <w:abstractNumId w:val="60"/>
  </w:num>
  <w:num w:numId="86">
    <w:abstractNumId w:val="92"/>
  </w:num>
  <w:num w:numId="87">
    <w:abstractNumId w:val="53"/>
  </w:num>
  <w:num w:numId="88">
    <w:abstractNumId w:val="98"/>
  </w:num>
  <w:num w:numId="89">
    <w:abstractNumId w:val="70"/>
  </w:num>
  <w:num w:numId="90">
    <w:abstractNumId w:val="119"/>
  </w:num>
  <w:num w:numId="91">
    <w:abstractNumId w:val="28"/>
  </w:num>
  <w:num w:numId="92">
    <w:abstractNumId w:val="24"/>
  </w:num>
  <w:num w:numId="93">
    <w:abstractNumId w:val="95"/>
  </w:num>
  <w:num w:numId="94">
    <w:abstractNumId w:val="93"/>
  </w:num>
  <w:num w:numId="95">
    <w:abstractNumId w:val="90"/>
  </w:num>
  <w:num w:numId="96">
    <w:abstractNumId w:val="34"/>
  </w:num>
  <w:num w:numId="97">
    <w:abstractNumId w:val="120"/>
  </w:num>
  <w:num w:numId="98">
    <w:abstractNumId w:val="47"/>
  </w:num>
  <w:num w:numId="99">
    <w:abstractNumId w:val="69"/>
  </w:num>
  <w:num w:numId="100">
    <w:abstractNumId w:val="42"/>
  </w:num>
  <w:num w:numId="101">
    <w:abstractNumId w:val="77"/>
  </w:num>
  <w:num w:numId="102">
    <w:abstractNumId w:val="83"/>
  </w:num>
  <w:num w:numId="103">
    <w:abstractNumId w:val="84"/>
  </w:num>
  <w:num w:numId="104">
    <w:abstractNumId w:val="67"/>
  </w:num>
  <w:num w:numId="105">
    <w:abstractNumId w:val="10"/>
  </w:num>
  <w:num w:numId="106">
    <w:abstractNumId w:val="25"/>
  </w:num>
  <w:num w:numId="107">
    <w:abstractNumId w:val="113"/>
  </w:num>
  <w:num w:numId="108">
    <w:abstractNumId w:val="44"/>
  </w:num>
  <w:num w:numId="109">
    <w:abstractNumId w:val="54"/>
  </w:num>
  <w:num w:numId="110">
    <w:abstractNumId w:val="45"/>
  </w:num>
  <w:num w:numId="111">
    <w:abstractNumId w:val="4"/>
  </w:num>
  <w:num w:numId="112">
    <w:abstractNumId w:val="111"/>
  </w:num>
  <w:num w:numId="113">
    <w:abstractNumId w:val="65"/>
  </w:num>
  <w:num w:numId="114">
    <w:abstractNumId w:val="96"/>
  </w:num>
  <w:num w:numId="115">
    <w:abstractNumId w:val="15"/>
  </w:num>
  <w:num w:numId="116">
    <w:abstractNumId w:val="51"/>
  </w:num>
  <w:num w:numId="117">
    <w:abstractNumId w:val="80"/>
  </w:num>
  <w:num w:numId="118">
    <w:abstractNumId w:val="62"/>
  </w:num>
  <w:num w:numId="119">
    <w:abstractNumId w:val="81"/>
  </w:num>
  <w:num w:numId="120">
    <w:abstractNumId w:val="78"/>
  </w:num>
  <w:num w:numId="121">
    <w:abstractNumId w:val="118"/>
  </w:num>
  <w:num w:numId="122">
    <w:abstractNumId w:val="102"/>
  </w:num>
  <w:num w:numId="123">
    <w:abstractNumId w:val="50"/>
  </w:num>
  <w:num w:numId="124">
    <w:abstractNumId w:val="41"/>
  </w:num>
  <w:num w:numId="125">
    <w:abstractNumId w:val="75"/>
  </w:num>
  <w:num w:numId="126">
    <w:abstractNumId w:val="16"/>
  </w:num>
  <w:num w:numId="127">
    <w:abstractNumId w:val="35"/>
  </w:num>
  <w:num w:numId="128">
    <w:abstractNumId w:val="104"/>
  </w:num>
  <w:num w:numId="129">
    <w:abstractNumId w:val="59"/>
  </w:num>
  <w:num w:numId="130">
    <w:abstractNumId w:val="6"/>
  </w:num>
  <w:num w:numId="131">
    <w:abstractNumId w:val="22"/>
  </w:num>
  <w:num w:numId="132">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
  </w:num>
  <w:num w:numId="134">
    <w:abstractNumId w:val="99"/>
  </w:num>
  <w:num w:numId="135">
    <w:abstractNumId w:val="114"/>
  </w:num>
  <w:num w:numId="136">
    <w:abstractNumId w:val="97"/>
  </w:num>
  <w:num w:numId="137">
    <w:abstractNumId w:val="97"/>
  </w:num>
  <w:num w:numId="138">
    <w:abstractNumId w:val="33"/>
  </w:num>
  <w:num w:numId="139">
    <w:abstractNumId w:val="109"/>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A38"/>
    <w:rsid w:val="00000565"/>
    <w:rsid w:val="000007DC"/>
    <w:rsid w:val="0000088D"/>
    <w:rsid w:val="00000A8C"/>
    <w:rsid w:val="00000AE5"/>
    <w:rsid w:val="00000E33"/>
    <w:rsid w:val="00000F25"/>
    <w:rsid w:val="00001023"/>
    <w:rsid w:val="00001260"/>
    <w:rsid w:val="00001431"/>
    <w:rsid w:val="00001576"/>
    <w:rsid w:val="00001E55"/>
    <w:rsid w:val="00001EFA"/>
    <w:rsid w:val="00001FF8"/>
    <w:rsid w:val="0000213F"/>
    <w:rsid w:val="0000237E"/>
    <w:rsid w:val="00002380"/>
    <w:rsid w:val="0000249E"/>
    <w:rsid w:val="0000264B"/>
    <w:rsid w:val="00002825"/>
    <w:rsid w:val="000030BB"/>
    <w:rsid w:val="000035AB"/>
    <w:rsid w:val="000038DB"/>
    <w:rsid w:val="00003D28"/>
    <w:rsid w:val="00003D72"/>
    <w:rsid w:val="00003DF4"/>
    <w:rsid w:val="00003E82"/>
    <w:rsid w:val="00004772"/>
    <w:rsid w:val="00004D33"/>
    <w:rsid w:val="000056C4"/>
    <w:rsid w:val="000058FC"/>
    <w:rsid w:val="00005A3E"/>
    <w:rsid w:val="00005C74"/>
    <w:rsid w:val="00005D4D"/>
    <w:rsid w:val="00005F9A"/>
    <w:rsid w:val="000060D5"/>
    <w:rsid w:val="000061D4"/>
    <w:rsid w:val="00006321"/>
    <w:rsid w:val="000064E0"/>
    <w:rsid w:val="000065C1"/>
    <w:rsid w:val="000067C4"/>
    <w:rsid w:val="00006DB9"/>
    <w:rsid w:val="00007067"/>
    <w:rsid w:val="000072B7"/>
    <w:rsid w:val="0000731A"/>
    <w:rsid w:val="00007361"/>
    <w:rsid w:val="000076F3"/>
    <w:rsid w:val="000078F8"/>
    <w:rsid w:val="00007E8A"/>
    <w:rsid w:val="0001011A"/>
    <w:rsid w:val="00010889"/>
    <w:rsid w:val="00010927"/>
    <w:rsid w:val="00010B70"/>
    <w:rsid w:val="00010C16"/>
    <w:rsid w:val="00010D52"/>
    <w:rsid w:val="00010E2E"/>
    <w:rsid w:val="0001126D"/>
    <w:rsid w:val="000113F3"/>
    <w:rsid w:val="00011522"/>
    <w:rsid w:val="00011F75"/>
    <w:rsid w:val="0001209E"/>
    <w:rsid w:val="00012278"/>
    <w:rsid w:val="00012282"/>
    <w:rsid w:val="000122CE"/>
    <w:rsid w:val="00012D40"/>
    <w:rsid w:val="00012ECD"/>
    <w:rsid w:val="0001325B"/>
    <w:rsid w:val="00013278"/>
    <w:rsid w:val="0001344A"/>
    <w:rsid w:val="00013452"/>
    <w:rsid w:val="00013BD3"/>
    <w:rsid w:val="00013F1F"/>
    <w:rsid w:val="00014139"/>
    <w:rsid w:val="00014266"/>
    <w:rsid w:val="00014688"/>
    <w:rsid w:val="000146C6"/>
    <w:rsid w:val="00014781"/>
    <w:rsid w:val="00014792"/>
    <w:rsid w:val="00014AC5"/>
    <w:rsid w:val="00014D9A"/>
    <w:rsid w:val="00014FE8"/>
    <w:rsid w:val="00015016"/>
    <w:rsid w:val="00015591"/>
    <w:rsid w:val="0001560A"/>
    <w:rsid w:val="000157BF"/>
    <w:rsid w:val="00015AA3"/>
    <w:rsid w:val="00015CB2"/>
    <w:rsid w:val="00015D11"/>
    <w:rsid w:val="000164BE"/>
    <w:rsid w:val="00016BDC"/>
    <w:rsid w:val="00016E35"/>
    <w:rsid w:val="000175FD"/>
    <w:rsid w:val="000176C9"/>
    <w:rsid w:val="00017A6B"/>
    <w:rsid w:val="00017A90"/>
    <w:rsid w:val="00017E5D"/>
    <w:rsid w:val="000206C0"/>
    <w:rsid w:val="00020E23"/>
    <w:rsid w:val="00020FA2"/>
    <w:rsid w:val="00021235"/>
    <w:rsid w:val="00021CD4"/>
    <w:rsid w:val="00021EF8"/>
    <w:rsid w:val="00021F74"/>
    <w:rsid w:val="000222E6"/>
    <w:rsid w:val="000224D7"/>
    <w:rsid w:val="0002269D"/>
    <w:rsid w:val="000226B3"/>
    <w:rsid w:val="00022932"/>
    <w:rsid w:val="000229BE"/>
    <w:rsid w:val="00022A62"/>
    <w:rsid w:val="00022C8D"/>
    <w:rsid w:val="000234EE"/>
    <w:rsid w:val="000240BB"/>
    <w:rsid w:val="000244D6"/>
    <w:rsid w:val="00025950"/>
    <w:rsid w:val="00026491"/>
    <w:rsid w:val="0002660A"/>
    <w:rsid w:val="00026889"/>
    <w:rsid w:val="000268DA"/>
    <w:rsid w:val="00026C08"/>
    <w:rsid w:val="0002705A"/>
    <w:rsid w:val="00027690"/>
    <w:rsid w:val="00027767"/>
    <w:rsid w:val="00027E96"/>
    <w:rsid w:val="0003004B"/>
    <w:rsid w:val="00030067"/>
    <w:rsid w:val="00030516"/>
    <w:rsid w:val="00030DCF"/>
    <w:rsid w:val="00030F42"/>
    <w:rsid w:val="00031298"/>
    <w:rsid w:val="000313E7"/>
    <w:rsid w:val="00031445"/>
    <w:rsid w:val="00031A8D"/>
    <w:rsid w:val="00031B31"/>
    <w:rsid w:val="00031D15"/>
    <w:rsid w:val="00032734"/>
    <w:rsid w:val="0003301A"/>
    <w:rsid w:val="000332FF"/>
    <w:rsid w:val="00033309"/>
    <w:rsid w:val="000334C4"/>
    <w:rsid w:val="0003363C"/>
    <w:rsid w:val="0003374F"/>
    <w:rsid w:val="00033958"/>
    <w:rsid w:val="000343BC"/>
    <w:rsid w:val="00034605"/>
    <w:rsid w:val="000347E3"/>
    <w:rsid w:val="00034991"/>
    <w:rsid w:val="000351C3"/>
    <w:rsid w:val="000353C8"/>
    <w:rsid w:val="0003546D"/>
    <w:rsid w:val="000355FE"/>
    <w:rsid w:val="0003566C"/>
    <w:rsid w:val="000356E3"/>
    <w:rsid w:val="000356EF"/>
    <w:rsid w:val="00035D77"/>
    <w:rsid w:val="000361D0"/>
    <w:rsid w:val="0003632F"/>
    <w:rsid w:val="000363BA"/>
    <w:rsid w:val="00036434"/>
    <w:rsid w:val="00036965"/>
    <w:rsid w:val="00036AE6"/>
    <w:rsid w:val="00036C13"/>
    <w:rsid w:val="00036C79"/>
    <w:rsid w:val="00036D95"/>
    <w:rsid w:val="00037399"/>
    <w:rsid w:val="00037E63"/>
    <w:rsid w:val="00040AB1"/>
    <w:rsid w:val="00040BA2"/>
    <w:rsid w:val="0004140B"/>
    <w:rsid w:val="0004171F"/>
    <w:rsid w:val="00041E15"/>
    <w:rsid w:val="000421D2"/>
    <w:rsid w:val="0004223E"/>
    <w:rsid w:val="0004287C"/>
    <w:rsid w:val="00042A4D"/>
    <w:rsid w:val="00042CE0"/>
    <w:rsid w:val="0004327D"/>
    <w:rsid w:val="0004339B"/>
    <w:rsid w:val="000434DC"/>
    <w:rsid w:val="00043913"/>
    <w:rsid w:val="00043A34"/>
    <w:rsid w:val="00043B11"/>
    <w:rsid w:val="00043C42"/>
    <w:rsid w:val="00044002"/>
    <w:rsid w:val="000446CF"/>
    <w:rsid w:val="00044887"/>
    <w:rsid w:val="000448AF"/>
    <w:rsid w:val="00044D9F"/>
    <w:rsid w:val="00045057"/>
    <w:rsid w:val="00045128"/>
    <w:rsid w:val="000452DE"/>
    <w:rsid w:val="00045379"/>
    <w:rsid w:val="000455E5"/>
    <w:rsid w:val="00045BFC"/>
    <w:rsid w:val="00045DF7"/>
    <w:rsid w:val="00045FA8"/>
    <w:rsid w:val="0004623A"/>
    <w:rsid w:val="00046398"/>
    <w:rsid w:val="0004663A"/>
    <w:rsid w:val="00046DA3"/>
    <w:rsid w:val="000476DC"/>
    <w:rsid w:val="000477BC"/>
    <w:rsid w:val="00047DB6"/>
    <w:rsid w:val="00047E75"/>
    <w:rsid w:val="00047F76"/>
    <w:rsid w:val="00047FA0"/>
    <w:rsid w:val="000500C9"/>
    <w:rsid w:val="000509E4"/>
    <w:rsid w:val="000510B1"/>
    <w:rsid w:val="000514F5"/>
    <w:rsid w:val="00051566"/>
    <w:rsid w:val="00051A19"/>
    <w:rsid w:val="00051C86"/>
    <w:rsid w:val="00051DD7"/>
    <w:rsid w:val="0005235C"/>
    <w:rsid w:val="0005239D"/>
    <w:rsid w:val="0005255D"/>
    <w:rsid w:val="00052AB0"/>
    <w:rsid w:val="00052CE8"/>
    <w:rsid w:val="00052E79"/>
    <w:rsid w:val="00052F8A"/>
    <w:rsid w:val="0005301E"/>
    <w:rsid w:val="00053199"/>
    <w:rsid w:val="000536FF"/>
    <w:rsid w:val="0005453A"/>
    <w:rsid w:val="00054567"/>
    <w:rsid w:val="000547FD"/>
    <w:rsid w:val="00054DDC"/>
    <w:rsid w:val="00054E9E"/>
    <w:rsid w:val="00055111"/>
    <w:rsid w:val="00055312"/>
    <w:rsid w:val="00055369"/>
    <w:rsid w:val="00055400"/>
    <w:rsid w:val="00055686"/>
    <w:rsid w:val="000557CA"/>
    <w:rsid w:val="00055950"/>
    <w:rsid w:val="0005641C"/>
    <w:rsid w:val="00057142"/>
    <w:rsid w:val="00057852"/>
    <w:rsid w:val="00057FCC"/>
    <w:rsid w:val="0006027C"/>
    <w:rsid w:val="00060375"/>
    <w:rsid w:val="000605EE"/>
    <w:rsid w:val="00060FE1"/>
    <w:rsid w:val="0006122C"/>
    <w:rsid w:val="000612AF"/>
    <w:rsid w:val="0006190D"/>
    <w:rsid w:val="0006306C"/>
    <w:rsid w:val="000635B4"/>
    <w:rsid w:val="000635F4"/>
    <w:rsid w:val="0006365E"/>
    <w:rsid w:val="00063B76"/>
    <w:rsid w:val="00063ED7"/>
    <w:rsid w:val="00063F76"/>
    <w:rsid w:val="00064004"/>
    <w:rsid w:val="000641F7"/>
    <w:rsid w:val="0006424A"/>
    <w:rsid w:val="00064577"/>
    <w:rsid w:val="0006558E"/>
    <w:rsid w:val="00066FD7"/>
    <w:rsid w:val="000670E3"/>
    <w:rsid w:val="000674A5"/>
    <w:rsid w:val="00067637"/>
    <w:rsid w:val="00067C94"/>
    <w:rsid w:val="0007001F"/>
    <w:rsid w:val="00070526"/>
    <w:rsid w:val="00070DF4"/>
    <w:rsid w:val="00071115"/>
    <w:rsid w:val="00071296"/>
    <w:rsid w:val="00071AEE"/>
    <w:rsid w:val="00071BDA"/>
    <w:rsid w:val="00071C2E"/>
    <w:rsid w:val="00071CE6"/>
    <w:rsid w:val="00071F4F"/>
    <w:rsid w:val="00072113"/>
    <w:rsid w:val="0007219B"/>
    <w:rsid w:val="00072262"/>
    <w:rsid w:val="00072592"/>
    <w:rsid w:val="00072B0D"/>
    <w:rsid w:val="0007366F"/>
    <w:rsid w:val="000737E4"/>
    <w:rsid w:val="00073961"/>
    <w:rsid w:val="00073D47"/>
    <w:rsid w:val="00073DEF"/>
    <w:rsid w:val="00074A28"/>
    <w:rsid w:val="00074C0C"/>
    <w:rsid w:val="00074E3B"/>
    <w:rsid w:val="00075004"/>
    <w:rsid w:val="0007527C"/>
    <w:rsid w:val="00075829"/>
    <w:rsid w:val="00075991"/>
    <w:rsid w:val="00075A48"/>
    <w:rsid w:val="00075ACF"/>
    <w:rsid w:val="00075B7C"/>
    <w:rsid w:val="00075C76"/>
    <w:rsid w:val="00075CFA"/>
    <w:rsid w:val="00075DF5"/>
    <w:rsid w:val="00075F84"/>
    <w:rsid w:val="000762CA"/>
    <w:rsid w:val="00076411"/>
    <w:rsid w:val="00076B0B"/>
    <w:rsid w:val="00076C19"/>
    <w:rsid w:val="00076D83"/>
    <w:rsid w:val="00076FA0"/>
    <w:rsid w:val="000779AA"/>
    <w:rsid w:val="00077D35"/>
    <w:rsid w:val="00077D3F"/>
    <w:rsid w:val="00080559"/>
    <w:rsid w:val="000805BB"/>
    <w:rsid w:val="00080EF8"/>
    <w:rsid w:val="000815F3"/>
    <w:rsid w:val="00081901"/>
    <w:rsid w:val="00082008"/>
    <w:rsid w:val="00082017"/>
    <w:rsid w:val="00082787"/>
    <w:rsid w:val="00082CC1"/>
    <w:rsid w:val="00082D4F"/>
    <w:rsid w:val="00082F11"/>
    <w:rsid w:val="0008306B"/>
    <w:rsid w:val="0008326D"/>
    <w:rsid w:val="0008326F"/>
    <w:rsid w:val="000832EF"/>
    <w:rsid w:val="00083374"/>
    <w:rsid w:val="0008395E"/>
    <w:rsid w:val="00083AE0"/>
    <w:rsid w:val="00083B97"/>
    <w:rsid w:val="00083D42"/>
    <w:rsid w:val="000840BF"/>
    <w:rsid w:val="000841B7"/>
    <w:rsid w:val="0008422D"/>
    <w:rsid w:val="000843F6"/>
    <w:rsid w:val="000849EB"/>
    <w:rsid w:val="00084A76"/>
    <w:rsid w:val="00085114"/>
    <w:rsid w:val="00085F4C"/>
    <w:rsid w:val="00086AB3"/>
    <w:rsid w:val="00086E9C"/>
    <w:rsid w:val="00086F88"/>
    <w:rsid w:val="00087196"/>
    <w:rsid w:val="00087546"/>
    <w:rsid w:val="000903CD"/>
    <w:rsid w:val="00090B50"/>
    <w:rsid w:val="00090E69"/>
    <w:rsid w:val="0009102D"/>
    <w:rsid w:val="00091047"/>
    <w:rsid w:val="000916FE"/>
    <w:rsid w:val="0009179F"/>
    <w:rsid w:val="00092631"/>
    <w:rsid w:val="00092695"/>
    <w:rsid w:val="000926CD"/>
    <w:rsid w:val="0009278E"/>
    <w:rsid w:val="00092CC0"/>
    <w:rsid w:val="000931FC"/>
    <w:rsid w:val="00093544"/>
    <w:rsid w:val="00093799"/>
    <w:rsid w:val="00093A49"/>
    <w:rsid w:val="00093B42"/>
    <w:rsid w:val="0009448D"/>
    <w:rsid w:val="000944E7"/>
    <w:rsid w:val="0009471C"/>
    <w:rsid w:val="00094853"/>
    <w:rsid w:val="00094B61"/>
    <w:rsid w:val="00094B91"/>
    <w:rsid w:val="00094E80"/>
    <w:rsid w:val="00095318"/>
    <w:rsid w:val="000954B2"/>
    <w:rsid w:val="00095686"/>
    <w:rsid w:val="000956F5"/>
    <w:rsid w:val="00095DC4"/>
    <w:rsid w:val="000962AC"/>
    <w:rsid w:val="000962D5"/>
    <w:rsid w:val="0009751D"/>
    <w:rsid w:val="00097AB9"/>
    <w:rsid w:val="000A047D"/>
    <w:rsid w:val="000A063B"/>
    <w:rsid w:val="000A068D"/>
    <w:rsid w:val="000A0A68"/>
    <w:rsid w:val="000A17A2"/>
    <w:rsid w:val="000A1EA7"/>
    <w:rsid w:val="000A239F"/>
    <w:rsid w:val="000A2556"/>
    <w:rsid w:val="000A26EF"/>
    <w:rsid w:val="000A2CB1"/>
    <w:rsid w:val="000A305C"/>
    <w:rsid w:val="000A3147"/>
    <w:rsid w:val="000A360F"/>
    <w:rsid w:val="000A3920"/>
    <w:rsid w:val="000A3C66"/>
    <w:rsid w:val="000A3CCD"/>
    <w:rsid w:val="000A3DAD"/>
    <w:rsid w:val="000A4076"/>
    <w:rsid w:val="000A40BF"/>
    <w:rsid w:val="000A42EF"/>
    <w:rsid w:val="000A473B"/>
    <w:rsid w:val="000A4FD7"/>
    <w:rsid w:val="000A5255"/>
    <w:rsid w:val="000A537B"/>
    <w:rsid w:val="000A53AE"/>
    <w:rsid w:val="000A560E"/>
    <w:rsid w:val="000A56C6"/>
    <w:rsid w:val="000A571E"/>
    <w:rsid w:val="000A586A"/>
    <w:rsid w:val="000A5C01"/>
    <w:rsid w:val="000A64B9"/>
    <w:rsid w:val="000A6923"/>
    <w:rsid w:val="000A6FFD"/>
    <w:rsid w:val="000A716B"/>
    <w:rsid w:val="000A75AF"/>
    <w:rsid w:val="000A7659"/>
    <w:rsid w:val="000A7D85"/>
    <w:rsid w:val="000B0059"/>
    <w:rsid w:val="000B06EA"/>
    <w:rsid w:val="000B085F"/>
    <w:rsid w:val="000B098A"/>
    <w:rsid w:val="000B0AC4"/>
    <w:rsid w:val="000B0EB2"/>
    <w:rsid w:val="000B0ECD"/>
    <w:rsid w:val="000B0F48"/>
    <w:rsid w:val="000B10AC"/>
    <w:rsid w:val="000B11EE"/>
    <w:rsid w:val="000B12AB"/>
    <w:rsid w:val="000B130F"/>
    <w:rsid w:val="000B14A6"/>
    <w:rsid w:val="000B1607"/>
    <w:rsid w:val="000B16C7"/>
    <w:rsid w:val="000B1BB2"/>
    <w:rsid w:val="000B1D5C"/>
    <w:rsid w:val="000B1FD6"/>
    <w:rsid w:val="000B203E"/>
    <w:rsid w:val="000B2140"/>
    <w:rsid w:val="000B2435"/>
    <w:rsid w:val="000B29A9"/>
    <w:rsid w:val="000B29B2"/>
    <w:rsid w:val="000B2F3D"/>
    <w:rsid w:val="000B31D1"/>
    <w:rsid w:val="000B3749"/>
    <w:rsid w:val="000B384F"/>
    <w:rsid w:val="000B3A32"/>
    <w:rsid w:val="000B3D8F"/>
    <w:rsid w:val="000B3EDB"/>
    <w:rsid w:val="000B47C3"/>
    <w:rsid w:val="000B4C95"/>
    <w:rsid w:val="000B562D"/>
    <w:rsid w:val="000B59D9"/>
    <w:rsid w:val="000B5F4E"/>
    <w:rsid w:val="000B6356"/>
    <w:rsid w:val="000B6526"/>
    <w:rsid w:val="000B6855"/>
    <w:rsid w:val="000B690F"/>
    <w:rsid w:val="000B6F5F"/>
    <w:rsid w:val="000B7901"/>
    <w:rsid w:val="000B7BF4"/>
    <w:rsid w:val="000B7CDF"/>
    <w:rsid w:val="000C010C"/>
    <w:rsid w:val="000C07FB"/>
    <w:rsid w:val="000C0EFA"/>
    <w:rsid w:val="000C114E"/>
    <w:rsid w:val="000C12CF"/>
    <w:rsid w:val="000C152E"/>
    <w:rsid w:val="000C1A37"/>
    <w:rsid w:val="000C1ECA"/>
    <w:rsid w:val="000C228F"/>
    <w:rsid w:val="000C2782"/>
    <w:rsid w:val="000C27A2"/>
    <w:rsid w:val="000C2950"/>
    <w:rsid w:val="000C29CD"/>
    <w:rsid w:val="000C2A11"/>
    <w:rsid w:val="000C2EB2"/>
    <w:rsid w:val="000C35B0"/>
    <w:rsid w:val="000C45BB"/>
    <w:rsid w:val="000C464A"/>
    <w:rsid w:val="000C46DB"/>
    <w:rsid w:val="000C470C"/>
    <w:rsid w:val="000C47A4"/>
    <w:rsid w:val="000C4B4A"/>
    <w:rsid w:val="000C4BA3"/>
    <w:rsid w:val="000C50DE"/>
    <w:rsid w:val="000C5725"/>
    <w:rsid w:val="000C6938"/>
    <w:rsid w:val="000C6961"/>
    <w:rsid w:val="000C6C51"/>
    <w:rsid w:val="000C7157"/>
    <w:rsid w:val="000C71E3"/>
    <w:rsid w:val="000C74D4"/>
    <w:rsid w:val="000C75EE"/>
    <w:rsid w:val="000C780C"/>
    <w:rsid w:val="000C7BCB"/>
    <w:rsid w:val="000C7CD4"/>
    <w:rsid w:val="000C7F4B"/>
    <w:rsid w:val="000D0189"/>
    <w:rsid w:val="000D04B5"/>
    <w:rsid w:val="000D0613"/>
    <w:rsid w:val="000D0769"/>
    <w:rsid w:val="000D0AF2"/>
    <w:rsid w:val="000D0C18"/>
    <w:rsid w:val="000D1ACA"/>
    <w:rsid w:val="000D1C81"/>
    <w:rsid w:val="000D1E08"/>
    <w:rsid w:val="000D237F"/>
    <w:rsid w:val="000D365C"/>
    <w:rsid w:val="000D3782"/>
    <w:rsid w:val="000D37E0"/>
    <w:rsid w:val="000D384C"/>
    <w:rsid w:val="000D3C50"/>
    <w:rsid w:val="000D3F3D"/>
    <w:rsid w:val="000D4656"/>
    <w:rsid w:val="000D47E9"/>
    <w:rsid w:val="000D4D1F"/>
    <w:rsid w:val="000D4EB6"/>
    <w:rsid w:val="000D5087"/>
    <w:rsid w:val="000D5363"/>
    <w:rsid w:val="000D5695"/>
    <w:rsid w:val="000D5CE1"/>
    <w:rsid w:val="000D5F02"/>
    <w:rsid w:val="000D61BA"/>
    <w:rsid w:val="000D62AA"/>
    <w:rsid w:val="000D6E8A"/>
    <w:rsid w:val="000D7BC9"/>
    <w:rsid w:val="000D7C5C"/>
    <w:rsid w:val="000D7EDF"/>
    <w:rsid w:val="000E0930"/>
    <w:rsid w:val="000E0A5B"/>
    <w:rsid w:val="000E0AF0"/>
    <w:rsid w:val="000E0CCD"/>
    <w:rsid w:val="000E1960"/>
    <w:rsid w:val="000E1DB3"/>
    <w:rsid w:val="000E2441"/>
    <w:rsid w:val="000E266E"/>
    <w:rsid w:val="000E276E"/>
    <w:rsid w:val="000E2887"/>
    <w:rsid w:val="000E28FB"/>
    <w:rsid w:val="000E3915"/>
    <w:rsid w:val="000E40DC"/>
    <w:rsid w:val="000E41A4"/>
    <w:rsid w:val="000E4BF4"/>
    <w:rsid w:val="000E4E09"/>
    <w:rsid w:val="000E51F5"/>
    <w:rsid w:val="000E54CB"/>
    <w:rsid w:val="000E54E3"/>
    <w:rsid w:val="000E5569"/>
    <w:rsid w:val="000E57F4"/>
    <w:rsid w:val="000E5CED"/>
    <w:rsid w:val="000E62CA"/>
    <w:rsid w:val="000E645F"/>
    <w:rsid w:val="000E65C5"/>
    <w:rsid w:val="000E662D"/>
    <w:rsid w:val="000E67C0"/>
    <w:rsid w:val="000E6FDA"/>
    <w:rsid w:val="000E7386"/>
    <w:rsid w:val="000E7D10"/>
    <w:rsid w:val="000E7F10"/>
    <w:rsid w:val="000F062C"/>
    <w:rsid w:val="000F0827"/>
    <w:rsid w:val="000F0A52"/>
    <w:rsid w:val="000F0BC1"/>
    <w:rsid w:val="000F0BFF"/>
    <w:rsid w:val="000F0EF6"/>
    <w:rsid w:val="000F12D5"/>
    <w:rsid w:val="000F1B3C"/>
    <w:rsid w:val="000F23A8"/>
    <w:rsid w:val="000F33D7"/>
    <w:rsid w:val="000F3CCE"/>
    <w:rsid w:val="000F3E9E"/>
    <w:rsid w:val="000F434C"/>
    <w:rsid w:val="000F4848"/>
    <w:rsid w:val="000F4AD0"/>
    <w:rsid w:val="000F4D42"/>
    <w:rsid w:val="000F54AE"/>
    <w:rsid w:val="000F59C9"/>
    <w:rsid w:val="000F5E10"/>
    <w:rsid w:val="000F60F9"/>
    <w:rsid w:val="000F68C1"/>
    <w:rsid w:val="000F6DCB"/>
    <w:rsid w:val="000F6F4B"/>
    <w:rsid w:val="000F7127"/>
    <w:rsid w:val="000F75C0"/>
    <w:rsid w:val="000F7B51"/>
    <w:rsid w:val="000F7B7E"/>
    <w:rsid w:val="001000F1"/>
    <w:rsid w:val="00100223"/>
    <w:rsid w:val="001002C7"/>
    <w:rsid w:val="0010046E"/>
    <w:rsid w:val="001004E2"/>
    <w:rsid w:val="00100512"/>
    <w:rsid w:val="001006DC"/>
    <w:rsid w:val="001008BF"/>
    <w:rsid w:val="001008D0"/>
    <w:rsid w:val="00100D9A"/>
    <w:rsid w:val="00100EC5"/>
    <w:rsid w:val="001013A9"/>
    <w:rsid w:val="0010160F"/>
    <w:rsid w:val="0010174E"/>
    <w:rsid w:val="00101786"/>
    <w:rsid w:val="00101983"/>
    <w:rsid w:val="0010211E"/>
    <w:rsid w:val="001028BF"/>
    <w:rsid w:val="00102B4D"/>
    <w:rsid w:val="0010323F"/>
    <w:rsid w:val="0010367D"/>
    <w:rsid w:val="001036ED"/>
    <w:rsid w:val="00103A6B"/>
    <w:rsid w:val="00103AC1"/>
    <w:rsid w:val="00103BE5"/>
    <w:rsid w:val="00104111"/>
    <w:rsid w:val="001041D4"/>
    <w:rsid w:val="00104623"/>
    <w:rsid w:val="00104877"/>
    <w:rsid w:val="00104A3D"/>
    <w:rsid w:val="00104EFA"/>
    <w:rsid w:val="00105130"/>
    <w:rsid w:val="00105A61"/>
    <w:rsid w:val="00105ED5"/>
    <w:rsid w:val="00106193"/>
    <w:rsid w:val="0010668C"/>
    <w:rsid w:val="00106857"/>
    <w:rsid w:val="00106B08"/>
    <w:rsid w:val="00107A54"/>
    <w:rsid w:val="001101EA"/>
    <w:rsid w:val="001108DD"/>
    <w:rsid w:val="00111168"/>
    <w:rsid w:val="001111F4"/>
    <w:rsid w:val="001112C3"/>
    <w:rsid w:val="001113C7"/>
    <w:rsid w:val="00111786"/>
    <w:rsid w:val="00111B6C"/>
    <w:rsid w:val="00111C41"/>
    <w:rsid w:val="001124B6"/>
    <w:rsid w:val="0011266C"/>
    <w:rsid w:val="00112752"/>
    <w:rsid w:val="00112823"/>
    <w:rsid w:val="00112897"/>
    <w:rsid w:val="00112C21"/>
    <w:rsid w:val="00113003"/>
    <w:rsid w:val="001135D3"/>
    <w:rsid w:val="0011360D"/>
    <w:rsid w:val="00113D19"/>
    <w:rsid w:val="00113D3D"/>
    <w:rsid w:val="00113FBC"/>
    <w:rsid w:val="001140A6"/>
    <w:rsid w:val="00114108"/>
    <w:rsid w:val="001148B6"/>
    <w:rsid w:val="00114944"/>
    <w:rsid w:val="00115028"/>
    <w:rsid w:val="001150FA"/>
    <w:rsid w:val="001152A6"/>
    <w:rsid w:val="00115522"/>
    <w:rsid w:val="00115A8C"/>
    <w:rsid w:val="00115E56"/>
    <w:rsid w:val="00115F27"/>
    <w:rsid w:val="001168E3"/>
    <w:rsid w:val="001168E8"/>
    <w:rsid w:val="00116AEA"/>
    <w:rsid w:val="00117A99"/>
    <w:rsid w:val="00117EAC"/>
    <w:rsid w:val="00120033"/>
    <w:rsid w:val="0012003B"/>
    <w:rsid w:val="00120507"/>
    <w:rsid w:val="001209A0"/>
    <w:rsid w:val="00120A1C"/>
    <w:rsid w:val="00120B06"/>
    <w:rsid w:val="00120DA1"/>
    <w:rsid w:val="00120FC1"/>
    <w:rsid w:val="00121146"/>
    <w:rsid w:val="0012119D"/>
    <w:rsid w:val="00121AFA"/>
    <w:rsid w:val="00121B23"/>
    <w:rsid w:val="00121C91"/>
    <w:rsid w:val="00121D14"/>
    <w:rsid w:val="00122239"/>
    <w:rsid w:val="0012240C"/>
    <w:rsid w:val="00122FBF"/>
    <w:rsid w:val="001237B6"/>
    <w:rsid w:val="0012382D"/>
    <w:rsid w:val="00123857"/>
    <w:rsid w:val="00123B44"/>
    <w:rsid w:val="00123E0D"/>
    <w:rsid w:val="00124093"/>
    <w:rsid w:val="001240F8"/>
    <w:rsid w:val="00124113"/>
    <w:rsid w:val="00124168"/>
    <w:rsid w:val="00124255"/>
    <w:rsid w:val="0012458C"/>
    <w:rsid w:val="0012479C"/>
    <w:rsid w:val="00124971"/>
    <w:rsid w:val="00124D4E"/>
    <w:rsid w:val="00124E85"/>
    <w:rsid w:val="00124FC7"/>
    <w:rsid w:val="0012525C"/>
    <w:rsid w:val="001252D7"/>
    <w:rsid w:val="001254C8"/>
    <w:rsid w:val="001257EA"/>
    <w:rsid w:val="00125923"/>
    <w:rsid w:val="00125BD0"/>
    <w:rsid w:val="00125C78"/>
    <w:rsid w:val="00125E92"/>
    <w:rsid w:val="00125F96"/>
    <w:rsid w:val="00126204"/>
    <w:rsid w:val="00126284"/>
    <w:rsid w:val="001264CB"/>
    <w:rsid w:val="001265C1"/>
    <w:rsid w:val="00126623"/>
    <w:rsid w:val="001267C3"/>
    <w:rsid w:val="0012690F"/>
    <w:rsid w:val="001269ED"/>
    <w:rsid w:val="00127FD4"/>
    <w:rsid w:val="00130B3A"/>
    <w:rsid w:val="00130CD1"/>
    <w:rsid w:val="00130E23"/>
    <w:rsid w:val="00131387"/>
    <w:rsid w:val="00131477"/>
    <w:rsid w:val="00131818"/>
    <w:rsid w:val="00131FC0"/>
    <w:rsid w:val="001326D6"/>
    <w:rsid w:val="001326F8"/>
    <w:rsid w:val="0013281D"/>
    <w:rsid w:val="00132AAC"/>
    <w:rsid w:val="00132CE6"/>
    <w:rsid w:val="00133174"/>
    <w:rsid w:val="00133242"/>
    <w:rsid w:val="00133993"/>
    <w:rsid w:val="001339F2"/>
    <w:rsid w:val="00133CF6"/>
    <w:rsid w:val="00133EBB"/>
    <w:rsid w:val="00133F24"/>
    <w:rsid w:val="0013432F"/>
    <w:rsid w:val="00134789"/>
    <w:rsid w:val="00134819"/>
    <w:rsid w:val="00134C1F"/>
    <w:rsid w:val="00134C2A"/>
    <w:rsid w:val="00134EFA"/>
    <w:rsid w:val="00134FCC"/>
    <w:rsid w:val="00135312"/>
    <w:rsid w:val="0013541F"/>
    <w:rsid w:val="001355DA"/>
    <w:rsid w:val="001358E4"/>
    <w:rsid w:val="001359C4"/>
    <w:rsid w:val="001359DA"/>
    <w:rsid w:val="00135A95"/>
    <w:rsid w:val="00135F6B"/>
    <w:rsid w:val="00135FF9"/>
    <w:rsid w:val="0013616A"/>
    <w:rsid w:val="00136643"/>
    <w:rsid w:val="00136D2C"/>
    <w:rsid w:val="00136FD7"/>
    <w:rsid w:val="00136FF9"/>
    <w:rsid w:val="001371C7"/>
    <w:rsid w:val="001371E0"/>
    <w:rsid w:val="0013733F"/>
    <w:rsid w:val="00137362"/>
    <w:rsid w:val="001374D7"/>
    <w:rsid w:val="001376B3"/>
    <w:rsid w:val="001378F4"/>
    <w:rsid w:val="00137979"/>
    <w:rsid w:val="001402AA"/>
    <w:rsid w:val="00140C43"/>
    <w:rsid w:val="00140D0F"/>
    <w:rsid w:val="00140DE0"/>
    <w:rsid w:val="00140E64"/>
    <w:rsid w:val="00140FAE"/>
    <w:rsid w:val="00141174"/>
    <w:rsid w:val="001415C2"/>
    <w:rsid w:val="00141D19"/>
    <w:rsid w:val="00142021"/>
    <w:rsid w:val="00142383"/>
    <w:rsid w:val="00142640"/>
    <w:rsid w:val="001426F5"/>
    <w:rsid w:val="00142D4E"/>
    <w:rsid w:val="00142E83"/>
    <w:rsid w:val="00143446"/>
    <w:rsid w:val="0014385E"/>
    <w:rsid w:val="00143D6F"/>
    <w:rsid w:val="001440F2"/>
    <w:rsid w:val="001443D4"/>
    <w:rsid w:val="00144A28"/>
    <w:rsid w:val="00144FD0"/>
    <w:rsid w:val="001454A3"/>
    <w:rsid w:val="00145964"/>
    <w:rsid w:val="00145C3F"/>
    <w:rsid w:val="00145CC3"/>
    <w:rsid w:val="00145F93"/>
    <w:rsid w:val="001460EB"/>
    <w:rsid w:val="001463F5"/>
    <w:rsid w:val="0014657D"/>
    <w:rsid w:val="00146619"/>
    <w:rsid w:val="00146792"/>
    <w:rsid w:val="00146941"/>
    <w:rsid w:val="00147557"/>
    <w:rsid w:val="00147BB4"/>
    <w:rsid w:val="00147C5F"/>
    <w:rsid w:val="001502AF"/>
    <w:rsid w:val="0015030B"/>
    <w:rsid w:val="001503DC"/>
    <w:rsid w:val="00150691"/>
    <w:rsid w:val="00150B05"/>
    <w:rsid w:val="00150EEB"/>
    <w:rsid w:val="00150F02"/>
    <w:rsid w:val="00151761"/>
    <w:rsid w:val="001519AA"/>
    <w:rsid w:val="00151AF0"/>
    <w:rsid w:val="00152121"/>
    <w:rsid w:val="00152478"/>
    <w:rsid w:val="00152594"/>
    <w:rsid w:val="00152697"/>
    <w:rsid w:val="00152AD9"/>
    <w:rsid w:val="00152C08"/>
    <w:rsid w:val="00152C4F"/>
    <w:rsid w:val="00152CB8"/>
    <w:rsid w:val="00152F3F"/>
    <w:rsid w:val="00153064"/>
    <w:rsid w:val="00153558"/>
    <w:rsid w:val="0015367C"/>
    <w:rsid w:val="00153957"/>
    <w:rsid w:val="001539A6"/>
    <w:rsid w:val="0015429B"/>
    <w:rsid w:val="00154811"/>
    <w:rsid w:val="00154CEB"/>
    <w:rsid w:val="00155482"/>
    <w:rsid w:val="00155B23"/>
    <w:rsid w:val="00155C12"/>
    <w:rsid w:val="00155D86"/>
    <w:rsid w:val="00155D8E"/>
    <w:rsid w:val="00155FD7"/>
    <w:rsid w:val="0015653E"/>
    <w:rsid w:val="00156572"/>
    <w:rsid w:val="00156981"/>
    <w:rsid w:val="00156CC5"/>
    <w:rsid w:val="00157110"/>
    <w:rsid w:val="00157518"/>
    <w:rsid w:val="001577BB"/>
    <w:rsid w:val="00157905"/>
    <w:rsid w:val="00160376"/>
    <w:rsid w:val="00160857"/>
    <w:rsid w:val="00160B36"/>
    <w:rsid w:val="001614A1"/>
    <w:rsid w:val="00161545"/>
    <w:rsid w:val="001615B6"/>
    <w:rsid w:val="001615FB"/>
    <w:rsid w:val="001619C0"/>
    <w:rsid w:val="00161C7B"/>
    <w:rsid w:val="00161CC3"/>
    <w:rsid w:val="0016233E"/>
    <w:rsid w:val="0016258B"/>
    <w:rsid w:val="001625A5"/>
    <w:rsid w:val="00162EA3"/>
    <w:rsid w:val="00162FF4"/>
    <w:rsid w:val="001630F5"/>
    <w:rsid w:val="001631DD"/>
    <w:rsid w:val="001633C9"/>
    <w:rsid w:val="00163691"/>
    <w:rsid w:val="0016385F"/>
    <w:rsid w:val="00163A55"/>
    <w:rsid w:val="0016408B"/>
    <w:rsid w:val="001641EE"/>
    <w:rsid w:val="0016420B"/>
    <w:rsid w:val="0016431D"/>
    <w:rsid w:val="00164C6D"/>
    <w:rsid w:val="00164D74"/>
    <w:rsid w:val="00164DA0"/>
    <w:rsid w:val="00165038"/>
    <w:rsid w:val="00165281"/>
    <w:rsid w:val="0016529F"/>
    <w:rsid w:val="00165537"/>
    <w:rsid w:val="00165868"/>
    <w:rsid w:val="0016586A"/>
    <w:rsid w:val="00165912"/>
    <w:rsid w:val="00165929"/>
    <w:rsid w:val="00165BB1"/>
    <w:rsid w:val="00166391"/>
    <w:rsid w:val="0016672D"/>
    <w:rsid w:val="001669CE"/>
    <w:rsid w:val="00166AAC"/>
    <w:rsid w:val="00166D66"/>
    <w:rsid w:val="00167408"/>
    <w:rsid w:val="00167660"/>
    <w:rsid w:val="001678E0"/>
    <w:rsid w:val="00167A38"/>
    <w:rsid w:val="00167B4E"/>
    <w:rsid w:val="00167E13"/>
    <w:rsid w:val="00167EAB"/>
    <w:rsid w:val="001700B6"/>
    <w:rsid w:val="001703C7"/>
    <w:rsid w:val="001705FF"/>
    <w:rsid w:val="001707FC"/>
    <w:rsid w:val="00170B98"/>
    <w:rsid w:val="001710BB"/>
    <w:rsid w:val="0017120B"/>
    <w:rsid w:val="0017124D"/>
    <w:rsid w:val="00171833"/>
    <w:rsid w:val="00171D1B"/>
    <w:rsid w:val="00171D82"/>
    <w:rsid w:val="00171D8D"/>
    <w:rsid w:val="001720AD"/>
    <w:rsid w:val="00172B85"/>
    <w:rsid w:val="00172E50"/>
    <w:rsid w:val="00172EA0"/>
    <w:rsid w:val="001734FE"/>
    <w:rsid w:val="00173588"/>
    <w:rsid w:val="001735DB"/>
    <w:rsid w:val="001736AA"/>
    <w:rsid w:val="00173834"/>
    <w:rsid w:val="001739DC"/>
    <w:rsid w:val="0017448F"/>
    <w:rsid w:val="001744B1"/>
    <w:rsid w:val="0017459C"/>
    <w:rsid w:val="00174733"/>
    <w:rsid w:val="001747E4"/>
    <w:rsid w:val="00174BA5"/>
    <w:rsid w:val="00174BDE"/>
    <w:rsid w:val="00174E2E"/>
    <w:rsid w:val="0017515D"/>
    <w:rsid w:val="001751FD"/>
    <w:rsid w:val="001755CA"/>
    <w:rsid w:val="001755FA"/>
    <w:rsid w:val="001759C3"/>
    <w:rsid w:val="00175AE5"/>
    <w:rsid w:val="001762BD"/>
    <w:rsid w:val="001770BC"/>
    <w:rsid w:val="0017741C"/>
    <w:rsid w:val="001778C2"/>
    <w:rsid w:val="00177A73"/>
    <w:rsid w:val="00177F90"/>
    <w:rsid w:val="001800D0"/>
    <w:rsid w:val="00180EBE"/>
    <w:rsid w:val="001813C9"/>
    <w:rsid w:val="0018196E"/>
    <w:rsid w:val="00181D18"/>
    <w:rsid w:val="00181E37"/>
    <w:rsid w:val="00182147"/>
    <w:rsid w:val="001823E4"/>
    <w:rsid w:val="001832A7"/>
    <w:rsid w:val="0018344B"/>
    <w:rsid w:val="00183AB1"/>
    <w:rsid w:val="00183BE5"/>
    <w:rsid w:val="00183F21"/>
    <w:rsid w:val="00184180"/>
    <w:rsid w:val="001847CF"/>
    <w:rsid w:val="00184A37"/>
    <w:rsid w:val="00184BB0"/>
    <w:rsid w:val="00184C9A"/>
    <w:rsid w:val="00184CB1"/>
    <w:rsid w:val="001852CE"/>
    <w:rsid w:val="0018532A"/>
    <w:rsid w:val="00185414"/>
    <w:rsid w:val="001859F8"/>
    <w:rsid w:val="00185ED2"/>
    <w:rsid w:val="001872D0"/>
    <w:rsid w:val="001875C5"/>
    <w:rsid w:val="00187986"/>
    <w:rsid w:val="00187AFC"/>
    <w:rsid w:val="00187B01"/>
    <w:rsid w:val="00190576"/>
    <w:rsid w:val="00190BDC"/>
    <w:rsid w:val="00190D49"/>
    <w:rsid w:val="00190F10"/>
    <w:rsid w:val="0019112C"/>
    <w:rsid w:val="00191832"/>
    <w:rsid w:val="00191BB0"/>
    <w:rsid w:val="00192919"/>
    <w:rsid w:val="00192B91"/>
    <w:rsid w:val="00192DB9"/>
    <w:rsid w:val="00192E1A"/>
    <w:rsid w:val="001934DC"/>
    <w:rsid w:val="001934E3"/>
    <w:rsid w:val="00193A01"/>
    <w:rsid w:val="00193B20"/>
    <w:rsid w:val="00193D71"/>
    <w:rsid w:val="00194426"/>
    <w:rsid w:val="001944AF"/>
    <w:rsid w:val="00195BDB"/>
    <w:rsid w:val="00195CA2"/>
    <w:rsid w:val="001962CB"/>
    <w:rsid w:val="0019633D"/>
    <w:rsid w:val="00196B22"/>
    <w:rsid w:val="00196BC0"/>
    <w:rsid w:val="00196DB6"/>
    <w:rsid w:val="00197997"/>
    <w:rsid w:val="001A0259"/>
    <w:rsid w:val="001A04BE"/>
    <w:rsid w:val="001A06F2"/>
    <w:rsid w:val="001A0840"/>
    <w:rsid w:val="001A08D7"/>
    <w:rsid w:val="001A0AE5"/>
    <w:rsid w:val="001A1AAE"/>
    <w:rsid w:val="001A2257"/>
    <w:rsid w:val="001A2316"/>
    <w:rsid w:val="001A25D6"/>
    <w:rsid w:val="001A279A"/>
    <w:rsid w:val="001A2CF3"/>
    <w:rsid w:val="001A3100"/>
    <w:rsid w:val="001A33C1"/>
    <w:rsid w:val="001A3B65"/>
    <w:rsid w:val="001A3D21"/>
    <w:rsid w:val="001A4235"/>
    <w:rsid w:val="001A5022"/>
    <w:rsid w:val="001A5462"/>
    <w:rsid w:val="001A5777"/>
    <w:rsid w:val="001A5CEB"/>
    <w:rsid w:val="001A62F5"/>
    <w:rsid w:val="001A631E"/>
    <w:rsid w:val="001A63AC"/>
    <w:rsid w:val="001A6419"/>
    <w:rsid w:val="001A66E4"/>
    <w:rsid w:val="001A67F2"/>
    <w:rsid w:val="001A68EF"/>
    <w:rsid w:val="001A6A61"/>
    <w:rsid w:val="001A6E05"/>
    <w:rsid w:val="001A71BF"/>
    <w:rsid w:val="001A7213"/>
    <w:rsid w:val="001A72E0"/>
    <w:rsid w:val="001A772F"/>
    <w:rsid w:val="001A7F73"/>
    <w:rsid w:val="001B0473"/>
    <w:rsid w:val="001B0930"/>
    <w:rsid w:val="001B0948"/>
    <w:rsid w:val="001B0C5C"/>
    <w:rsid w:val="001B0FB5"/>
    <w:rsid w:val="001B1085"/>
    <w:rsid w:val="001B117D"/>
    <w:rsid w:val="001B149C"/>
    <w:rsid w:val="001B163A"/>
    <w:rsid w:val="001B194D"/>
    <w:rsid w:val="001B22BD"/>
    <w:rsid w:val="001B278A"/>
    <w:rsid w:val="001B2942"/>
    <w:rsid w:val="001B29B1"/>
    <w:rsid w:val="001B30FA"/>
    <w:rsid w:val="001B377A"/>
    <w:rsid w:val="001B3CFB"/>
    <w:rsid w:val="001B4049"/>
    <w:rsid w:val="001B4A35"/>
    <w:rsid w:val="001B4C80"/>
    <w:rsid w:val="001B4D26"/>
    <w:rsid w:val="001B4E20"/>
    <w:rsid w:val="001B4F95"/>
    <w:rsid w:val="001B503A"/>
    <w:rsid w:val="001B5530"/>
    <w:rsid w:val="001B5BD8"/>
    <w:rsid w:val="001B5D1A"/>
    <w:rsid w:val="001B5E5A"/>
    <w:rsid w:val="001B603E"/>
    <w:rsid w:val="001B665F"/>
    <w:rsid w:val="001B6821"/>
    <w:rsid w:val="001B6873"/>
    <w:rsid w:val="001B6B91"/>
    <w:rsid w:val="001B724F"/>
    <w:rsid w:val="001B72B6"/>
    <w:rsid w:val="001B767E"/>
    <w:rsid w:val="001B780A"/>
    <w:rsid w:val="001B78BF"/>
    <w:rsid w:val="001B7A70"/>
    <w:rsid w:val="001B7B74"/>
    <w:rsid w:val="001B7EA7"/>
    <w:rsid w:val="001B7EEC"/>
    <w:rsid w:val="001C0109"/>
    <w:rsid w:val="001C05FB"/>
    <w:rsid w:val="001C06DD"/>
    <w:rsid w:val="001C07EC"/>
    <w:rsid w:val="001C0997"/>
    <w:rsid w:val="001C0E5F"/>
    <w:rsid w:val="001C1141"/>
    <w:rsid w:val="001C127B"/>
    <w:rsid w:val="001C133D"/>
    <w:rsid w:val="001C1479"/>
    <w:rsid w:val="001C1CF6"/>
    <w:rsid w:val="001C1DDA"/>
    <w:rsid w:val="001C2583"/>
    <w:rsid w:val="001C29BD"/>
    <w:rsid w:val="001C30F5"/>
    <w:rsid w:val="001C3319"/>
    <w:rsid w:val="001C3512"/>
    <w:rsid w:val="001C4348"/>
    <w:rsid w:val="001C4358"/>
    <w:rsid w:val="001C43F2"/>
    <w:rsid w:val="001C4AC3"/>
    <w:rsid w:val="001C4AD8"/>
    <w:rsid w:val="001C4B41"/>
    <w:rsid w:val="001C4C94"/>
    <w:rsid w:val="001C5233"/>
    <w:rsid w:val="001C5441"/>
    <w:rsid w:val="001C5D0C"/>
    <w:rsid w:val="001C6041"/>
    <w:rsid w:val="001C6549"/>
    <w:rsid w:val="001C662C"/>
    <w:rsid w:val="001C6E6D"/>
    <w:rsid w:val="001C7706"/>
    <w:rsid w:val="001C7816"/>
    <w:rsid w:val="001C7B70"/>
    <w:rsid w:val="001C7C48"/>
    <w:rsid w:val="001C7C96"/>
    <w:rsid w:val="001C7D68"/>
    <w:rsid w:val="001D01C5"/>
    <w:rsid w:val="001D03B5"/>
    <w:rsid w:val="001D06AE"/>
    <w:rsid w:val="001D0EAA"/>
    <w:rsid w:val="001D0F18"/>
    <w:rsid w:val="001D1252"/>
    <w:rsid w:val="001D1320"/>
    <w:rsid w:val="001D134C"/>
    <w:rsid w:val="001D136D"/>
    <w:rsid w:val="001D13CA"/>
    <w:rsid w:val="001D15AD"/>
    <w:rsid w:val="001D1CEF"/>
    <w:rsid w:val="001D2265"/>
    <w:rsid w:val="001D2785"/>
    <w:rsid w:val="001D2952"/>
    <w:rsid w:val="001D2DFE"/>
    <w:rsid w:val="001D30A3"/>
    <w:rsid w:val="001D32DF"/>
    <w:rsid w:val="001D3387"/>
    <w:rsid w:val="001D338B"/>
    <w:rsid w:val="001D34D2"/>
    <w:rsid w:val="001D35C3"/>
    <w:rsid w:val="001D37E6"/>
    <w:rsid w:val="001D387E"/>
    <w:rsid w:val="001D3A11"/>
    <w:rsid w:val="001D3B6A"/>
    <w:rsid w:val="001D3F81"/>
    <w:rsid w:val="001D3FA2"/>
    <w:rsid w:val="001D44D0"/>
    <w:rsid w:val="001D4525"/>
    <w:rsid w:val="001D496D"/>
    <w:rsid w:val="001D4A86"/>
    <w:rsid w:val="001D4BCA"/>
    <w:rsid w:val="001D4EEC"/>
    <w:rsid w:val="001D5516"/>
    <w:rsid w:val="001D5A84"/>
    <w:rsid w:val="001D5BA3"/>
    <w:rsid w:val="001D6D98"/>
    <w:rsid w:val="001D730B"/>
    <w:rsid w:val="001D736B"/>
    <w:rsid w:val="001D73FE"/>
    <w:rsid w:val="001D763E"/>
    <w:rsid w:val="001D7B50"/>
    <w:rsid w:val="001D7BC3"/>
    <w:rsid w:val="001D7D7A"/>
    <w:rsid w:val="001D7D86"/>
    <w:rsid w:val="001D7F1A"/>
    <w:rsid w:val="001E0831"/>
    <w:rsid w:val="001E0F8F"/>
    <w:rsid w:val="001E102F"/>
    <w:rsid w:val="001E11A2"/>
    <w:rsid w:val="001E126D"/>
    <w:rsid w:val="001E1998"/>
    <w:rsid w:val="001E1AF7"/>
    <w:rsid w:val="001E242D"/>
    <w:rsid w:val="001E26B5"/>
    <w:rsid w:val="001E26EC"/>
    <w:rsid w:val="001E2EFD"/>
    <w:rsid w:val="001E301A"/>
    <w:rsid w:val="001E32A4"/>
    <w:rsid w:val="001E3482"/>
    <w:rsid w:val="001E3831"/>
    <w:rsid w:val="001E3BDD"/>
    <w:rsid w:val="001E3C67"/>
    <w:rsid w:val="001E3DCB"/>
    <w:rsid w:val="001E3DF4"/>
    <w:rsid w:val="001E431E"/>
    <w:rsid w:val="001E451A"/>
    <w:rsid w:val="001E46BA"/>
    <w:rsid w:val="001E4810"/>
    <w:rsid w:val="001E4AD0"/>
    <w:rsid w:val="001E4F61"/>
    <w:rsid w:val="001E51ED"/>
    <w:rsid w:val="001E5568"/>
    <w:rsid w:val="001E55C1"/>
    <w:rsid w:val="001E572D"/>
    <w:rsid w:val="001E5A9A"/>
    <w:rsid w:val="001E5B7F"/>
    <w:rsid w:val="001E5BAB"/>
    <w:rsid w:val="001E5E0B"/>
    <w:rsid w:val="001E5FFF"/>
    <w:rsid w:val="001E67B1"/>
    <w:rsid w:val="001E6BD0"/>
    <w:rsid w:val="001E6CC5"/>
    <w:rsid w:val="001E6F29"/>
    <w:rsid w:val="001E7ACA"/>
    <w:rsid w:val="001E7EDA"/>
    <w:rsid w:val="001F0028"/>
    <w:rsid w:val="001F013A"/>
    <w:rsid w:val="001F0190"/>
    <w:rsid w:val="001F0363"/>
    <w:rsid w:val="001F036D"/>
    <w:rsid w:val="001F0448"/>
    <w:rsid w:val="001F05D1"/>
    <w:rsid w:val="001F09AA"/>
    <w:rsid w:val="001F0C8B"/>
    <w:rsid w:val="001F11AE"/>
    <w:rsid w:val="001F1278"/>
    <w:rsid w:val="001F12E8"/>
    <w:rsid w:val="001F1691"/>
    <w:rsid w:val="001F175C"/>
    <w:rsid w:val="001F1A70"/>
    <w:rsid w:val="001F1ACF"/>
    <w:rsid w:val="001F1F05"/>
    <w:rsid w:val="001F22E6"/>
    <w:rsid w:val="001F2615"/>
    <w:rsid w:val="001F2788"/>
    <w:rsid w:val="001F293B"/>
    <w:rsid w:val="001F2A57"/>
    <w:rsid w:val="001F2C40"/>
    <w:rsid w:val="001F2D05"/>
    <w:rsid w:val="001F353D"/>
    <w:rsid w:val="001F36AC"/>
    <w:rsid w:val="001F374E"/>
    <w:rsid w:val="001F3AC7"/>
    <w:rsid w:val="001F3BF4"/>
    <w:rsid w:val="001F3C15"/>
    <w:rsid w:val="001F3FA7"/>
    <w:rsid w:val="001F4411"/>
    <w:rsid w:val="001F4792"/>
    <w:rsid w:val="001F4869"/>
    <w:rsid w:val="001F557D"/>
    <w:rsid w:val="001F5CE6"/>
    <w:rsid w:val="001F5D6E"/>
    <w:rsid w:val="001F5F67"/>
    <w:rsid w:val="001F6340"/>
    <w:rsid w:val="001F648B"/>
    <w:rsid w:val="001F76E8"/>
    <w:rsid w:val="001F7878"/>
    <w:rsid w:val="001F7883"/>
    <w:rsid w:val="001F79D3"/>
    <w:rsid w:val="001F7C4F"/>
    <w:rsid w:val="001F7F82"/>
    <w:rsid w:val="001F7FD6"/>
    <w:rsid w:val="00200D61"/>
    <w:rsid w:val="00200F24"/>
    <w:rsid w:val="0020178F"/>
    <w:rsid w:val="00201813"/>
    <w:rsid w:val="002018D5"/>
    <w:rsid w:val="00201D4D"/>
    <w:rsid w:val="00201F42"/>
    <w:rsid w:val="00201F8B"/>
    <w:rsid w:val="00201FBC"/>
    <w:rsid w:val="00201FC0"/>
    <w:rsid w:val="00201FDE"/>
    <w:rsid w:val="0020285A"/>
    <w:rsid w:val="0020287C"/>
    <w:rsid w:val="00202990"/>
    <w:rsid w:val="00202D18"/>
    <w:rsid w:val="0020339E"/>
    <w:rsid w:val="002035E0"/>
    <w:rsid w:val="002037CD"/>
    <w:rsid w:val="002039C2"/>
    <w:rsid w:val="00203BD0"/>
    <w:rsid w:val="00204480"/>
    <w:rsid w:val="00204A41"/>
    <w:rsid w:val="00204ABE"/>
    <w:rsid w:val="00204B53"/>
    <w:rsid w:val="00204FD4"/>
    <w:rsid w:val="00205C13"/>
    <w:rsid w:val="00205D46"/>
    <w:rsid w:val="0020645F"/>
    <w:rsid w:val="00206BD4"/>
    <w:rsid w:val="002070E5"/>
    <w:rsid w:val="0020727E"/>
    <w:rsid w:val="00207434"/>
    <w:rsid w:val="0020759D"/>
    <w:rsid w:val="00207660"/>
    <w:rsid w:val="0020786F"/>
    <w:rsid w:val="002079A1"/>
    <w:rsid w:val="00207C93"/>
    <w:rsid w:val="00210069"/>
    <w:rsid w:val="00210915"/>
    <w:rsid w:val="00210A33"/>
    <w:rsid w:val="00210E36"/>
    <w:rsid w:val="002110FD"/>
    <w:rsid w:val="00211F90"/>
    <w:rsid w:val="00212659"/>
    <w:rsid w:val="0021277E"/>
    <w:rsid w:val="002127DF"/>
    <w:rsid w:val="00212A4D"/>
    <w:rsid w:val="00212DFB"/>
    <w:rsid w:val="00212E4E"/>
    <w:rsid w:val="002130D7"/>
    <w:rsid w:val="002134DC"/>
    <w:rsid w:val="00213750"/>
    <w:rsid w:val="00213CDB"/>
    <w:rsid w:val="00213CED"/>
    <w:rsid w:val="00213DD5"/>
    <w:rsid w:val="00214299"/>
    <w:rsid w:val="00214621"/>
    <w:rsid w:val="0021489D"/>
    <w:rsid w:val="00214A71"/>
    <w:rsid w:val="00214E9C"/>
    <w:rsid w:val="00214F2A"/>
    <w:rsid w:val="00215187"/>
    <w:rsid w:val="00215889"/>
    <w:rsid w:val="00216056"/>
    <w:rsid w:val="002160F4"/>
    <w:rsid w:val="00216403"/>
    <w:rsid w:val="002168F6"/>
    <w:rsid w:val="00216943"/>
    <w:rsid w:val="00216A30"/>
    <w:rsid w:val="00216F3F"/>
    <w:rsid w:val="00217267"/>
    <w:rsid w:val="00217344"/>
    <w:rsid w:val="0021767F"/>
    <w:rsid w:val="0022076E"/>
    <w:rsid w:val="00220787"/>
    <w:rsid w:val="0022090F"/>
    <w:rsid w:val="00220AAE"/>
    <w:rsid w:val="00220EDF"/>
    <w:rsid w:val="0022100F"/>
    <w:rsid w:val="0022119E"/>
    <w:rsid w:val="002213A8"/>
    <w:rsid w:val="0022209D"/>
    <w:rsid w:val="00222B32"/>
    <w:rsid w:val="00222CBA"/>
    <w:rsid w:val="00222E6F"/>
    <w:rsid w:val="00222E88"/>
    <w:rsid w:val="00222EC0"/>
    <w:rsid w:val="00222FB0"/>
    <w:rsid w:val="00223247"/>
    <w:rsid w:val="00223349"/>
    <w:rsid w:val="002236EF"/>
    <w:rsid w:val="00223DAA"/>
    <w:rsid w:val="002246C1"/>
    <w:rsid w:val="00224F8A"/>
    <w:rsid w:val="00225063"/>
    <w:rsid w:val="002251BE"/>
    <w:rsid w:val="0022594C"/>
    <w:rsid w:val="00225EF5"/>
    <w:rsid w:val="00225FD2"/>
    <w:rsid w:val="00226017"/>
    <w:rsid w:val="002260B8"/>
    <w:rsid w:val="0022646D"/>
    <w:rsid w:val="00226913"/>
    <w:rsid w:val="00226C00"/>
    <w:rsid w:val="00226D48"/>
    <w:rsid w:val="00226D76"/>
    <w:rsid w:val="00226FCF"/>
    <w:rsid w:val="002273F0"/>
    <w:rsid w:val="00227411"/>
    <w:rsid w:val="002274A0"/>
    <w:rsid w:val="002276B8"/>
    <w:rsid w:val="002277D7"/>
    <w:rsid w:val="00227FA0"/>
    <w:rsid w:val="0023120A"/>
    <w:rsid w:val="002318C4"/>
    <w:rsid w:val="002318FB"/>
    <w:rsid w:val="00231A53"/>
    <w:rsid w:val="00232192"/>
    <w:rsid w:val="00232393"/>
    <w:rsid w:val="00232968"/>
    <w:rsid w:val="00232A9F"/>
    <w:rsid w:val="00232FD6"/>
    <w:rsid w:val="0023303F"/>
    <w:rsid w:val="002331D7"/>
    <w:rsid w:val="00233E03"/>
    <w:rsid w:val="00233E63"/>
    <w:rsid w:val="00234540"/>
    <w:rsid w:val="00234863"/>
    <w:rsid w:val="00235144"/>
    <w:rsid w:val="002352A3"/>
    <w:rsid w:val="00235756"/>
    <w:rsid w:val="0023580F"/>
    <w:rsid w:val="00235F27"/>
    <w:rsid w:val="002361E9"/>
    <w:rsid w:val="0023632E"/>
    <w:rsid w:val="00236CDB"/>
    <w:rsid w:val="00237129"/>
    <w:rsid w:val="0023760C"/>
    <w:rsid w:val="002377F9"/>
    <w:rsid w:val="002404AA"/>
    <w:rsid w:val="0024067A"/>
    <w:rsid w:val="00240A16"/>
    <w:rsid w:val="00240A7D"/>
    <w:rsid w:val="00240AAC"/>
    <w:rsid w:val="00240D74"/>
    <w:rsid w:val="002416CD"/>
    <w:rsid w:val="00241936"/>
    <w:rsid w:val="00241C3A"/>
    <w:rsid w:val="00241C41"/>
    <w:rsid w:val="00242665"/>
    <w:rsid w:val="0024294C"/>
    <w:rsid w:val="0024321F"/>
    <w:rsid w:val="0024343B"/>
    <w:rsid w:val="00243731"/>
    <w:rsid w:val="00243B75"/>
    <w:rsid w:val="00243FF6"/>
    <w:rsid w:val="00244559"/>
    <w:rsid w:val="00244573"/>
    <w:rsid w:val="002451A1"/>
    <w:rsid w:val="0024542C"/>
    <w:rsid w:val="00245A43"/>
    <w:rsid w:val="0024614E"/>
    <w:rsid w:val="00246213"/>
    <w:rsid w:val="00246520"/>
    <w:rsid w:val="00247034"/>
    <w:rsid w:val="00247138"/>
    <w:rsid w:val="0024728B"/>
    <w:rsid w:val="00247341"/>
    <w:rsid w:val="00247362"/>
    <w:rsid w:val="00247B6F"/>
    <w:rsid w:val="002503EF"/>
    <w:rsid w:val="002505F7"/>
    <w:rsid w:val="00250638"/>
    <w:rsid w:val="00250872"/>
    <w:rsid w:val="002513FA"/>
    <w:rsid w:val="00251690"/>
    <w:rsid w:val="002519A8"/>
    <w:rsid w:val="00251C99"/>
    <w:rsid w:val="00251D87"/>
    <w:rsid w:val="00251F64"/>
    <w:rsid w:val="0025200F"/>
    <w:rsid w:val="002521FA"/>
    <w:rsid w:val="0025241A"/>
    <w:rsid w:val="00252496"/>
    <w:rsid w:val="00252534"/>
    <w:rsid w:val="00252822"/>
    <w:rsid w:val="00252A3F"/>
    <w:rsid w:val="00252B80"/>
    <w:rsid w:val="00252BD7"/>
    <w:rsid w:val="00252D02"/>
    <w:rsid w:val="0025334E"/>
    <w:rsid w:val="002537E6"/>
    <w:rsid w:val="00253809"/>
    <w:rsid w:val="0025384C"/>
    <w:rsid w:val="0025397E"/>
    <w:rsid w:val="00253F6B"/>
    <w:rsid w:val="002544D2"/>
    <w:rsid w:val="0025459E"/>
    <w:rsid w:val="00254655"/>
    <w:rsid w:val="002549F9"/>
    <w:rsid w:val="00254A7B"/>
    <w:rsid w:val="00254AA1"/>
    <w:rsid w:val="00254DA1"/>
    <w:rsid w:val="00254FFB"/>
    <w:rsid w:val="00256148"/>
    <w:rsid w:val="002561C7"/>
    <w:rsid w:val="002565D3"/>
    <w:rsid w:val="00256670"/>
    <w:rsid w:val="00256877"/>
    <w:rsid w:val="00256A75"/>
    <w:rsid w:val="00256CA5"/>
    <w:rsid w:val="00256F70"/>
    <w:rsid w:val="002576C1"/>
    <w:rsid w:val="00257B7A"/>
    <w:rsid w:val="0026009E"/>
    <w:rsid w:val="00260142"/>
    <w:rsid w:val="0026125D"/>
    <w:rsid w:val="002613BA"/>
    <w:rsid w:val="0026173E"/>
    <w:rsid w:val="00261B9E"/>
    <w:rsid w:val="00262484"/>
    <w:rsid w:val="00262C0D"/>
    <w:rsid w:val="00262ED3"/>
    <w:rsid w:val="002631FD"/>
    <w:rsid w:val="00263261"/>
    <w:rsid w:val="0026363B"/>
    <w:rsid w:val="0026370B"/>
    <w:rsid w:val="002639E4"/>
    <w:rsid w:val="00263A32"/>
    <w:rsid w:val="00263D12"/>
    <w:rsid w:val="00263E53"/>
    <w:rsid w:val="00263E54"/>
    <w:rsid w:val="00264177"/>
    <w:rsid w:val="002643E3"/>
    <w:rsid w:val="002645AD"/>
    <w:rsid w:val="002646B8"/>
    <w:rsid w:val="002647C6"/>
    <w:rsid w:val="00264B3F"/>
    <w:rsid w:val="00264BD7"/>
    <w:rsid w:val="002652C2"/>
    <w:rsid w:val="0026579D"/>
    <w:rsid w:val="00265AC2"/>
    <w:rsid w:val="00265AE0"/>
    <w:rsid w:val="00265C68"/>
    <w:rsid w:val="00265DDA"/>
    <w:rsid w:val="00265F58"/>
    <w:rsid w:val="00266018"/>
    <w:rsid w:val="0026641B"/>
    <w:rsid w:val="00266520"/>
    <w:rsid w:val="00266772"/>
    <w:rsid w:val="00266C20"/>
    <w:rsid w:val="0026713D"/>
    <w:rsid w:val="00267207"/>
    <w:rsid w:val="00267363"/>
    <w:rsid w:val="0026758B"/>
    <w:rsid w:val="0026781C"/>
    <w:rsid w:val="002679A8"/>
    <w:rsid w:val="00267A2E"/>
    <w:rsid w:val="0027013F"/>
    <w:rsid w:val="0027045E"/>
    <w:rsid w:val="0027126E"/>
    <w:rsid w:val="002715EC"/>
    <w:rsid w:val="002715F8"/>
    <w:rsid w:val="0027288B"/>
    <w:rsid w:val="00272974"/>
    <w:rsid w:val="00272C0C"/>
    <w:rsid w:val="0027301E"/>
    <w:rsid w:val="002732FA"/>
    <w:rsid w:val="00273D27"/>
    <w:rsid w:val="00274776"/>
    <w:rsid w:val="002749C5"/>
    <w:rsid w:val="00274A74"/>
    <w:rsid w:val="00274E80"/>
    <w:rsid w:val="0027565F"/>
    <w:rsid w:val="002756F8"/>
    <w:rsid w:val="00275795"/>
    <w:rsid w:val="00275B2C"/>
    <w:rsid w:val="00275D5C"/>
    <w:rsid w:val="00275D71"/>
    <w:rsid w:val="00275EFF"/>
    <w:rsid w:val="00275F4D"/>
    <w:rsid w:val="00275FA5"/>
    <w:rsid w:val="00276327"/>
    <w:rsid w:val="00276B0B"/>
    <w:rsid w:val="00276D54"/>
    <w:rsid w:val="00277253"/>
    <w:rsid w:val="00277399"/>
    <w:rsid w:val="00277572"/>
    <w:rsid w:val="00277E09"/>
    <w:rsid w:val="00277ED3"/>
    <w:rsid w:val="00280176"/>
    <w:rsid w:val="002807B0"/>
    <w:rsid w:val="0028089E"/>
    <w:rsid w:val="00280E84"/>
    <w:rsid w:val="002810BE"/>
    <w:rsid w:val="00281499"/>
    <w:rsid w:val="00281664"/>
    <w:rsid w:val="0028183A"/>
    <w:rsid w:val="002819B7"/>
    <w:rsid w:val="00281C34"/>
    <w:rsid w:val="002820F7"/>
    <w:rsid w:val="002823ED"/>
    <w:rsid w:val="002824FB"/>
    <w:rsid w:val="00282528"/>
    <w:rsid w:val="00282703"/>
    <w:rsid w:val="002827D6"/>
    <w:rsid w:val="002827EE"/>
    <w:rsid w:val="002828F1"/>
    <w:rsid w:val="00282AB5"/>
    <w:rsid w:val="00282B39"/>
    <w:rsid w:val="00283124"/>
    <w:rsid w:val="00283656"/>
    <w:rsid w:val="00283739"/>
    <w:rsid w:val="00283786"/>
    <w:rsid w:val="0028381D"/>
    <w:rsid w:val="002838FC"/>
    <w:rsid w:val="00283DD1"/>
    <w:rsid w:val="002842DB"/>
    <w:rsid w:val="0028444C"/>
    <w:rsid w:val="00284B9B"/>
    <w:rsid w:val="00284D3C"/>
    <w:rsid w:val="00284D47"/>
    <w:rsid w:val="00284F5D"/>
    <w:rsid w:val="00285880"/>
    <w:rsid w:val="002859FE"/>
    <w:rsid w:val="00285BAB"/>
    <w:rsid w:val="00286030"/>
    <w:rsid w:val="00286033"/>
    <w:rsid w:val="00286311"/>
    <w:rsid w:val="002865B5"/>
    <w:rsid w:val="002867CF"/>
    <w:rsid w:val="00286E6F"/>
    <w:rsid w:val="00286F7C"/>
    <w:rsid w:val="002877B3"/>
    <w:rsid w:val="00287A07"/>
    <w:rsid w:val="00287DE2"/>
    <w:rsid w:val="00287E35"/>
    <w:rsid w:val="002909BF"/>
    <w:rsid w:val="00290B9E"/>
    <w:rsid w:val="002914B2"/>
    <w:rsid w:val="0029159C"/>
    <w:rsid w:val="00291AD5"/>
    <w:rsid w:val="00292701"/>
    <w:rsid w:val="00293504"/>
    <w:rsid w:val="00293919"/>
    <w:rsid w:val="00293E44"/>
    <w:rsid w:val="00294223"/>
    <w:rsid w:val="002948B8"/>
    <w:rsid w:val="00294DDE"/>
    <w:rsid w:val="0029511F"/>
    <w:rsid w:val="002956E0"/>
    <w:rsid w:val="0029599B"/>
    <w:rsid w:val="00295C18"/>
    <w:rsid w:val="00295D43"/>
    <w:rsid w:val="00295FEF"/>
    <w:rsid w:val="0029614E"/>
    <w:rsid w:val="00296F00"/>
    <w:rsid w:val="00297443"/>
    <w:rsid w:val="002A00A5"/>
    <w:rsid w:val="002A012D"/>
    <w:rsid w:val="002A01C8"/>
    <w:rsid w:val="002A0827"/>
    <w:rsid w:val="002A08A5"/>
    <w:rsid w:val="002A0E6B"/>
    <w:rsid w:val="002A0F36"/>
    <w:rsid w:val="002A11E7"/>
    <w:rsid w:val="002A1534"/>
    <w:rsid w:val="002A1536"/>
    <w:rsid w:val="002A1602"/>
    <w:rsid w:val="002A179C"/>
    <w:rsid w:val="002A1A13"/>
    <w:rsid w:val="002A2811"/>
    <w:rsid w:val="002A2CAC"/>
    <w:rsid w:val="002A30A7"/>
    <w:rsid w:val="002A3276"/>
    <w:rsid w:val="002A3765"/>
    <w:rsid w:val="002A3945"/>
    <w:rsid w:val="002A3B79"/>
    <w:rsid w:val="002A3F54"/>
    <w:rsid w:val="002A406F"/>
    <w:rsid w:val="002A4296"/>
    <w:rsid w:val="002A4311"/>
    <w:rsid w:val="002A4496"/>
    <w:rsid w:val="002A4719"/>
    <w:rsid w:val="002A4D3D"/>
    <w:rsid w:val="002A4E92"/>
    <w:rsid w:val="002A514C"/>
    <w:rsid w:val="002A51D3"/>
    <w:rsid w:val="002A547C"/>
    <w:rsid w:val="002A5572"/>
    <w:rsid w:val="002A5C5A"/>
    <w:rsid w:val="002A5F68"/>
    <w:rsid w:val="002A6045"/>
    <w:rsid w:val="002A6121"/>
    <w:rsid w:val="002A6368"/>
    <w:rsid w:val="002A6615"/>
    <w:rsid w:val="002A6945"/>
    <w:rsid w:val="002A6AE5"/>
    <w:rsid w:val="002A70C7"/>
    <w:rsid w:val="002A70F5"/>
    <w:rsid w:val="002A74CD"/>
    <w:rsid w:val="002A74F7"/>
    <w:rsid w:val="002A7599"/>
    <w:rsid w:val="002A7ABB"/>
    <w:rsid w:val="002A7E1D"/>
    <w:rsid w:val="002A7F2C"/>
    <w:rsid w:val="002B0169"/>
    <w:rsid w:val="002B02A4"/>
    <w:rsid w:val="002B0523"/>
    <w:rsid w:val="002B06D2"/>
    <w:rsid w:val="002B0708"/>
    <w:rsid w:val="002B0B76"/>
    <w:rsid w:val="002B1198"/>
    <w:rsid w:val="002B13EE"/>
    <w:rsid w:val="002B25B7"/>
    <w:rsid w:val="002B276E"/>
    <w:rsid w:val="002B2994"/>
    <w:rsid w:val="002B2A4C"/>
    <w:rsid w:val="002B2A9F"/>
    <w:rsid w:val="002B2C8D"/>
    <w:rsid w:val="002B3032"/>
    <w:rsid w:val="002B307C"/>
    <w:rsid w:val="002B309A"/>
    <w:rsid w:val="002B3BCB"/>
    <w:rsid w:val="002B3FE0"/>
    <w:rsid w:val="002B4911"/>
    <w:rsid w:val="002B4B05"/>
    <w:rsid w:val="002B4C1A"/>
    <w:rsid w:val="002B541F"/>
    <w:rsid w:val="002B58DF"/>
    <w:rsid w:val="002B58E6"/>
    <w:rsid w:val="002B5C74"/>
    <w:rsid w:val="002B6489"/>
    <w:rsid w:val="002B6D56"/>
    <w:rsid w:val="002B6D82"/>
    <w:rsid w:val="002B6D99"/>
    <w:rsid w:val="002B6DEC"/>
    <w:rsid w:val="002B752B"/>
    <w:rsid w:val="002B7E03"/>
    <w:rsid w:val="002C009E"/>
    <w:rsid w:val="002C00B9"/>
    <w:rsid w:val="002C00F8"/>
    <w:rsid w:val="002C0169"/>
    <w:rsid w:val="002C0441"/>
    <w:rsid w:val="002C0681"/>
    <w:rsid w:val="002C0972"/>
    <w:rsid w:val="002C0C85"/>
    <w:rsid w:val="002C0E76"/>
    <w:rsid w:val="002C0ED1"/>
    <w:rsid w:val="002C11D8"/>
    <w:rsid w:val="002C12DA"/>
    <w:rsid w:val="002C2070"/>
    <w:rsid w:val="002C20F1"/>
    <w:rsid w:val="002C23BC"/>
    <w:rsid w:val="002C241F"/>
    <w:rsid w:val="002C25CB"/>
    <w:rsid w:val="002C25DC"/>
    <w:rsid w:val="002C2791"/>
    <w:rsid w:val="002C2C1B"/>
    <w:rsid w:val="002C3071"/>
    <w:rsid w:val="002C3496"/>
    <w:rsid w:val="002C373B"/>
    <w:rsid w:val="002C3A4A"/>
    <w:rsid w:val="002C3AC7"/>
    <w:rsid w:val="002C3CA1"/>
    <w:rsid w:val="002C3D0E"/>
    <w:rsid w:val="002C40C8"/>
    <w:rsid w:val="002C428F"/>
    <w:rsid w:val="002C4619"/>
    <w:rsid w:val="002C48F3"/>
    <w:rsid w:val="002C49CD"/>
    <w:rsid w:val="002C49FD"/>
    <w:rsid w:val="002C4C73"/>
    <w:rsid w:val="002C5137"/>
    <w:rsid w:val="002C5870"/>
    <w:rsid w:val="002C5CB6"/>
    <w:rsid w:val="002C5D08"/>
    <w:rsid w:val="002C5D5E"/>
    <w:rsid w:val="002C5F5F"/>
    <w:rsid w:val="002C6B9C"/>
    <w:rsid w:val="002C6C13"/>
    <w:rsid w:val="002C6C6B"/>
    <w:rsid w:val="002C6F04"/>
    <w:rsid w:val="002C70A3"/>
    <w:rsid w:val="002C7207"/>
    <w:rsid w:val="002C7370"/>
    <w:rsid w:val="002C7381"/>
    <w:rsid w:val="002C78C1"/>
    <w:rsid w:val="002C7DF6"/>
    <w:rsid w:val="002C7FBF"/>
    <w:rsid w:val="002D03E9"/>
    <w:rsid w:val="002D077A"/>
    <w:rsid w:val="002D099B"/>
    <w:rsid w:val="002D0D6D"/>
    <w:rsid w:val="002D1036"/>
    <w:rsid w:val="002D14E7"/>
    <w:rsid w:val="002D1641"/>
    <w:rsid w:val="002D16B8"/>
    <w:rsid w:val="002D175F"/>
    <w:rsid w:val="002D1AA4"/>
    <w:rsid w:val="002D1F8E"/>
    <w:rsid w:val="002D2D26"/>
    <w:rsid w:val="002D2DB9"/>
    <w:rsid w:val="002D2FCA"/>
    <w:rsid w:val="002D302E"/>
    <w:rsid w:val="002D42D0"/>
    <w:rsid w:val="002D4675"/>
    <w:rsid w:val="002D46D4"/>
    <w:rsid w:val="002D4B6C"/>
    <w:rsid w:val="002D4D6C"/>
    <w:rsid w:val="002D5328"/>
    <w:rsid w:val="002D5357"/>
    <w:rsid w:val="002D6225"/>
    <w:rsid w:val="002D64EF"/>
    <w:rsid w:val="002D6984"/>
    <w:rsid w:val="002D6BBC"/>
    <w:rsid w:val="002D714C"/>
    <w:rsid w:val="002D76FC"/>
    <w:rsid w:val="002D795E"/>
    <w:rsid w:val="002D7A30"/>
    <w:rsid w:val="002D7A3E"/>
    <w:rsid w:val="002D7B7D"/>
    <w:rsid w:val="002D7F94"/>
    <w:rsid w:val="002E0116"/>
    <w:rsid w:val="002E0F74"/>
    <w:rsid w:val="002E1024"/>
    <w:rsid w:val="002E10FB"/>
    <w:rsid w:val="002E1272"/>
    <w:rsid w:val="002E1A4E"/>
    <w:rsid w:val="002E24F1"/>
    <w:rsid w:val="002E2785"/>
    <w:rsid w:val="002E2787"/>
    <w:rsid w:val="002E2ACC"/>
    <w:rsid w:val="002E2BBE"/>
    <w:rsid w:val="002E316A"/>
    <w:rsid w:val="002E3689"/>
    <w:rsid w:val="002E3A8E"/>
    <w:rsid w:val="002E3E86"/>
    <w:rsid w:val="002E449B"/>
    <w:rsid w:val="002E463B"/>
    <w:rsid w:val="002E473F"/>
    <w:rsid w:val="002E4794"/>
    <w:rsid w:val="002E47E0"/>
    <w:rsid w:val="002E48CF"/>
    <w:rsid w:val="002E48E6"/>
    <w:rsid w:val="002E4D5C"/>
    <w:rsid w:val="002E4DD2"/>
    <w:rsid w:val="002E5674"/>
    <w:rsid w:val="002E56C5"/>
    <w:rsid w:val="002E59A8"/>
    <w:rsid w:val="002E5EDE"/>
    <w:rsid w:val="002E5F21"/>
    <w:rsid w:val="002E637C"/>
    <w:rsid w:val="002E646F"/>
    <w:rsid w:val="002E6700"/>
    <w:rsid w:val="002E68C7"/>
    <w:rsid w:val="002E6FC7"/>
    <w:rsid w:val="002E72D3"/>
    <w:rsid w:val="002E735F"/>
    <w:rsid w:val="002E74FA"/>
    <w:rsid w:val="002E77A4"/>
    <w:rsid w:val="002E7F3E"/>
    <w:rsid w:val="002F01A3"/>
    <w:rsid w:val="002F040A"/>
    <w:rsid w:val="002F0454"/>
    <w:rsid w:val="002F10C1"/>
    <w:rsid w:val="002F12F1"/>
    <w:rsid w:val="002F13E6"/>
    <w:rsid w:val="002F14CA"/>
    <w:rsid w:val="002F16B6"/>
    <w:rsid w:val="002F183F"/>
    <w:rsid w:val="002F1D2F"/>
    <w:rsid w:val="002F24D4"/>
    <w:rsid w:val="002F25F1"/>
    <w:rsid w:val="002F26CF"/>
    <w:rsid w:val="002F2A0B"/>
    <w:rsid w:val="002F2B56"/>
    <w:rsid w:val="002F2FA2"/>
    <w:rsid w:val="002F345A"/>
    <w:rsid w:val="002F3567"/>
    <w:rsid w:val="002F38C5"/>
    <w:rsid w:val="002F38E2"/>
    <w:rsid w:val="002F394B"/>
    <w:rsid w:val="002F47F1"/>
    <w:rsid w:val="002F4EFE"/>
    <w:rsid w:val="002F590F"/>
    <w:rsid w:val="002F5FCA"/>
    <w:rsid w:val="002F6001"/>
    <w:rsid w:val="002F6114"/>
    <w:rsid w:val="002F63FA"/>
    <w:rsid w:val="002F6687"/>
    <w:rsid w:val="002F679A"/>
    <w:rsid w:val="002F6891"/>
    <w:rsid w:val="002F6898"/>
    <w:rsid w:val="002F697C"/>
    <w:rsid w:val="002F6C11"/>
    <w:rsid w:val="002F6C66"/>
    <w:rsid w:val="002F71E1"/>
    <w:rsid w:val="002F734E"/>
    <w:rsid w:val="002F78D3"/>
    <w:rsid w:val="002F7C7C"/>
    <w:rsid w:val="002F7EF8"/>
    <w:rsid w:val="003000CC"/>
    <w:rsid w:val="003004CB"/>
    <w:rsid w:val="0030110A"/>
    <w:rsid w:val="00301314"/>
    <w:rsid w:val="003014CC"/>
    <w:rsid w:val="00301593"/>
    <w:rsid w:val="0030177D"/>
    <w:rsid w:val="00301BE6"/>
    <w:rsid w:val="00301CD4"/>
    <w:rsid w:val="00302377"/>
    <w:rsid w:val="003027AA"/>
    <w:rsid w:val="003028DC"/>
    <w:rsid w:val="00302BEC"/>
    <w:rsid w:val="0030383E"/>
    <w:rsid w:val="003039CC"/>
    <w:rsid w:val="00303BB1"/>
    <w:rsid w:val="00303E2D"/>
    <w:rsid w:val="00303EB6"/>
    <w:rsid w:val="00304185"/>
    <w:rsid w:val="0030436A"/>
    <w:rsid w:val="00304924"/>
    <w:rsid w:val="00304A27"/>
    <w:rsid w:val="0030508D"/>
    <w:rsid w:val="003053D1"/>
    <w:rsid w:val="003054B4"/>
    <w:rsid w:val="003056DA"/>
    <w:rsid w:val="00305AE2"/>
    <w:rsid w:val="00305E20"/>
    <w:rsid w:val="00305FDC"/>
    <w:rsid w:val="0030608D"/>
    <w:rsid w:val="00306322"/>
    <w:rsid w:val="003063CB"/>
    <w:rsid w:val="00306CB6"/>
    <w:rsid w:val="00306ED7"/>
    <w:rsid w:val="00307C1F"/>
    <w:rsid w:val="00307DF2"/>
    <w:rsid w:val="00310030"/>
    <w:rsid w:val="003100FE"/>
    <w:rsid w:val="0031042F"/>
    <w:rsid w:val="0031058E"/>
    <w:rsid w:val="003109EA"/>
    <w:rsid w:val="00310A95"/>
    <w:rsid w:val="00310C31"/>
    <w:rsid w:val="00310E42"/>
    <w:rsid w:val="00311157"/>
    <w:rsid w:val="00311643"/>
    <w:rsid w:val="00311A95"/>
    <w:rsid w:val="00311BA8"/>
    <w:rsid w:val="00311F92"/>
    <w:rsid w:val="00312163"/>
    <w:rsid w:val="00312533"/>
    <w:rsid w:val="0031297B"/>
    <w:rsid w:val="00312A30"/>
    <w:rsid w:val="00312C4D"/>
    <w:rsid w:val="00312D3D"/>
    <w:rsid w:val="00313B56"/>
    <w:rsid w:val="003140BF"/>
    <w:rsid w:val="00314135"/>
    <w:rsid w:val="00314270"/>
    <w:rsid w:val="003143B9"/>
    <w:rsid w:val="00314431"/>
    <w:rsid w:val="00314513"/>
    <w:rsid w:val="0031464F"/>
    <w:rsid w:val="003146ED"/>
    <w:rsid w:val="00314812"/>
    <w:rsid w:val="00314914"/>
    <w:rsid w:val="00314A59"/>
    <w:rsid w:val="00314B23"/>
    <w:rsid w:val="00314B4C"/>
    <w:rsid w:val="00314CF4"/>
    <w:rsid w:val="00314D9C"/>
    <w:rsid w:val="003153BC"/>
    <w:rsid w:val="0031547B"/>
    <w:rsid w:val="003154B3"/>
    <w:rsid w:val="00315887"/>
    <w:rsid w:val="00315E01"/>
    <w:rsid w:val="003162E1"/>
    <w:rsid w:val="00316308"/>
    <w:rsid w:val="00316352"/>
    <w:rsid w:val="003163D2"/>
    <w:rsid w:val="003164DC"/>
    <w:rsid w:val="00316881"/>
    <w:rsid w:val="00316A2A"/>
    <w:rsid w:val="00316C41"/>
    <w:rsid w:val="00316CE2"/>
    <w:rsid w:val="00316F69"/>
    <w:rsid w:val="00317600"/>
    <w:rsid w:val="003179B9"/>
    <w:rsid w:val="00317A21"/>
    <w:rsid w:val="00317B9C"/>
    <w:rsid w:val="00320956"/>
    <w:rsid w:val="00320AD3"/>
    <w:rsid w:val="00320B8D"/>
    <w:rsid w:val="00320C25"/>
    <w:rsid w:val="00321247"/>
    <w:rsid w:val="0032133E"/>
    <w:rsid w:val="003213F5"/>
    <w:rsid w:val="00321669"/>
    <w:rsid w:val="0032181F"/>
    <w:rsid w:val="0032204B"/>
    <w:rsid w:val="003228D1"/>
    <w:rsid w:val="00322FAF"/>
    <w:rsid w:val="00323256"/>
    <w:rsid w:val="003232C3"/>
    <w:rsid w:val="003237E9"/>
    <w:rsid w:val="003238F4"/>
    <w:rsid w:val="00323BAD"/>
    <w:rsid w:val="00323D6A"/>
    <w:rsid w:val="00323D8A"/>
    <w:rsid w:val="003242A5"/>
    <w:rsid w:val="003243E1"/>
    <w:rsid w:val="003249F4"/>
    <w:rsid w:val="00324C41"/>
    <w:rsid w:val="00324F32"/>
    <w:rsid w:val="00325347"/>
    <w:rsid w:val="0032574E"/>
    <w:rsid w:val="0032583E"/>
    <w:rsid w:val="00325893"/>
    <w:rsid w:val="00325CC1"/>
    <w:rsid w:val="00326338"/>
    <w:rsid w:val="00326915"/>
    <w:rsid w:val="00326A53"/>
    <w:rsid w:val="0032737B"/>
    <w:rsid w:val="0032738A"/>
    <w:rsid w:val="0032759B"/>
    <w:rsid w:val="00327C8A"/>
    <w:rsid w:val="00327EF7"/>
    <w:rsid w:val="00330006"/>
    <w:rsid w:val="0033050B"/>
    <w:rsid w:val="00330766"/>
    <w:rsid w:val="0033080F"/>
    <w:rsid w:val="003309B1"/>
    <w:rsid w:val="00331308"/>
    <w:rsid w:val="00331373"/>
    <w:rsid w:val="00331621"/>
    <w:rsid w:val="00331B64"/>
    <w:rsid w:val="00331BC2"/>
    <w:rsid w:val="00331FE4"/>
    <w:rsid w:val="00332103"/>
    <w:rsid w:val="00332809"/>
    <w:rsid w:val="00332D73"/>
    <w:rsid w:val="00333037"/>
    <w:rsid w:val="00333304"/>
    <w:rsid w:val="003338A6"/>
    <w:rsid w:val="0033410C"/>
    <w:rsid w:val="0033495F"/>
    <w:rsid w:val="00334F02"/>
    <w:rsid w:val="00334F6A"/>
    <w:rsid w:val="0033510F"/>
    <w:rsid w:val="00335340"/>
    <w:rsid w:val="0033553F"/>
    <w:rsid w:val="00335637"/>
    <w:rsid w:val="00335643"/>
    <w:rsid w:val="003356F0"/>
    <w:rsid w:val="0033570A"/>
    <w:rsid w:val="00335AA5"/>
    <w:rsid w:val="00335C88"/>
    <w:rsid w:val="00335CC3"/>
    <w:rsid w:val="00335CE9"/>
    <w:rsid w:val="00335D48"/>
    <w:rsid w:val="00335D72"/>
    <w:rsid w:val="00335E93"/>
    <w:rsid w:val="00336139"/>
    <w:rsid w:val="00336436"/>
    <w:rsid w:val="00336BCC"/>
    <w:rsid w:val="003370BA"/>
    <w:rsid w:val="00337AFB"/>
    <w:rsid w:val="00340354"/>
    <w:rsid w:val="00340401"/>
    <w:rsid w:val="0034074C"/>
    <w:rsid w:val="00340BC5"/>
    <w:rsid w:val="00341755"/>
    <w:rsid w:val="003420F5"/>
    <w:rsid w:val="0034252C"/>
    <w:rsid w:val="003427EB"/>
    <w:rsid w:val="00342928"/>
    <w:rsid w:val="00342BC9"/>
    <w:rsid w:val="003432B5"/>
    <w:rsid w:val="00343392"/>
    <w:rsid w:val="00343A14"/>
    <w:rsid w:val="0034429D"/>
    <w:rsid w:val="003442D8"/>
    <w:rsid w:val="003444E5"/>
    <w:rsid w:val="00344767"/>
    <w:rsid w:val="00344842"/>
    <w:rsid w:val="00344906"/>
    <w:rsid w:val="00344F4D"/>
    <w:rsid w:val="00345560"/>
    <w:rsid w:val="00345606"/>
    <w:rsid w:val="003456E3"/>
    <w:rsid w:val="00345950"/>
    <w:rsid w:val="00345A7C"/>
    <w:rsid w:val="00345A85"/>
    <w:rsid w:val="00345AC3"/>
    <w:rsid w:val="00345B78"/>
    <w:rsid w:val="00345CEB"/>
    <w:rsid w:val="00345EE0"/>
    <w:rsid w:val="003461F0"/>
    <w:rsid w:val="003467D9"/>
    <w:rsid w:val="003467DC"/>
    <w:rsid w:val="00346E26"/>
    <w:rsid w:val="0034707B"/>
    <w:rsid w:val="0034711C"/>
    <w:rsid w:val="00347224"/>
    <w:rsid w:val="00347523"/>
    <w:rsid w:val="0034755D"/>
    <w:rsid w:val="00347684"/>
    <w:rsid w:val="00347DEC"/>
    <w:rsid w:val="00347E6E"/>
    <w:rsid w:val="00347F7A"/>
    <w:rsid w:val="0035051D"/>
    <w:rsid w:val="00350603"/>
    <w:rsid w:val="00350628"/>
    <w:rsid w:val="00350667"/>
    <w:rsid w:val="00350DD7"/>
    <w:rsid w:val="00350FF3"/>
    <w:rsid w:val="003513C3"/>
    <w:rsid w:val="003519CB"/>
    <w:rsid w:val="00351D64"/>
    <w:rsid w:val="00352680"/>
    <w:rsid w:val="00352B40"/>
    <w:rsid w:val="00352B5B"/>
    <w:rsid w:val="00352D6F"/>
    <w:rsid w:val="00353354"/>
    <w:rsid w:val="003538E3"/>
    <w:rsid w:val="003541F3"/>
    <w:rsid w:val="003543BF"/>
    <w:rsid w:val="00354C23"/>
    <w:rsid w:val="00354E0C"/>
    <w:rsid w:val="00355130"/>
    <w:rsid w:val="00355396"/>
    <w:rsid w:val="0035581B"/>
    <w:rsid w:val="00355940"/>
    <w:rsid w:val="00355BD0"/>
    <w:rsid w:val="00355C63"/>
    <w:rsid w:val="003563D9"/>
    <w:rsid w:val="003563E1"/>
    <w:rsid w:val="0035690A"/>
    <w:rsid w:val="0035749A"/>
    <w:rsid w:val="003603A6"/>
    <w:rsid w:val="0036040D"/>
    <w:rsid w:val="00360464"/>
    <w:rsid w:val="00360706"/>
    <w:rsid w:val="003607DC"/>
    <w:rsid w:val="0036086D"/>
    <w:rsid w:val="003608D9"/>
    <w:rsid w:val="0036092A"/>
    <w:rsid w:val="003616CB"/>
    <w:rsid w:val="0036188D"/>
    <w:rsid w:val="0036194C"/>
    <w:rsid w:val="00361CAB"/>
    <w:rsid w:val="00361DC4"/>
    <w:rsid w:val="00361F12"/>
    <w:rsid w:val="003621EE"/>
    <w:rsid w:val="0036240B"/>
    <w:rsid w:val="003625BD"/>
    <w:rsid w:val="003626C0"/>
    <w:rsid w:val="00362E1F"/>
    <w:rsid w:val="003637D2"/>
    <w:rsid w:val="00363810"/>
    <w:rsid w:val="003639D6"/>
    <w:rsid w:val="00364047"/>
    <w:rsid w:val="00364A0A"/>
    <w:rsid w:val="00364A98"/>
    <w:rsid w:val="00364C73"/>
    <w:rsid w:val="00364D45"/>
    <w:rsid w:val="003650CC"/>
    <w:rsid w:val="00365189"/>
    <w:rsid w:val="0036589B"/>
    <w:rsid w:val="00365BAA"/>
    <w:rsid w:val="00365DFC"/>
    <w:rsid w:val="00365E4A"/>
    <w:rsid w:val="003663A5"/>
    <w:rsid w:val="00366F40"/>
    <w:rsid w:val="00367023"/>
    <w:rsid w:val="0036723A"/>
    <w:rsid w:val="003674CE"/>
    <w:rsid w:val="00367C1F"/>
    <w:rsid w:val="00367D1F"/>
    <w:rsid w:val="003703CB"/>
    <w:rsid w:val="00370513"/>
    <w:rsid w:val="003706E1"/>
    <w:rsid w:val="003710FC"/>
    <w:rsid w:val="0037145E"/>
    <w:rsid w:val="00371630"/>
    <w:rsid w:val="003716D5"/>
    <w:rsid w:val="0037183E"/>
    <w:rsid w:val="003725FB"/>
    <w:rsid w:val="00372EA4"/>
    <w:rsid w:val="00373853"/>
    <w:rsid w:val="00373979"/>
    <w:rsid w:val="00373C26"/>
    <w:rsid w:val="00373CCA"/>
    <w:rsid w:val="00374134"/>
    <w:rsid w:val="003741F2"/>
    <w:rsid w:val="003744D3"/>
    <w:rsid w:val="003746D1"/>
    <w:rsid w:val="00374B14"/>
    <w:rsid w:val="00374E94"/>
    <w:rsid w:val="00375825"/>
    <w:rsid w:val="00375A27"/>
    <w:rsid w:val="00376633"/>
    <w:rsid w:val="00376720"/>
    <w:rsid w:val="00376768"/>
    <w:rsid w:val="00376785"/>
    <w:rsid w:val="00376A51"/>
    <w:rsid w:val="00376C36"/>
    <w:rsid w:val="003771E3"/>
    <w:rsid w:val="00377482"/>
    <w:rsid w:val="003774FD"/>
    <w:rsid w:val="00377793"/>
    <w:rsid w:val="00377D84"/>
    <w:rsid w:val="00377D93"/>
    <w:rsid w:val="00377F2A"/>
    <w:rsid w:val="00380571"/>
    <w:rsid w:val="0038057E"/>
    <w:rsid w:val="00380956"/>
    <w:rsid w:val="003810A9"/>
    <w:rsid w:val="003810D2"/>
    <w:rsid w:val="0038117F"/>
    <w:rsid w:val="003813CA"/>
    <w:rsid w:val="003819FB"/>
    <w:rsid w:val="0038241F"/>
    <w:rsid w:val="003825B6"/>
    <w:rsid w:val="00382BC5"/>
    <w:rsid w:val="00382C49"/>
    <w:rsid w:val="003831EA"/>
    <w:rsid w:val="00383204"/>
    <w:rsid w:val="0038327A"/>
    <w:rsid w:val="00383535"/>
    <w:rsid w:val="0038355D"/>
    <w:rsid w:val="00383A83"/>
    <w:rsid w:val="00384480"/>
    <w:rsid w:val="00384767"/>
    <w:rsid w:val="00385474"/>
    <w:rsid w:val="003854B9"/>
    <w:rsid w:val="00385EDC"/>
    <w:rsid w:val="0038604A"/>
    <w:rsid w:val="00386934"/>
    <w:rsid w:val="003869D2"/>
    <w:rsid w:val="00386BDA"/>
    <w:rsid w:val="00387442"/>
    <w:rsid w:val="0038753D"/>
    <w:rsid w:val="00387CD7"/>
    <w:rsid w:val="00387D73"/>
    <w:rsid w:val="003907B6"/>
    <w:rsid w:val="00390999"/>
    <w:rsid w:val="00390AE1"/>
    <w:rsid w:val="00390EB5"/>
    <w:rsid w:val="0039180A"/>
    <w:rsid w:val="003918C6"/>
    <w:rsid w:val="00391EB3"/>
    <w:rsid w:val="00392164"/>
    <w:rsid w:val="00392792"/>
    <w:rsid w:val="00392847"/>
    <w:rsid w:val="00392C40"/>
    <w:rsid w:val="00392FCC"/>
    <w:rsid w:val="00393C16"/>
    <w:rsid w:val="00393DA9"/>
    <w:rsid w:val="003943AA"/>
    <w:rsid w:val="00394636"/>
    <w:rsid w:val="00394706"/>
    <w:rsid w:val="00394796"/>
    <w:rsid w:val="00394B06"/>
    <w:rsid w:val="00394BB0"/>
    <w:rsid w:val="00394C2C"/>
    <w:rsid w:val="00394CAC"/>
    <w:rsid w:val="0039509E"/>
    <w:rsid w:val="003957EA"/>
    <w:rsid w:val="00396019"/>
    <w:rsid w:val="0039642B"/>
    <w:rsid w:val="00396849"/>
    <w:rsid w:val="00396925"/>
    <w:rsid w:val="003971C2"/>
    <w:rsid w:val="00397BC1"/>
    <w:rsid w:val="00397F52"/>
    <w:rsid w:val="003A001B"/>
    <w:rsid w:val="003A0593"/>
    <w:rsid w:val="003A0864"/>
    <w:rsid w:val="003A0995"/>
    <w:rsid w:val="003A111F"/>
    <w:rsid w:val="003A1197"/>
    <w:rsid w:val="003A12B1"/>
    <w:rsid w:val="003A15D3"/>
    <w:rsid w:val="003A18C4"/>
    <w:rsid w:val="003A20CF"/>
    <w:rsid w:val="003A20FE"/>
    <w:rsid w:val="003A21A6"/>
    <w:rsid w:val="003A2318"/>
    <w:rsid w:val="003A26C8"/>
    <w:rsid w:val="003A26D5"/>
    <w:rsid w:val="003A2C2C"/>
    <w:rsid w:val="003A31B8"/>
    <w:rsid w:val="003A34AC"/>
    <w:rsid w:val="003A3822"/>
    <w:rsid w:val="003A3B8B"/>
    <w:rsid w:val="003A3BD9"/>
    <w:rsid w:val="003A430D"/>
    <w:rsid w:val="003A44D8"/>
    <w:rsid w:val="003A44E3"/>
    <w:rsid w:val="003A44F2"/>
    <w:rsid w:val="003A4947"/>
    <w:rsid w:val="003A4C42"/>
    <w:rsid w:val="003A4CCF"/>
    <w:rsid w:val="003A5160"/>
    <w:rsid w:val="003A5692"/>
    <w:rsid w:val="003A58AD"/>
    <w:rsid w:val="003A58AE"/>
    <w:rsid w:val="003A59DC"/>
    <w:rsid w:val="003A5A91"/>
    <w:rsid w:val="003A5F5A"/>
    <w:rsid w:val="003A6075"/>
    <w:rsid w:val="003A62B9"/>
    <w:rsid w:val="003A6607"/>
    <w:rsid w:val="003A66F5"/>
    <w:rsid w:val="003A68B2"/>
    <w:rsid w:val="003A6AC8"/>
    <w:rsid w:val="003A6C70"/>
    <w:rsid w:val="003A6F5E"/>
    <w:rsid w:val="003A7265"/>
    <w:rsid w:val="003A72B0"/>
    <w:rsid w:val="003A735D"/>
    <w:rsid w:val="003A73E3"/>
    <w:rsid w:val="003A7765"/>
    <w:rsid w:val="003A7D11"/>
    <w:rsid w:val="003A7F92"/>
    <w:rsid w:val="003B07F2"/>
    <w:rsid w:val="003B0A00"/>
    <w:rsid w:val="003B0AB1"/>
    <w:rsid w:val="003B0ABD"/>
    <w:rsid w:val="003B12A7"/>
    <w:rsid w:val="003B1793"/>
    <w:rsid w:val="003B1CE9"/>
    <w:rsid w:val="003B2004"/>
    <w:rsid w:val="003B266C"/>
    <w:rsid w:val="003B2B0F"/>
    <w:rsid w:val="003B2C30"/>
    <w:rsid w:val="003B2CE2"/>
    <w:rsid w:val="003B31E0"/>
    <w:rsid w:val="003B3FCB"/>
    <w:rsid w:val="003B41EB"/>
    <w:rsid w:val="003B4348"/>
    <w:rsid w:val="003B4E36"/>
    <w:rsid w:val="003B4F07"/>
    <w:rsid w:val="003B51E7"/>
    <w:rsid w:val="003B5B59"/>
    <w:rsid w:val="003B5EE1"/>
    <w:rsid w:val="003B6010"/>
    <w:rsid w:val="003B633C"/>
    <w:rsid w:val="003B654E"/>
    <w:rsid w:val="003B667C"/>
    <w:rsid w:val="003B6B80"/>
    <w:rsid w:val="003B6C23"/>
    <w:rsid w:val="003B6CB5"/>
    <w:rsid w:val="003B7163"/>
    <w:rsid w:val="003B7C51"/>
    <w:rsid w:val="003B7C74"/>
    <w:rsid w:val="003C01C2"/>
    <w:rsid w:val="003C051A"/>
    <w:rsid w:val="003C0860"/>
    <w:rsid w:val="003C092B"/>
    <w:rsid w:val="003C093A"/>
    <w:rsid w:val="003C0B37"/>
    <w:rsid w:val="003C0D2E"/>
    <w:rsid w:val="003C0E35"/>
    <w:rsid w:val="003C10DE"/>
    <w:rsid w:val="003C1417"/>
    <w:rsid w:val="003C1498"/>
    <w:rsid w:val="003C155F"/>
    <w:rsid w:val="003C1763"/>
    <w:rsid w:val="003C1B19"/>
    <w:rsid w:val="003C1B2C"/>
    <w:rsid w:val="003C1E13"/>
    <w:rsid w:val="003C22EB"/>
    <w:rsid w:val="003C2729"/>
    <w:rsid w:val="003C2771"/>
    <w:rsid w:val="003C2B4F"/>
    <w:rsid w:val="003C2C3B"/>
    <w:rsid w:val="003C34C0"/>
    <w:rsid w:val="003C3764"/>
    <w:rsid w:val="003C37B8"/>
    <w:rsid w:val="003C4C05"/>
    <w:rsid w:val="003C4E91"/>
    <w:rsid w:val="003C4F90"/>
    <w:rsid w:val="003C5189"/>
    <w:rsid w:val="003C6989"/>
    <w:rsid w:val="003C6BBD"/>
    <w:rsid w:val="003C705D"/>
    <w:rsid w:val="003C7558"/>
    <w:rsid w:val="003C75BB"/>
    <w:rsid w:val="003C77B7"/>
    <w:rsid w:val="003C7953"/>
    <w:rsid w:val="003C7B00"/>
    <w:rsid w:val="003D0251"/>
    <w:rsid w:val="003D0454"/>
    <w:rsid w:val="003D05DF"/>
    <w:rsid w:val="003D099B"/>
    <w:rsid w:val="003D0A1F"/>
    <w:rsid w:val="003D0B09"/>
    <w:rsid w:val="003D0B3F"/>
    <w:rsid w:val="003D0E05"/>
    <w:rsid w:val="003D1DDA"/>
    <w:rsid w:val="003D2273"/>
    <w:rsid w:val="003D25E1"/>
    <w:rsid w:val="003D26FD"/>
    <w:rsid w:val="003D2B39"/>
    <w:rsid w:val="003D31EC"/>
    <w:rsid w:val="003D322A"/>
    <w:rsid w:val="003D34D3"/>
    <w:rsid w:val="003D35E2"/>
    <w:rsid w:val="003D3BB0"/>
    <w:rsid w:val="003D3FA9"/>
    <w:rsid w:val="003D4532"/>
    <w:rsid w:val="003D4762"/>
    <w:rsid w:val="003D4DCC"/>
    <w:rsid w:val="003D506D"/>
    <w:rsid w:val="003D507B"/>
    <w:rsid w:val="003D5B0E"/>
    <w:rsid w:val="003D5CD4"/>
    <w:rsid w:val="003D650D"/>
    <w:rsid w:val="003D6F22"/>
    <w:rsid w:val="003D751E"/>
    <w:rsid w:val="003D7BD1"/>
    <w:rsid w:val="003E0AD7"/>
    <w:rsid w:val="003E0E79"/>
    <w:rsid w:val="003E1142"/>
    <w:rsid w:val="003E13BD"/>
    <w:rsid w:val="003E1587"/>
    <w:rsid w:val="003E160E"/>
    <w:rsid w:val="003E17FD"/>
    <w:rsid w:val="003E1A4E"/>
    <w:rsid w:val="003E1AAC"/>
    <w:rsid w:val="003E1E39"/>
    <w:rsid w:val="003E1E6B"/>
    <w:rsid w:val="003E2016"/>
    <w:rsid w:val="003E219C"/>
    <w:rsid w:val="003E26BC"/>
    <w:rsid w:val="003E2C87"/>
    <w:rsid w:val="003E3108"/>
    <w:rsid w:val="003E3145"/>
    <w:rsid w:val="003E35F4"/>
    <w:rsid w:val="003E3983"/>
    <w:rsid w:val="003E3B6C"/>
    <w:rsid w:val="003E3F7E"/>
    <w:rsid w:val="003E4134"/>
    <w:rsid w:val="003E4572"/>
    <w:rsid w:val="003E45B2"/>
    <w:rsid w:val="003E464B"/>
    <w:rsid w:val="003E4E22"/>
    <w:rsid w:val="003E5775"/>
    <w:rsid w:val="003E59C2"/>
    <w:rsid w:val="003E5B0B"/>
    <w:rsid w:val="003E6385"/>
    <w:rsid w:val="003E6402"/>
    <w:rsid w:val="003E687A"/>
    <w:rsid w:val="003E6A70"/>
    <w:rsid w:val="003E6FA2"/>
    <w:rsid w:val="003E7082"/>
    <w:rsid w:val="003E70B4"/>
    <w:rsid w:val="003E7283"/>
    <w:rsid w:val="003E7325"/>
    <w:rsid w:val="003E73C1"/>
    <w:rsid w:val="003E7490"/>
    <w:rsid w:val="003E7616"/>
    <w:rsid w:val="003F03A9"/>
    <w:rsid w:val="003F03CA"/>
    <w:rsid w:val="003F0F13"/>
    <w:rsid w:val="003F125A"/>
    <w:rsid w:val="003F1293"/>
    <w:rsid w:val="003F1622"/>
    <w:rsid w:val="003F19FF"/>
    <w:rsid w:val="003F1C93"/>
    <w:rsid w:val="003F1FEF"/>
    <w:rsid w:val="003F20F2"/>
    <w:rsid w:val="003F27B1"/>
    <w:rsid w:val="003F311D"/>
    <w:rsid w:val="003F31E7"/>
    <w:rsid w:val="003F3686"/>
    <w:rsid w:val="003F4419"/>
    <w:rsid w:val="003F463A"/>
    <w:rsid w:val="003F4762"/>
    <w:rsid w:val="003F4C68"/>
    <w:rsid w:val="003F4FA4"/>
    <w:rsid w:val="003F500D"/>
    <w:rsid w:val="003F591E"/>
    <w:rsid w:val="003F5988"/>
    <w:rsid w:val="003F62CB"/>
    <w:rsid w:val="003F6783"/>
    <w:rsid w:val="003F67EB"/>
    <w:rsid w:val="003F74BE"/>
    <w:rsid w:val="003F76BA"/>
    <w:rsid w:val="003F76BD"/>
    <w:rsid w:val="003F7727"/>
    <w:rsid w:val="003F7F0E"/>
    <w:rsid w:val="004000D7"/>
    <w:rsid w:val="0040024D"/>
    <w:rsid w:val="0040029B"/>
    <w:rsid w:val="004005A0"/>
    <w:rsid w:val="0040083F"/>
    <w:rsid w:val="0040188C"/>
    <w:rsid w:val="00401BE9"/>
    <w:rsid w:val="00401CAF"/>
    <w:rsid w:val="00402056"/>
    <w:rsid w:val="00402821"/>
    <w:rsid w:val="00403C72"/>
    <w:rsid w:val="00403E0E"/>
    <w:rsid w:val="00404186"/>
    <w:rsid w:val="0040419B"/>
    <w:rsid w:val="00404370"/>
    <w:rsid w:val="004049DB"/>
    <w:rsid w:val="00404C4F"/>
    <w:rsid w:val="004052C9"/>
    <w:rsid w:val="0040592F"/>
    <w:rsid w:val="00406101"/>
    <w:rsid w:val="0040625E"/>
    <w:rsid w:val="00406271"/>
    <w:rsid w:val="00406E9A"/>
    <w:rsid w:val="00406FAC"/>
    <w:rsid w:val="0040745F"/>
    <w:rsid w:val="0040757E"/>
    <w:rsid w:val="00407724"/>
    <w:rsid w:val="00407A37"/>
    <w:rsid w:val="00407D9E"/>
    <w:rsid w:val="0041053E"/>
    <w:rsid w:val="0041097E"/>
    <w:rsid w:val="0041133F"/>
    <w:rsid w:val="00411429"/>
    <w:rsid w:val="0041157B"/>
    <w:rsid w:val="004116CF"/>
    <w:rsid w:val="0041198F"/>
    <w:rsid w:val="00411A9C"/>
    <w:rsid w:val="004120E7"/>
    <w:rsid w:val="00412164"/>
    <w:rsid w:val="0041218C"/>
    <w:rsid w:val="004128C8"/>
    <w:rsid w:val="00412E58"/>
    <w:rsid w:val="00413010"/>
    <w:rsid w:val="0041305D"/>
    <w:rsid w:val="00413720"/>
    <w:rsid w:val="00413948"/>
    <w:rsid w:val="00413F1A"/>
    <w:rsid w:val="00414347"/>
    <w:rsid w:val="0041470C"/>
    <w:rsid w:val="00414A65"/>
    <w:rsid w:val="00414FC2"/>
    <w:rsid w:val="00415499"/>
    <w:rsid w:val="004155E3"/>
    <w:rsid w:val="00415713"/>
    <w:rsid w:val="0041571E"/>
    <w:rsid w:val="00415DF2"/>
    <w:rsid w:val="00415ED7"/>
    <w:rsid w:val="004160AD"/>
    <w:rsid w:val="00416700"/>
    <w:rsid w:val="0041705C"/>
    <w:rsid w:val="0041746E"/>
    <w:rsid w:val="0041756C"/>
    <w:rsid w:val="004176BE"/>
    <w:rsid w:val="00417703"/>
    <w:rsid w:val="00417BEC"/>
    <w:rsid w:val="00420502"/>
    <w:rsid w:val="00420D49"/>
    <w:rsid w:val="00420E79"/>
    <w:rsid w:val="00421148"/>
    <w:rsid w:val="0042120D"/>
    <w:rsid w:val="004215DA"/>
    <w:rsid w:val="00421D03"/>
    <w:rsid w:val="00421FF6"/>
    <w:rsid w:val="004220E3"/>
    <w:rsid w:val="00422185"/>
    <w:rsid w:val="0042249C"/>
    <w:rsid w:val="0042259E"/>
    <w:rsid w:val="004228AA"/>
    <w:rsid w:val="00422FDF"/>
    <w:rsid w:val="00423060"/>
    <w:rsid w:val="00424A17"/>
    <w:rsid w:val="00424B62"/>
    <w:rsid w:val="00424D1F"/>
    <w:rsid w:val="00424FA2"/>
    <w:rsid w:val="0042524B"/>
    <w:rsid w:val="00425532"/>
    <w:rsid w:val="0042588B"/>
    <w:rsid w:val="00425A12"/>
    <w:rsid w:val="00425C4E"/>
    <w:rsid w:val="00425D5E"/>
    <w:rsid w:val="00425E80"/>
    <w:rsid w:val="0042713E"/>
    <w:rsid w:val="00427417"/>
    <w:rsid w:val="004277EF"/>
    <w:rsid w:val="00427934"/>
    <w:rsid w:val="00427BE5"/>
    <w:rsid w:val="00427E4B"/>
    <w:rsid w:val="00427F06"/>
    <w:rsid w:val="004301BC"/>
    <w:rsid w:val="00430788"/>
    <w:rsid w:val="00430FC2"/>
    <w:rsid w:val="00431638"/>
    <w:rsid w:val="00431BBF"/>
    <w:rsid w:val="00431C6D"/>
    <w:rsid w:val="00431CB8"/>
    <w:rsid w:val="00432A23"/>
    <w:rsid w:val="00433333"/>
    <w:rsid w:val="00433A2C"/>
    <w:rsid w:val="0043412D"/>
    <w:rsid w:val="00434934"/>
    <w:rsid w:val="00434CE3"/>
    <w:rsid w:val="00434DA5"/>
    <w:rsid w:val="00435102"/>
    <w:rsid w:val="004351D3"/>
    <w:rsid w:val="00435364"/>
    <w:rsid w:val="004355F7"/>
    <w:rsid w:val="00435956"/>
    <w:rsid w:val="00435D71"/>
    <w:rsid w:val="00435E4D"/>
    <w:rsid w:val="0043647A"/>
    <w:rsid w:val="0043649B"/>
    <w:rsid w:val="00436B97"/>
    <w:rsid w:val="00436BE7"/>
    <w:rsid w:val="00437692"/>
    <w:rsid w:val="0043775E"/>
    <w:rsid w:val="00437B3A"/>
    <w:rsid w:val="00437EE6"/>
    <w:rsid w:val="00437F3A"/>
    <w:rsid w:val="00440135"/>
    <w:rsid w:val="00440310"/>
    <w:rsid w:val="00440511"/>
    <w:rsid w:val="00440BFA"/>
    <w:rsid w:val="00440F6D"/>
    <w:rsid w:val="00440FE5"/>
    <w:rsid w:val="0044114C"/>
    <w:rsid w:val="004412CD"/>
    <w:rsid w:val="004415CE"/>
    <w:rsid w:val="0044166F"/>
    <w:rsid w:val="00441A5A"/>
    <w:rsid w:val="004421AC"/>
    <w:rsid w:val="00442284"/>
    <w:rsid w:val="004425F2"/>
    <w:rsid w:val="00442738"/>
    <w:rsid w:val="004430B0"/>
    <w:rsid w:val="004431B3"/>
    <w:rsid w:val="00443652"/>
    <w:rsid w:val="0044367C"/>
    <w:rsid w:val="00443C87"/>
    <w:rsid w:val="00443DED"/>
    <w:rsid w:val="00443F8F"/>
    <w:rsid w:val="0044400D"/>
    <w:rsid w:val="00444400"/>
    <w:rsid w:val="004445C7"/>
    <w:rsid w:val="00444E29"/>
    <w:rsid w:val="00445051"/>
    <w:rsid w:val="0044530A"/>
    <w:rsid w:val="00445518"/>
    <w:rsid w:val="0044564C"/>
    <w:rsid w:val="00445D17"/>
    <w:rsid w:val="00445DA4"/>
    <w:rsid w:val="00445E24"/>
    <w:rsid w:val="00446108"/>
    <w:rsid w:val="00446257"/>
    <w:rsid w:val="00446297"/>
    <w:rsid w:val="004464A0"/>
    <w:rsid w:val="00446CED"/>
    <w:rsid w:val="00446F82"/>
    <w:rsid w:val="004471E1"/>
    <w:rsid w:val="004471FF"/>
    <w:rsid w:val="00447C75"/>
    <w:rsid w:val="00447CD8"/>
    <w:rsid w:val="00447EC0"/>
    <w:rsid w:val="0045127A"/>
    <w:rsid w:val="00451455"/>
    <w:rsid w:val="00451894"/>
    <w:rsid w:val="00451933"/>
    <w:rsid w:val="00451D77"/>
    <w:rsid w:val="004523EB"/>
    <w:rsid w:val="004524C3"/>
    <w:rsid w:val="00452691"/>
    <w:rsid w:val="00452D2F"/>
    <w:rsid w:val="00452E66"/>
    <w:rsid w:val="00452FE8"/>
    <w:rsid w:val="00453291"/>
    <w:rsid w:val="004533C1"/>
    <w:rsid w:val="0045380B"/>
    <w:rsid w:val="00453CBA"/>
    <w:rsid w:val="00453D6F"/>
    <w:rsid w:val="0045434C"/>
    <w:rsid w:val="00454D1F"/>
    <w:rsid w:val="00454E5E"/>
    <w:rsid w:val="00455269"/>
    <w:rsid w:val="004554FF"/>
    <w:rsid w:val="00455626"/>
    <w:rsid w:val="0045563E"/>
    <w:rsid w:val="00455BBA"/>
    <w:rsid w:val="00455D20"/>
    <w:rsid w:val="00455DF1"/>
    <w:rsid w:val="00456001"/>
    <w:rsid w:val="004563B0"/>
    <w:rsid w:val="00456431"/>
    <w:rsid w:val="0045698D"/>
    <w:rsid w:val="00457233"/>
    <w:rsid w:val="004572D8"/>
    <w:rsid w:val="0045756E"/>
    <w:rsid w:val="00457A4F"/>
    <w:rsid w:val="00457B70"/>
    <w:rsid w:val="00457BD8"/>
    <w:rsid w:val="00460090"/>
    <w:rsid w:val="00460CC6"/>
    <w:rsid w:val="00460D34"/>
    <w:rsid w:val="004611E8"/>
    <w:rsid w:val="00461405"/>
    <w:rsid w:val="00461A7B"/>
    <w:rsid w:val="00462357"/>
    <w:rsid w:val="0046282D"/>
    <w:rsid w:val="00462847"/>
    <w:rsid w:val="00462B80"/>
    <w:rsid w:val="00462D14"/>
    <w:rsid w:val="004630A0"/>
    <w:rsid w:val="00463137"/>
    <w:rsid w:val="004632A9"/>
    <w:rsid w:val="004635AA"/>
    <w:rsid w:val="004635CA"/>
    <w:rsid w:val="004636F6"/>
    <w:rsid w:val="00463743"/>
    <w:rsid w:val="00463889"/>
    <w:rsid w:val="00463989"/>
    <w:rsid w:val="00463CBE"/>
    <w:rsid w:val="00463F5D"/>
    <w:rsid w:val="0046435E"/>
    <w:rsid w:val="00464719"/>
    <w:rsid w:val="0046506A"/>
    <w:rsid w:val="00465532"/>
    <w:rsid w:val="004655AE"/>
    <w:rsid w:val="0046576E"/>
    <w:rsid w:val="00465911"/>
    <w:rsid w:val="00465DD5"/>
    <w:rsid w:val="00465E01"/>
    <w:rsid w:val="00465F01"/>
    <w:rsid w:val="00466090"/>
    <w:rsid w:val="004662CB"/>
    <w:rsid w:val="00466423"/>
    <w:rsid w:val="0046660D"/>
    <w:rsid w:val="004669B9"/>
    <w:rsid w:val="00466DF3"/>
    <w:rsid w:val="00466F35"/>
    <w:rsid w:val="00466F51"/>
    <w:rsid w:val="004670F7"/>
    <w:rsid w:val="004673E8"/>
    <w:rsid w:val="004674B6"/>
    <w:rsid w:val="00467693"/>
    <w:rsid w:val="004677FC"/>
    <w:rsid w:val="004678F8"/>
    <w:rsid w:val="00467BAC"/>
    <w:rsid w:val="00470571"/>
    <w:rsid w:val="0047092D"/>
    <w:rsid w:val="004715D2"/>
    <w:rsid w:val="004717BB"/>
    <w:rsid w:val="00471BBA"/>
    <w:rsid w:val="00471EAE"/>
    <w:rsid w:val="00471F36"/>
    <w:rsid w:val="00472446"/>
    <w:rsid w:val="00472504"/>
    <w:rsid w:val="0047294F"/>
    <w:rsid w:val="00472A06"/>
    <w:rsid w:val="00472C39"/>
    <w:rsid w:val="004732F7"/>
    <w:rsid w:val="00474B89"/>
    <w:rsid w:val="00474D2C"/>
    <w:rsid w:val="00474EC1"/>
    <w:rsid w:val="00475203"/>
    <w:rsid w:val="004752C6"/>
    <w:rsid w:val="004754F1"/>
    <w:rsid w:val="0047592B"/>
    <w:rsid w:val="00475A90"/>
    <w:rsid w:val="00475EF9"/>
    <w:rsid w:val="00475F28"/>
    <w:rsid w:val="004763A8"/>
    <w:rsid w:val="00476463"/>
    <w:rsid w:val="00476A65"/>
    <w:rsid w:val="004771E2"/>
    <w:rsid w:val="004773A8"/>
    <w:rsid w:val="004776EE"/>
    <w:rsid w:val="0047794C"/>
    <w:rsid w:val="004779CC"/>
    <w:rsid w:val="00477CD9"/>
    <w:rsid w:val="00477FA3"/>
    <w:rsid w:val="004802B9"/>
    <w:rsid w:val="00480770"/>
    <w:rsid w:val="0048081A"/>
    <w:rsid w:val="0048141D"/>
    <w:rsid w:val="004814C1"/>
    <w:rsid w:val="0048168F"/>
    <w:rsid w:val="004816F4"/>
    <w:rsid w:val="00482067"/>
    <w:rsid w:val="0048239A"/>
    <w:rsid w:val="004823C5"/>
    <w:rsid w:val="0048316B"/>
    <w:rsid w:val="00483606"/>
    <w:rsid w:val="0048374F"/>
    <w:rsid w:val="004838C8"/>
    <w:rsid w:val="00483DEE"/>
    <w:rsid w:val="004842E5"/>
    <w:rsid w:val="00484438"/>
    <w:rsid w:val="00484B84"/>
    <w:rsid w:val="00484C2F"/>
    <w:rsid w:val="00484FC5"/>
    <w:rsid w:val="004852F2"/>
    <w:rsid w:val="00485B9A"/>
    <w:rsid w:val="0048623D"/>
    <w:rsid w:val="00486576"/>
    <w:rsid w:val="00486746"/>
    <w:rsid w:val="004869A0"/>
    <w:rsid w:val="00487BC2"/>
    <w:rsid w:val="0049005C"/>
    <w:rsid w:val="004901CC"/>
    <w:rsid w:val="00490495"/>
    <w:rsid w:val="004909CF"/>
    <w:rsid w:val="00490C37"/>
    <w:rsid w:val="00490D55"/>
    <w:rsid w:val="00490F2D"/>
    <w:rsid w:val="004910A4"/>
    <w:rsid w:val="004910B4"/>
    <w:rsid w:val="0049113A"/>
    <w:rsid w:val="004915DB"/>
    <w:rsid w:val="00491648"/>
    <w:rsid w:val="004916F5"/>
    <w:rsid w:val="00491745"/>
    <w:rsid w:val="004918DB"/>
    <w:rsid w:val="00492327"/>
    <w:rsid w:val="00492344"/>
    <w:rsid w:val="00492458"/>
    <w:rsid w:val="004932D1"/>
    <w:rsid w:val="00493619"/>
    <w:rsid w:val="00494479"/>
    <w:rsid w:val="00494DBF"/>
    <w:rsid w:val="00494FC4"/>
    <w:rsid w:val="004956FB"/>
    <w:rsid w:val="00495A43"/>
    <w:rsid w:val="00496174"/>
    <w:rsid w:val="00496358"/>
    <w:rsid w:val="004963C2"/>
    <w:rsid w:val="00496481"/>
    <w:rsid w:val="0049656D"/>
    <w:rsid w:val="004965A1"/>
    <w:rsid w:val="004965B7"/>
    <w:rsid w:val="00496650"/>
    <w:rsid w:val="00496DC2"/>
    <w:rsid w:val="004971E3"/>
    <w:rsid w:val="0049738B"/>
    <w:rsid w:val="00497659"/>
    <w:rsid w:val="00497DE1"/>
    <w:rsid w:val="004A0284"/>
    <w:rsid w:val="004A03B8"/>
    <w:rsid w:val="004A076A"/>
    <w:rsid w:val="004A0B00"/>
    <w:rsid w:val="004A0BA4"/>
    <w:rsid w:val="004A101F"/>
    <w:rsid w:val="004A106C"/>
    <w:rsid w:val="004A112A"/>
    <w:rsid w:val="004A122F"/>
    <w:rsid w:val="004A14C4"/>
    <w:rsid w:val="004A1AD4"/>
    <w:rsid w:val="004A1CBB"/>
    <w:rsid w:val="004A21DB"/>
    <w:rsid w:val="004A220A"/>
    <w:rsid w:val="004A223F"/>
    <w:rsid w:val="004A2457"/>
    <w:rsid w:val="004A25A6"/>
    <w:rsid w:val="004A27EC"/>
    <w:rsid w:val="004A2966"/>
    <w:rsid w:val="004A2A1E"/>
    <w:rsid w:val="004A2FE3"/>
    <w:rsid w:val="004A30C5"/>
    <w:rsid w:val="004A34EC"/>
    <w:rsid w:val="004A437A"/>
    <w:rsid w:val="004A478C"/>
    <w:rsid w:val="004A4F71"/>
    <w:rsid w:val="004A513F"/>
    <w:rsid w:val="004A547A"/>
    <w:rsid w:val="004A5649"/>
    <w:rsid w:val="004A586B"/>
    <w:rsid w:val="004A5AA2"/>
    <w:rsid w:val="004A5D33"/>
    <w:rsid w:val="004A6323"/>
    <w:rsid w:val="004A6A1F"/>
    <w:rsid w:val="004A6B97"/>
    <w:rsid w:val="004A6C18"/>
    <w:rsid w:val="004A74CA"/>
    <w:rsid w:val="004A7912"/>
    <w:rsid w:val="004A7ECF"/>
    <w:rsid w:val="004A7F6F"/>
    <w:rsid w:val="004B087F"/>
    <w:rsid w:val="004B0DB5"/>
    <w:rsid w:val="004B0F39"/>
    <w:rsid w:val="004B1A9B"/>
    <w:rsid w:val="004B1E92"/>
    <w:rsid w:val="004B1F48"/>
    <w:rsid w:val="004B1F7F"/>
    <w:rsid w:val="004B2319"/>
    <w:rsid w:val="004B24DA"/>
    <w:rsid w:val="004B2599"/>
    <w:rsid w:val="004B28BB"/>
    <w:rsid w:val="004B2CC8"/>
    <w:rsid w:val="004B2DF2"/>
    <w:rsid w:val="004B3134"/>
    <w:rsid w:val="004B31CB"/>
    <w:rsid w:val="004B32A0"/>
    <w:rsid w:val="004B333A"/>
    <w:rsid w:val="004B3881"/>
    <w:rsid w:val="004B418E"/>
    <w:rsid w:val="004B4268"/>
    <w:rsid w:val="004B42A0"/>
    <w:rsid w:val="004B4386"/>
    <w:rsid w:val="004B462E"/>
    <w:rsid w:val="004B4791"/>
    <w:rsid w:val="004B4F09"/>
    <w:rsid w:val="004B5CC4"/>
    <w:rsid w:val="004B5E8D"/>
    <w:rsid w:val="004B5EE9"/>
    <w:rsid w:val="004B5FCA"/>
    <w:rsid w:val="004B612B"/>
    <w:rsid w:val="004B6480"/>
    <w:rsid w:val="004B6693"/>
    <w:rsid w:val="004B6CCE"/>
    <w:rsid w:val="004B6EAA"/>
    <w:rsid w:val="004B7386"/>
    <w:rsid w:val="004B752C"/>
    <w:rsid w:val="004B7A3E"/>
    <w:rsid w:val="004B7A4E"/>
    <w:rsid w:val="004B7C22"/>
    <w:rsid w:val="004B7DEB"/>
    <w:rsid w:val="004B7FFD"/>
    <w:rsid w:val="004C072B"/>
    <w:rsid w:val="004C0ACF"/>
    <w:rsid w:val="004C0F70"/>
    <w:rsid w:val="004C1332"/>
    <w:rsid w:val="004C1898"/>
    <w:rsid w:val="004C1CE8"/>
    <w:rsid w:val="004C1FC2"/>
    <w:rsid w:val="004C22B0"/>
    <w:rsid w:val="004C242E"/>
    <w:rsid w:val="004C2A07"/>
    <w:rsid w:val="004C2A4D"/>
    <w:rsid w:val="004C2A82"/>
    <w:rsid w:val="004C2CF9"/>
    <w:rsid w:val="004C2FEB"/>
    <w:rsid w:val="004C36C9"/>
    <w:rsid w:val="004C3AA6"/>
    <w:rsid w:val="004C3AE4"/>
    <w:rsid w:val="004C3CA2"/>
    <w:rsid w:val="004C4267"/>
    <w:rsid w:val="004C4566"/>
    <w:rsid w:val="004C4C83"/>
    <w:rsid w:val="004C4E28"/>
    <w:rsid w:val="004C5042"/>
    <w:rsid w:val="004C630F"/>
    <w:rsid w:val="004C6C56"/>
    <w:rsid w:val="004C6CC0"/>
    <w:rsid w:val="004C71B6"/>
    <w:rsid w:val="004C7464"/>
    <w:rsid w:val="004C7F36"/>
    <w:rsid w:val="004D013C"/>
    <w:rsid w:val="004D0964"/>
    <w:rsid w:val="004D0A19"/>
    <w:rsid w:val="004D0FEF"/>
    <w:rsid w:val="004D1018"/>
    <w:rsid w:val="004D1707"/>
    <w:rsid w:val="004D1857"/>
    <w:rsid w:val="004D1931"/>
    <w:rsid w:val="004D215A"/>
    <w:rsid w:val="004D231D"/>
    <w:rsid w:val="004D23A0"/>
    <w:rsid w:val="004D2607"/>
    <w:rsid w:val="004D2717"/>
    <w:rsid w:val="004D2F89"/>
    <w:rsid w:val="004D3DD4"/>
    <w:rsid w:val="004D4129"/>
    <w:rsid w:val="004D441B"/>
    <w:rsid w:val="004D4565"/>
    <w:rsid w:val="004D48B7"/>
    <w:rsid w:val="004D4955"/>
    <w:rsid w:val="004D4A59"/>
    <w:rsid w:val="004D4C23"/>
    <w:rsid w:val="004D5A5F"/>
    <w:rsid w:val="004D5EA7"/>
    <w:rsid w:val="004D60B2"/>
    <w:rsid w:val="004D61A5"/>
    <w:rsid w:val="004D6473"/>
    <w:rsid w:val="004D658D"/>
    <w:rsid w:val="004D6A94"/>
    <w:rsid w:val="004D6CA3"/>
    <w:rsid w:val="004D6FBB"/>
    <w:rsid w:val="004D6FE3"/>
    <w:rsid w:val="004D70D4"/>
    <w:rsid w:val="004D75EE"/>
    <w:rsid w:val="004D761E"/>
    <w:rsid w:val="004D76BE"/>
    <w:rsid w:val="004D7917"/>
    <w:rsid w:val="004D7A40"/>
    <w:rsid w:val="004E0062"/>
    <w:rsid w:val="004E0432"/>
    <w:rsid w:val="004E072E"/>
    <w:rsid w:val="004E0877"/>
    <w:rsid w:val="004E0B44"/>
    <w:rsid w:val="004E120B"/>
    <w:rsid w:val="004E1428"/>
    <w:rsid w:val="004E17C2"/>
    <w:rsid w:val="004E1CED"/>
    <w:rsid w:val="004E2939"/>
    <w:rsid w:val="004E2A39"/>
    <w:rsid w:val="004E2B9E"/>
    <w:rsid w:val="004E2ED8"/>
    <w:rsid w:val="004E30AC"/>
    <w:rsid w:val="004E32A7"/>
    <w:rsid w:val="004E3312"/>
    <w:rsid w:val="004E3541"/>
    <w:rsid w:val="004E3A67"/>
    <w:rsid w:val="004E448B"/>
    <w:rsid w:val="004E47B2"/>
    <w:rsid w:val="004E5420"/>
    <w:rsid w:val="004E54B4"/>
    <w:rsid w:val="004E5AA1"/>
    <w:rsid w:val="004E602E"/>
    <w:rsid w:val="004E603F"/>
    <w:rsid w:val="004E6085"/>
    <w:rsid w:val="004E6350"/>
    <w:rsid w:val="004E6474"/>
    <w:rsid w:val="004E676E"/>
    <w:rsid w:val="004E6C04"/>
    <w:rsid w:val="004E6CEF"/>
    <w:rsid w:val="004E6EF7"/>
    <w:rsid w:val="004E74EB"/>
    <w:rsid w:val="004F0055"/>
    <w:rsid w:val="004F0212"/>
    <w:rsid w:val="004F0404"/>
    <w:rsid w:val="004F0488"/>
    <w:rsid w:val="004F095F"/>
    <w:rsid w:val="004F0AF7"/>
    <w:rsid w:val="004F0B8F"/>
    <w:rsid w:val="004F0BED"/>
    <w:rsid w:val="004F0F1C"/>
    <w:rsid w:val="004F0F7F"/>
    <w:rsid w:val="004F0FD6"/>
    <w:rsid w:val="004F10CE"/>
    <w:rsid w:val="004F1412"/>
    <w:rsid w:val="004F1894"/>
    <w:rsid w:val="004F196B"/>
    <w:rsid w:val="004F1A27"/>
    <w:rsid w:val="004F1CB3"/>
    <w:rsid w:val="004F24A3"/>
    <w:rsid w:val="004F28E5"/>
    <w:rsid w:val="004F32A1"/>
    <w:rsid w:val="004F32D6"/>
    <w:rsid w:val="004F36CC"/>
    <w:rsid w:val="004F3754"/>
    <w:rsid w:val="004F39DD"/>
    <w:rsid w:val="004F3B8D"/>
    <w:rsid w:val="004F3BBC"/>
    <w:rsid w:val="004F3C3E"/>
    <w:rsid w:val="004F3EFA"/>
    <w:rsid w:val="004F45A0"/>
    <w:rsid w:val="004F4739"/>
    <w:rsid w:val="004F489E"/>
    <w:rsid w:val="004F492E"/>
    <w:rsid w:val="004F4A12"/>
    <w:rsid w:val="004F4CE4"/>
    <w:rsid w:val="004F4D2F"/>
    <w:rsid w:val="004F4E11"/>
    <w:rsid w:val="004F4EDD"/>
    <w:rsid w:val="004F53C4"/>
    <w:rsid w:val="004F5439"/>
    <w:rsid w:val="004F5530"/>
    <w:rsid w:val="004F5F33"/>
    <w:rsid w:val="004F5FEA"/>
    <w:rsid w:val="004F6066"/>
    <w:rsid w:val="004F6613"/>
    <w:rsid w:val="004F67A2"/>
    <w:rsid w:val="004F6A93"/>
    <w:rsid w:val="004F73CD"/>
    <w:rsid w:val="004F740F"/>
    <w:rsid w:val="004F74B9"/>
    <w:rsid w:val="004F74FA"/>
    <w:rsid w:val="004F76A2"/>
    <w:rsid w:val="004F78D0"/>
    <w:rsid w:val="004F7F63"/>
    <w:rsid w:val="00500054"/>
    <w:rsid w:val="0050057C"/>
    <w:rsid w:val="005013CB"/>
    <w:rsid w:val="005015BD"/>
    <w:rsid w:val="005016DC"/>
    <w:rsid w:val="00501A97"/>
    <w:rsid w:val="00501D9E"/>
    <w:rsid w:val="00501E8B"/>
    <w:rsid w:val="00502183"/>
    <w:rsid w:val="005023D2"/>
    <w:rsid w:val="0050269C"/>
    <w:rsid w:val="00502986"/>
    <w:rsid w:val="005029CC"/>
    <w:rsid w:val="005029F6"/>
    <w:rsid w:val="00502B71"/>
    <w:rsid w:val="00502BE2"/>
    <w:rsid w:val="00502C50"/>
    <w:rsid w:val="00502F90"/>
    <w:rsid w:val="005036B4"/>
    <w:rsid w:val="005041D8"/>
    <w:rsid w:val="00504443"/>
    <w:rsid w:val="0050456F"/>
    <w:rsid w:val="005047B5"/>
    <w:rsid w:val="005048D4"/>
    <w:rsid w:val="0050563F"/>
    <w:rsid w:val="00505B6D"/>
    <w:rsid w:val="00505B77"/>
    <w:rsid w:val="00505E26"/>
    <w:rsid w:val="00506154"/>
    <w:rsid w:val="00506190"/>
    <w:rsid w:val="00506B24"/>
    <w:rsid w:val="00507801"/>
    <w:rsid w:val="0050784A"/>
    <w:rsid w:val="00507EC9"/>
    <w:rsid w:val="00510670"/>
    <w:rsid w:val="005106B4"/>
    <w:rsid w:val="00510DFD"/>
    <w:rsid w:val="00510EB1"/>
    <w:rsid w:val="00510F52"/>
    <w:rsid w:val="005110CF"/>
    <w:rsid w:val="005113C7"/>
    <w:rsid w:val="00511592"/>
    <w:rsid w:val="0051188E"/>
    <w:rsid w:val="0051193C"/>
    <w:rsid w:val="00511E58"/>
    <w:rsid w:val="00512027"/>
    <w:rsid w:val="005120AB"/>
    <w:rsid w:val="005120F8"/>
    <w:rsid w:val="00512480"/>
    <w:rsid w:val="00512873"/>
    <w:rsid w:val="005128E9"/>
    <w:rsid w:val="00512A97"/>
    <w:rsid w:val="00512B16"/>
    <w:rsid w:val="005131B7"/>
    <w:rsid w:val="005131C4"/>
    <w:rsid w:val="005133F8"/>
    <w:rsid w:val="005134F0"/>
    <w:rsid w:val="005134F2"/>
    <w:rsid w:val="0051351C"/>
    <w:rsid w:val="005136DA"/>
    <w:rsid w:val="00513A17"/>
    <w:rsid w:val="00513B85"/>
    <w:rsid w:val="00513F7D"/>
    <w:rsid w:val="005140A6"/>
    <w:rsid w:val="0051418E"/>
    <w:rsid w:val="005141B4"/>
    <w:rsid w:val="005143C4"/>
    <w:rsid w:val="005143F5"/>
    <w:rsid w:val="00514F1A"/>
    <w:rsid w:val="0051513D"/>
    <w:rsid w:val="0051520F"/>
    <w:rsid w:val="005157E6"/>
    <w:rsid w:val="00515A1C"/>
    <w:rsid w:val="00515A71"/>
    <w:rsid w:val="00515B04"/>
    <w:rsid w:val="00516580"/>
    <w:rsid w:val="00516686"/>
    <w:rsid w:val="005167E0"/>
    <w:rsid w:val="00516A01"/>
    <w:rsid w:val="00516A94"/>
    <w:rsid w:val="00516E14"/>
    <w:rsid w:val="005170B0"/>
    <w:rsid w:val="0051790D"/>
    <w:rsid w:val="0051794E"/>
    <w:rsid w:val="00517AA2"/>
    <w:rsid w:val="00517E78"/>
    <w:rsid w:val="00520342"/>
    <w:rsid w:val="005209B9"/>
    <w:rsid w:val="00520E8F"/>
    <w:rsid w:val="00521169"/>
    <w:rsid w:val="00521FE4"/>
    <w:rsid w:val="00522443"/>
    <w:rsid w:val="0052252F"/>
    <w:rsid w:val="005226D8"/>
    <w:rsid w:val="0052273F"/>
    <w:rsid w:val="00522804"/>
    <w:rsid w:val="00522D86"/>
    <w:rsid w:val="00522D8F"/>
    <w:rsid w:val="00522FC5"/>
    <w:rsid w:val="0052312B"/>
    <w:rsid w:val="0052346F"/>
    <w:rsid w:val="00523A13"/>
    <w:rsid w:val="005242A6"/>
    <w:rsid w:val="0052430E"/>
    <w:rsid w:val="0052465F"/>
    <w:rsid w:val="00524A5F"/>
    <w:rsid w:val="00524E81"/>
    <w:rsid w:val="005256A5"/>
    <w:rsid w:val="00525A70"/>
    <w:rsid w:val="00525EA6"/>
    <w:rsid w:val="00525EF1"/>
    <w:rsid w:val="00525F14"/>
    <w:rsid w:val="005261A6"/>
    <w:rsid w:val="005264E5"/>
    <w:rsid w:val="00526C6D"/>
    <w:rsid w:val="00526E0A"/>
    <w:rsid w:val="00526F62"/>
    <w:rsid w:val="005272F7"/>
    <w:rsid w:val="0052753D"/>
    <w:rsid w:val="00527642"/>
    <w:rsid w:val="005276C9"/>
    <w:rsid w:val="00527963"/>
    <w:rsid w:val="00527B41"/>
    <w:rsid w:val="00527F67"/>
    <w:rsid w:val="00530118"/>
    <w:rsid w:val="00530311"/>
    <w:rsid w:val="005308F0"/>
    <w:rsid w:val="00530D6F"/>
    <w:rsid w:val="00530DD8"/>
    <w:rsid w:val="00530F99"/>
    <w:rsid w:val="00531197"/>
    <w:rsid w:val="0053123D"/>
    <w:rsid w:val="005319F8"/>
    <w:rsid w:val="005321C1"/>
    <w:rsid w:val="0053265D"/>
    <w:rsid w:val="00532A78"/>
    <w:rsid w:val="00532CE1"/>
    <w:rsid w:val="00532D5C"/>
    <w:rsid w:val="0053302C"/>
    <w:rsid w:val="005337A2"/>
    <w:rsid w:val="00533CF4"/>
    <w:rsid w:val="00533D96"/>
    <w:rsid w:val="00534056"/>
    <w:rsid w:val="00534877"/>
    <w:rsid w:val="005352DB"/>
    <w:rsid w:val="0053563A"/>
    <w:rsid w:val="00535865"/>
    <w:rsid w:val="0053638F"/>
    <w:rsid w:val="0053664B"/>
    <w:rsid w:val="00537281"/>
    <w:rsid w:val="00537364"/>
    <w:rsid w:val="00537473"/>
    <w:rsid w:val="00537628"/>
    <w:rsid w:val="00537A43"/>
    <w:rsid w:val="00537CE9"/>
    <w:rsid w:val="00540070"/>
    <w:rsid w:val="00540127"/>
    <w:rsid w:val="005406F6"/>
    <w:rsid w:val="005409AA"/>
    <w:rsid w:val="00540CD3"/>
    <w:rsid w:val="00540F6B"/>
    <w:rsid w:val="005412D9"/>
    <w:rsid w:val="00541DEA"/>
    <w:rsid w:val="00541EE7"/>
    <w:rsid w:val="005421B9"/>
    <w:rsid w:val="005424AD"/>
    <w:rsid w:val="005425AD"/>
    <w:rsid w:val="00542AB9"/>
    <w:rsid w:val="00542C91"/>
    <w:rsid w:val="00542FA6"/>
    <w:rsid w:val="00543768"/>
    <w:rsid w:val="005437CB"/>
    <w:rsid w:val="0054391C"/>
    <w:rsid w:val="00543A6F"/>
    <w:rsid w:val="00543BD1"/>
    <w:rsid w:val="00544205"/>
    <w:rsid w:val="00544276"/>
    <w:rsid w:val="00544351"/>
    <w:rsid w:val="00544462"/>
    <w:rsid w:val="00544A75"/>
    <w:rsid w:val="00544EAE"/>
    <w:rsid w:val="00544F7F"/>
    <w:rsid w:val="005455B2"/>
    <w:rsid w:val="00545A0C"/>
    <w:rsid w:val="00545BFB"/>
    <w:rsid w:val="00545DDE"/>
    <w:rsid w:val="00546158"/>
    <w:rsid w:val="005464AD"/>
    <w:rsid w:val="00546536"/>
    <w:rsid w:val="00546AD2"/>
    <w:rsid w:val="00547886"/>
    <w:rsid w:val="005479BE"/>
    <w:rsid w:val="00547A20"/>
    <w:rsid w:val="00547CCB"/>
    <w:rsid w:val="00547DF4"/>
    <w:rsid w:val="00547F08"/>
    <w:rsid w:val="005500D3"/>
    <w:rsid w:val="00550432"/>
    <w:rsid w:val="00550703"/>
    <w:rsid w:val="00550B9B"/>
    <w:rsid w:val="00550F00"/>
    <w:rsid w:val="00550F0C"/>
    <w:rsid w:val="00551213"/>
    <w:rsid w:val="00551A20"/>
    <w:rsid w:val="00551D22"/>
    <w:rsid w:val="00551FEC"/>
    <w:rsid w:val="00552811"/>
    <w:rsid w:val="0055282D"/>
    <w:rsid w:val="00552AD6"/>
    <w:rsid w:val="00552C88"/>
    <w:rsid w:val="0055353E"/>
    <w:rsid w:val="005537CD"/>
    <w:rsid w:val="00553C8D"/>
    <w:rsid w:val="00553F58"/>
    <w:rsid w:val="005540DE"/>
    <w:rsid w:val="005542C4"/>
    <w:rsid w:val="00554691"/>
    <w:rsid w:val="00554A19"/>
    <w:rsid w:val="00555067"/>
    <w:rsid w:val="00555361"/>
    <w:rsid w:val="005559CA"/>
    <w:rsid w:val="00555C43"/>
    <w:rsid w:val="00555F01"/>
    <w:rsid w:val="0055614F"/>
    <w:rsid w:val="00556619"/>
    <w:rsid w:val="00556625"/>
    <w:rsid w:val="005568F5"/>
    <w:rsid w:val="00557198"/>
    <w:rsid w:val="005576CA"/>
    <w:rsid w:val="00557854"/>
    <w:rsid w:val="00560AF6"/>
    <w:rsid w:val="005612D7"/>
    <w:rsid w:val="00561643"/>
    <w:rsid w:val="00561784"/>
    <w:rsid w:val="00561955"/>
    <w:rsid w:val="00561A4E"/>
    <w:rsid w:val="00561A98"/>
    <w:rsid w:val="00561ACC"/>
    <w:rsid w:val="0056278B"/>
    <w:rsid w:val="005627AC"/>
    <w:rsid w:val="00562870"/>
    <w:rsid w:val="00562E92"/>
    <w:rsid w:val="00563401"/>
    <w:rsid w:val="005639BC"/>
    <w:rsid w:val="00563BB5"/>
    <w:rsid w:val="00564444"/>
    <w:rsid w:val="00564F40"/>
    <w:rsid w:val="005650D6"/>
    <w:rsid w:val="00565ABC"/>
    <w:rsid w:val="00565BF5"/>
    <w:rsid w:val="00565C34"/>
    <w:rsid w:val="00566323"/>
    <w:rsid w:val="005664C2"/>
    <w:rsid w:val="005669C6"/>
    <w:rsid w:val="005669C8"/>
    <w:rsid w:val="00566F48"/>
    <w:rsid w:val="005673C1"/>
    <w:rsid w:val="005674EA"/>
    <w:rsid w:val="00567539"/>
    <w:rsid w:val="0056781C"/>
    <w:rsid w:val="0056782A"/>
    <w:rsid w:val="0056789D"/>
    <w:rsid w:val="00567B8E"/>
    <w:rsid w:val="00567BBF"/>
    <w:rsid w:val="00567FF0"/>
    <w:rsid w:val="0057047B"/>
    <w:rsid w:val="005707C1"/>
    <w:rsid w:val="00570AB8"/>
    <w:rsid w:val="00570AF7"/>
    <w:rsid w:val="00570D43"/>
    <w:rsid w:val="00570F7E"/>
    <w:rsid w:val="005710BE"/>
    <w:rsid w:val="0057132A"/>
    <w:rsid w:val="0057148D"/>
    <w:rsid w:val="005718DE"/>
    <w:rsid w:val="00571961"/>
    <w:rsid w:val="00571D93"/>
    <w:rsid w:val="005724E2"/>
    <w:rsid w:val="00572523"/>
    <w:rsid w:val="0057297B"/>
    <w:rsid w:val="00572BA8"/>
    <w:rsid w:val="00572D4A"/>
    <w:rsid w:val="00572DA4"/>
    <w:rsid w:val="00572DE0"/>
    <w:rsid w:val="005730D2"/>
    <w:rsid w:val="00573186"/>
    <w:rsid w:val="00573579"/>
    <w:rsid w:val="0057364E"/>
    <w:rsid w:val="00574249"/>
    <w:rsid w:val="005742C9"/>
    <w:rsid w:val="005748B1"/>
    <w:rsid w:val="00574CC4"/>
    <w:rsid w:val="00574F00"/>
    <w:rsid w:val="005753AC"/>
    <w:rsid w:val="0057571E"/>
    <w:rsid w:val="0057587A"/>
    <w:rsid w:val="00575A97"/>
    <w:rsid w:val="00576259"/>
    <w:rsid w:val="005765B4"/>
    <w:rsid w:val="005776BD"/>
    <w:rsid w:val="00577A39"/>
    <w:rsid w:val="00577A95"/>
    <w:rsid w:val="00580518"/>
    <w:rsid w:val="005806F8"/>
    <w:rsid w:val="0058073A"/>
    <w:rsid w:val="00580855"/>
    <w:rsid w:val="00581086"/>
    <w:rsid w:val="0058108F"/>
    <w:rsid w:val="0058113B"/>
    <w:rsid w:val="005812C1"/>
    <w:rsid w:val="005814B8"/>
    <w:rsid w:val="005817FD"/>
    <w:rsid w:val="00581B51"/>
    <w:rsid w:val="00581F62"/>
    <w:rsid w:val="005824F4"/>
    <w:rsid w:val="005825B4"/>
    <w:rsid w:val="00582618"/>
    <w:rsid w:val="005829C4"/>
    <w:rsid w:val="00582C69"/>
    <w:rsid w:val="00582CAF"/>
    <w:rsid w:val="00582D46"/>
    <w:rsid w:val="005830BD"/>
    <w:rsid w:val="005830E2"/>
    <w:rsid w:val="0058334A"/>
    <w:rsid w:val="005834E3"/>
    <w:rsid w:val="00583C19"/>
    <w:rsid w:val="00583D02"/>
    <w:rsid w:val="00583F22"/>
    <w:rsid w:val="005841D4"/>
    <w:rsid w:val="00584241"/>
    <w:rsid w:val="0058451E"/>
    <w:rsid w:val="00584D41"/>
    <w:rsid w:val="00584DFB"/>
    <w:rsid w:val="00585025"/>
    <w:rsid w:val="005850F2"/>
    <w:rsid w:val="005859C8"/>
    <w:rsid w:val="00585ACB"/>
    <w:rsid w:val="00585DE8"/>
    <w:rsid w:val="00585E24"/>
    <w:rsid w:val="00585E66"/>
    <w:rsid w:val="005860DD"/>
    <w:rsid w:val="00586D52"/>
    <w:rsid w:val="00587126"/>
    <w:rsid w:val="00587763"/>
    <w:rsid w:val="00587A3F"/>
    <w:rsid w:val="00587B21"/>
    <w:rsid w:val="00587BBC"/>
    <w:rsid w:val="00587D87"/>
    <w:rsid w:val="00587DCF"/>
    <w:rsid w:val="00590004"/>
    <w:rsid w:val="00590456"/>
    <w:rsid w:val="00590AFB"/>
    <w:rsid w:val="00590D0B"/>
    <w:rsid w:val="00591CF0"/>
    <w:rsid w:val="00591FE0"/>
    <w:rsid w:val="00592545"/>
    <w:rsid w:val="00592AB4"/>
    <w:rsid w:val="005931E8"/>
    <w:rsid w:val="00593836"/>
    <w:rsid w:val="00593CFB"/>
    <w:rsid w:val="005941FB"/>
    <w:rsid w:val="00594645"/>
    <w:rsid w:val="0059466D"/>
    <w:rsid w:val="005946B5"/>
    <w:rsid w:val="005947C9"/>
    <w:rsid w:val="0059521D"/>
    <w:rsid w:val="00595356"/>
    <w:rsid w:val="0059573F"/>
    <w:rsid w:val="005958D5"/>
    <w:rsid w:val="005959B9"/>
    <w:rsid w:val="00595B19"/>
    <w:rsid w:val="00595FF2"/>
    <w:rsid w:val="00596A89"/>
    <w:rsid w:val="00596A8C"/>
    <w:rsid w:val="00596B59"/>
    <w:rsid w:val="00596C81"/>
    <w:rsid w:val="005970DA"/>
    <w:rsid w:val="00597112"/>
    <w:rsid w:val="005977AA"/>
    <w:rsid w:val="00597980"/>
    <w:rsid w:val="00597FB5"/>
    <w:rsid w:val="005A01DA"/>
    <w:rsid w:val="005A05F0"/>
    <w:rsid w:val="005A09CB"/>
    <w:rsid w:val="005A0D5D"/>
    <w:rsid w:val="005A1048"/>
    <w:rsid w:val="005A10E1"/>
    <w:rsid w:val="005A1276"/>
    <w:rsid w:val="005A14CF"/>
    <w:rsid w:val="005A159B"/>
    <w:rsid w:val="005A165F"/>
    <w:rsid w:val="005A19F4"/>
    <w:rsid w:val="005A1C53"/>
    <w:rsid w:val="005A1C91"/>
    <w:rsid w:val="005A2141"/>
    <w:rsid w:val="005A2583"/>
    <w:rsid w:val="005A27CD"/>
    <w:rsid w:val="005A2C0F"/>
    <w:rsid w:val="005A2D65"/>
    <w:rsid w:val="005A2E54"/>
    <w:rsid w:val="005A32BF"/>
    <w:rsid w:val="005A3D24"/>
    <w:rsid w:val="005A3ECB"/>
    <w:rsid w:val="005A4200"/>
    <w:rsid w:val="005A4228"/>
    <w:rsid w:val="005A42DA"/>
    <w:rsid w:val="005A49DE"/>
    <w:rsid w:val="005A4A3E"/>
    <w:rsid w:val="005A4BC3"/>
    <w:rsid w:val="005A4C59"/>
    <w:rsid w:val="005A4D55"/>
    <w:rsid w:val="005A54DC"/>
    <w:rsid w:val="005A5778"/>
    <w:rsid w:val="005A5A77"/>
    <w:rsid w:val="005A5BD9"/>
    <w:rsid w:val="005A6104"/>
    <w:rsid w:val="005A62E7"/>
    <w:rsid w:val="005A6DF6"/>
    <w:rsid w:val="005A6E3A"/>
    <w:rsid w:val="005A6E76"/>
    <w:rsid w:val="005A7086"/>
    <w:rsid w:val="005A744E"/>
    <w:rsid w:val="005A7827"/>
    <w:rsid w:val="005A7A07"/>
    <w:rsid w:val="005B01E5"/>
    <w:rsid w:val="005B0451"/>
    <w:rsid w:val="005B06DA"/>
    <w:rsid w:val="005B0B97"/>
    <w:rsid w:val="005B0C40"/>
    <w:rsid w:val="005B0D9C"/>
    <w:rsid w:val="005B12A6"/>
    <w:rsid w:val="005B144C"/>
    <w:rsid w:val="005B184B"/>
    <w:rsid w:val="005B1886"/>
    <w:rsid w:val="005B190B"/>
    <w:rsid w:val="005B20C6"/>
    <w:rsid w:val="005B232D"/>
    <w:rsid w:val="005B23B3"/>
    <w:rsid w:val="005B28BA"/>
    <w:rsid w:val="005B2C17"/>
    <w:rsid w:val="005B2C55"/>
    <w:rsid w:val="005B2D54"/>
    <w:rsid w:val="005B2E46"/>
    <w:rsid w:val="005B3167"/>
    <w:rsid w:val="005B322F"/>
    <w:rsid w:val="005B32C4"/>
    <w:rsid w:val="005B32D6"/>
    <w:rsid w:val="005B3362"/>
    <w:rsid w:val="005B392C"/>
    <w:rsid w:val="005B3C67"/>
    <w:rsid w:val="005B3F2A"/>
    <w:rsid w:val="005B4393"/>
    <w:rsid w:val="005B4F8E"/>
    <w:rsid w:val="005B5328"/>
    <w:rsid w:val="005B57BA"/>
    <w:rsid w:val="005B57CF"/>
    <w:rsid w:val="005B62DE"/>
    <w:rsid w:val="005B65C5"/>
    <w:rsid w:val="005B6924"/>
    <w:rsid w:val="005B6B66"/>
    <w:rsid w:val="005B6DA4"/>
    <w:rsid w:val="005B70AC"/>
    <w:rsid w:val="005B720B"/>
    <w:rsid w:val="005B7970"/>
    <w:rsid w:val="005B7AA2"/>
    <w:rsid w:val="005B7F3F"/>
    <w:rsid w:val="005C033C"/>
    <w:rsid w:val="005C03F6"/>
    <w:rsid w:val="005C045C"/>
    <w:rsid w:val="005C06C9"/>
    <w:rsid w:val="005C1010"/>
    <w:rsid w:val="005C12AE"/>
    <w:rsid w:val="005C130E"/>
    <w:rsid w:val="005C14E2"/>
    <w:rsid w:val="005C1543"/>
    <w:rsid w:val="005C2370"/>
    <w:rsid w:val="005C2530"/>
    <w:rsid w:val="005C2A6E"/>
    <w:rsid w:val="005C2C6C"/>
    <w:rsid w:val="005C2D40"/>
    <w:rsid w:val="005C2E53"/>
    <w:rsid w:val="005C2E62"/>
    <w:rsid w:val="005C31F0"/>
    <w:rsid w:val="005C3206"/>
    <w:rsid w:val="005C3307"/>
    <w:rsid w:val="005C33BC"/>
    <w:rsid w:val="005C34EE"/>
    <w:rsid w:val="005C360A"/>
    <w:rsid w:val="005C3733"/>
    <w:rsid w:val="005C387A"/>
    <w:rsid w:val="005C4415"/>
    <w:rsid w:val="005C455A"/>
    <w:rsid w:val="005C4A4A"/>
    <w:rsid w:val="005C4FFC"/>
    <w:rsid w:val="005C55FD"/>
    <w:rsid w:val="005C5962"/>
    <w:rsid w:val="005C66F9"/>
    <w:rsid w:val="005C6B77"/>
    <w:rsid w:val="005C6E30"/>
    <w:rsid w:val="005C6F6E"/>
    <w:rsid w:val="005C714D"/>
    <w:rsid w:val="005C758C"/>
    <w:rsid w:val="005C7B78"/>
    <w:rsid w:val="005D070D"/>
    <w:rsid w:val="005D108E"/>
    <w:rsid w:val="005D11F1"/>
    <w:rsid w:val="005D1540"/>
    <w:rsid w:val="005D1E51"/>
    <w:rsid w:val="005D216B"/>
    <w:rsid w:val="005D22BF"/>
    <w:rsid w:val="005D238F"/>
    <w:rsid w:val="005D2503"/>
    <w:rsid w:val="005D251A"/>
    <w:rsid w:val="005D351A"/>
    <w:rsid w:val="005D3BBA"/>
    <w:rsid w:val="005D4050"/>
    <w:rsid w:val="005D43D7"/>
    <w:rsid w:val="005D4B97"/>
    <w:rsid w:val="005D5498"/>
    <w:rsid w:val="005D5C93"/>
    <w:rsid w:val="005D623E"/>
    <w:rsid w:val="005D6364"/>
    <w:rsid w:val="005D6472"/>
    <w:rsid w:val="005D64E7"/>
    <w:rsid w:val="005D6551"/>
    <w:rsid w:val="005D659F"/>
    <w:rsid w:val="005D65A0"/>
    <w:rsid w:val="005D65CB"/>
    <w:rsid w:val="005D6A58"/>
    <w:rsid w:val="005D6BDC"/>
    <w:rsid w:val="005D6D67"/>
    <w:rsid w:val="005D7662"/>
    <w:rsid w:val="005D76BC"/>
    <w:rsid w:val="005D7B13"/>
    <w:rsid w:val="005D7EDF"/>
    <w:rsid w:val="005E0293"/>
    <w:rsid w:val="005E0A37"/>
    <w:rsid w:val="005E0B33"/>
    <w:rsid w:val="005E0C0C"/>
    <w:rsid w:val="005E0D8A"/>
    <w:rsid w:val="005E0E14"/>
    <w:rsid w:val="005E0E5D"/>
    <w:rsid w:val="005E0FF7"/>
    <w:rsid w:val="005E170B"/>
    <w:rsid w:val="005E235A"/>
    <w:rsid w:val="005E264B"/>
    <w:rsid w:val="005E2668"/>
    <w:rsid w:val="005E2CCD"/>
    <w:rsid w:val="005E383D"/>
    <w:rsid w:val="005E3898"/>
    <w:rsid w:val="005E3AF5"/>
    <w:rsid w:val="005E3E80"/>
    <w:rsid w:val="005E41D3"/>
    <w:rsid w:val="005E4573"/>
    <w:rsid w:val="005E45C5"/>
    <w:rsid w:val="005E4CBC"/>
    <w:rsid w:val="005E4D9E"/>
    <w:rsid w:val="005E4E2C"/>
    <w:rsid w:val="005E5009"/>
    <w:rsid w:val="005E5B61"/>
    <w:rsid w:val="005E5F2C"/>
    <w:rsid w:val="005E61B9"/>
    <w:rsid w:val="005E64D9"/>
    <w:rsid w:val="005E67B8"/>
    <w:rsid w:val="005E743B"/>
    <w:rsid w:val="005E74E0"/>
    <w:rsid w:val="005E759A"/>
    <w:rsid w:val="005E7D42"/>
    <w:rsid w:val="005F0028"/>
    <w:rsid w:val="005F022B"/>
    <w:rsid w:val="005F0257"/>
    <w:rsid w:val="005F02B6"/>
    <w:rsid w:val="005F047D"/>
    <w:rsid w:val="005F0915"/>
    <w:rsid w:val="005F09E7"/>
    <w:rsid w:val="005F0AAF"/>
    <w:rsid w:val="005F0CED"/>
    <w:rsid w:val="005F0F36"/>
    <w:rsid w:val="005F10DB"/>
    <w:rsid w:val="005F118B"/>
    <w:rsid w:val="005F11B9"/>
    <w:rsid w:val="005F1270"/>
    <w:rsid w:val="005F154A"/>
    <w:rsid w:val="005F1B8B"/>
    <w:rsid w:val="005F241F"/>
    <w:rsid w:val="005F27D6"/>
    <w:rsid w:val="005F30A5"/>
    <w:rsid w:val="005F31CB"/>
    <w:rsid w:val="005F34BE"/>
    <w:rsid w:val="005F358F"/>
    <w:rsid w:val="005F3701"/>
    <w:rsid w:val="005F3784"/>
    <w:rsid w:val="005F3DE3"/>
    <w:rsid w:val="005F45B5"/>
    <w:rsid w:val="005F4AE7"/>
    <w:rsid w:val="005F4BE8"/>
    <w:rsid w:val="005F4EB2"/>
    <w:rsid w:val="005F5850"/>
    <w:rsid w:val="005F5AFD"/>
    <w:rsid w:val="005F5FA5"/>
    <w:rsid w:val="005F61D1"/>
    <w:rsid w:val="005F6743"/>
    <w:rsid w:val="005F6AE4"/>
    <w:rsid w:val="005F6B86"/>
    <w:rsid w:val="005F6BB6"/>
    <w:rsid w:val="005F6DA7"/>
    <w:rsid w:val="005F6E6B"/>
    <w:rsid w:val="005F7C76"/>
    <w:rsid w:val="00600087"/>
    <w:rsid w:val="00600219"/>
    <w:rsid w:val="0060036F"/>
    <w:rsid w:val="00601181"/>
    <w:rsid w:val="006011F8"/>
    <w:rsid w:val="006021D7"/>
    <w:rsid w:val="0060237A"/>
    <w:rsid w:val="006025CD"/>
    <w:rsid w:val="00603145"/>
    <w:rsid w:val="00603242"/>
    <w:rsid w:val="00603328"/>
    <w:rsid w:val="006036C2"/>
    <w:rsid w:val="006041CD"/>
    <w:rsid w:val="00604510"/>
    <w:rsid w:val="00604FF3"/>
    <w:rsid w:val="00605191"/>
    <w:rsid w:val="0060563E"/>
    <w:rsid w:val="00605CC1"/>
    <w:rsid w:val="00605FCA"/>
    <w:rsid w:val="00606219"/>
    <w:rsid w:val="0060624E"/>
    <w:rsid w:val="00606448"/>
    <w:rsid w:val="00606527"/>
    <w:rsid w:val="00606C17"/>
    <w:rsid w:val="00606CF6"/>
    <w:rsid w:val="00607258"/>
    <w:rsid w:val="0061007C"/>
    <w:rsid w:val="006101D1"/>
    <w:rsid w:val="0061050C"/>
    <w:rsid w:val="006108F6"/>
    <w:rsid w:val="00610910"/>
    <w:rsid w:val="0061124A"/>
    <w:rsid w:val="006113F3"/>
    <w:rsid w:val="00611553"/>
    <w:rsid w:val="0061192B"/>
    <w:rsid w:val="00612886"/>
    <w:rsid w:val="0061288D"/>
    <w:rsid w:val="00612CE0"/>
    <w:rsid w:val="00612FBB"/>
    <w:rsid w:val="00613408"/>
    <w:rsid w:val="00613501"/>
    <w:rsid w:val="0061395A"/>
    <w:rsid w:val="00613BF8"/>
    <w:rsid w:val="00613C28"/>
    <w:rsid w:val="006141D4"/>
    <w:rsid w:val="00614231"/>
    <w:rsid w:val="00614392"/>
    <w:rsid w:val="006147E8"/>
    <w:rsid w:val="00614804"/>
    <w:rsid w:val="0061485C"/>
    <w:rsid w:val="00614BA0"/>
    <w:rsid w:val="00615163"/>
    <w:rsid w:val="00615C3B"/>
    <w:rsid w:val="00615D97"/>
    <w:rsid w:val="00615E57"/>
    <w:rsid w:val="00615E89"/>
    <w:rsid w:val="0061608E"/>
    <w:rsid w:val="006160DA"/>
    <w:rsid w:val="00616D7E"/>
    <w:rsid w:val="00616F6F"/>
    <w:rsid w:val="00616F79"/>
    <w:rsid w:val="00617087"/>
    <w:rsid w:val="0061723A"/>
    <w:rsid w:val="0061754B"/>
    <w:rsid w:val="00617764"/>
    <w:rsid w:val="006178ED"/>
    <w:rsid w:val="00617A09"/>
    <w:rsid w:val="00617F97"/>
    <w:rsid w:val="006202EB"/>
    <w:rsid w:val="0062056D"/>
    <w:rsid w:val="00620726"/>
    <w:rsid w:val="00620FB5"/>
    <w:rsid w:val="00620FBB"/>
    <w:rsid w:val="0062153E"/>
    <w:rsid w:val="00621B2A"/>
    <w:rsid w:val="00622201"/>
    <w:rsid w:val="00622641"/>
    <w:rsid w:val="006228F1"/>
    <w:rsid w:val="00622F5C"/>
    <w:rsid w:val="0062343D"/>
    <w:rsid w:val="00623B2A"/>
    <w:rsid w:val="006245A0"/>
    <w:rsid w:val="00624C46"/>
    <w:rsid w:val="00624DC1"/>
    <w:rsid w:val="00624E50"/>
    <w:rsid w:val="00625A42"/>
    <w:rsid w:val="00625C9D"/>
    <w:rsid w:val="00625CD9"/>
    <w:rsid w:val="00625FCD"/>
    <w:rsid w:val="006261B1"/>
    <w:rsid w:val="006261F6"/>
    <w:rsid w:val="006263DF"/>
    <w:rsid w:val="006264DF"/>
    <w:rsid w:val="00626D08"/>
    <w:rsid w:val="00626E1A"/>
    <w:rsid w:val="006272FC"/>
    <w:rsid w:val="00627666"/>
    <w:rsid w:val="00627B6E"/>
    <w:rsid w:val="00627F17"/>
    <w:rsid w:val="00630679"/>
    <w:rsid w:val="00630A8D"/>
    <w:rsid w:val="00631897"/>
    <w:rsid w:val="00631B9E"/>
    <w:rsid w:val="00631D10"/>
    <w:rsid w:val="00631FCA"/>
    <w:rsid w:val="006323CD"/>
    <w:rsid w:val="00632AD7"/>
    <w:rsid w:val="00632B5C"/>
    <w:rsid w:val="00632F26"/>
    <w:rsid w:val="00633109"/>
    <w:rsid w:val="00633438"/>
    <w:rsid w:val="006334BB"/>
    <w:rsid w:val="006334FB"/>
    <w:rsid w:val="00633595"/>
    <w:rsid w:val="00633768"/>
    <w:rsid w:val="006338BE"/>
    <w:rsid w:val="00633EA5"/>
    <w:rsid w:val="006340B2"/>
    <w:rsid w:val="00634211"/>
    <w:rsid w:val="006349D5"/>
    <w:rsid w:val="00634BB7"/>
    <w:rsid w:val="00634BC7"/>
    <w:rsid w:val="00635157"/>
    <w:rsid w:val="006355AA"/>
    <w:rsid w:val="00635666"/>
    <w:rsid w:val="00635A8F"/>
    <w:rsid w:val="00635FB6"/>
    <w:rsid w:val="006365B5"/>
    <w:rsid w:val="00636764"/>
    <w:rsid w:val="00636A0A"/>
    <w:rsid w:val="00636D61"/>
    <w:rsid w:val="006371AC"/>
    <w:rsid w:val="0063732E"/>
    <w:rsid w:val="006373DF"/>
    <w:rsid w:val="00637AE7"/>
    <w:rsid w:val="00640DE9"/>
    <w:rsid w:val="00640EA1"/>
    <w:rsid w:val="00641116"/>
    <w:rsid w:val="006412D0"/>
    <w:rsid w:val="006414F5"/>
    <w:rsid w:val="006419C1"/>
    <w:rsid w:val="00641B95"/>
    <w:rsid w:val="00642221"/>
    <w:rsid w:val="006422EB"/>
    <w:rsid w:val="006424D5"/>
    <w:rsid w:val="00642686"/>
    <w:rsid w:val="006427BF"/>
    <w:rsid w:val="00642963"/>
    <w:rsid w:val="00642E37"/>
    <w:rsid w:val="0064317B"/>
    <w:rsid w:val="0064343E"/>
    <w:rsid w:val="00643692"/>
    <w:rsid w:val="0064379E"/>
    <w:rsid w:val="006444E6"/>
    <w:rsid w:val="00644580"/>
    <w:rsid w:val="00644990"/>
    <w:rsid w:val="00644E5C"/>
    <w:rsid w:val="00644E60"/>
    <w:rsid w:val="006451D2"/>
    <w:rsid w:val="006454A3"/>
    <w:rsid w:val="006456F4"/>
    <w:rsid w:val="00645B96"/>
    <w:rsid w:val="00645F4E"/>
    <w:rsid w:val="006460B3"/>
    <w:rsid w:val="006460D4"/>
    <w:rsid w:val="006469A4"/>
    <w:rsid w:val="00646A95"/>
    <w:rsid w:val="00646B3E"/>
    <w:rsid w:val="00646B6F"/>
    <w:rsid w:val="00646C56"/>
    <w:rsid w:val="00646DE8"/>
    <w:rsid w:val="00647131"/>
    <w:rsid w:val="00647210"/>
    <w:rsid w:val="00647221"/>
    <w:rsid w:val="006476AC"/>
    <w:rsid w:val="0065009C"/>
    <w:rsid w:val="00650DEC"/>
    <w:rsid w:val="006512D6"/>
    <w:rsid w:val="00651D3A"/>
    <w:rsid w:val="00651DBA"/>
    <w:rsid w:val="00651F0A"/>
    <w:rsid w:val="006520EB"/>
    <w:rsid w:val="00652515"/>
    <w:rsid w:val="0065284E"/>
    <w:rsid w:val="00652A07"/>
    <w:rsid w:val="00653866"/>
    <w:rsid w:val="00653913"/>
    <w:rsid w:val="00653A3C"/>
    <w:rsid w:val="00653B77"/>
    <w:rsid w:val="00653C27"/>
    <w:rsid w:val="00654223"/>
    <w:rsid w:val="0065466B"/>
    <w:rsid w:val="00654F32"/>
    <w:rsid w:val="006554AD"/>
    <w:rsid w:val="00655513"/>
    <w:rsid w:val="006556E8"/>
    <w:rsid w:val="00655E4C"/>
    <w:rsid w:val="0065602B"/>
    <w:rsid w:val="0065606F"/>
    <w:rsid w:val="006561BD"/>
    <w:rsid w:val="006561FE"/>
    <w:rsid w:val="0065623B"/>
    <w:rsid w:val="00656359"/>
    <w:rsid w:val="006564A8"/>
    <w:rsid w:val="00656C30"/>
    <w:rsid w:val="00656F80"/>
    <w:rsid w:val="00657620"/>
    <w:rsid w:val="00657AAC"/>
    <w:rsid w:val="00657B27"/>
    <w:rsid w:val="00657B8D"/>
    <w:rsid w:val="00657D15"/>
    <w:rsid w:val="006603C8"/>
    <w:rsid w:val="0066042D"/>
    <w:rsid w:val="00660F7F"/>
    <w:rsid w:val="0066152E"/>
    <w:rsid w:val="00661CAE"/>
    <w:rsid w:val="006622F8"/>
    <w:rsid w:val="00662348"/>
    <w:rsid w:val="00662556"/>
    <w:rsid w:val="006628A9"/>
    <w:rsid w:val="00662B55"/>
    <w:rsid w:val="00662F1B"/>
    <w:rsid w:val="006632FD"/>
    <w:rsid w:val="00663335"/>
    <w:rsid w:val="0066383E"/>
    <w:rsid w:val="0066395E"/>
    <w:rsid w:val="0066426F"/>
    <w:rsid w:val="00664773"/>
    <w:rsid w:val="00664AA7"/>
    <w:rsid w:val="00664BE9"/>
    <w:rsid w:val="00664F1E"/>
    <w:rsid w:val="00665959"/>
    <w:rsid w:val="00665F45"/>
    <w:rsid w:val="00666281"/>
    <w:rsid w:val="0066672D"/>
    <w:rsid w:val="0066692B"/>
    <w:rsid w:val="00666A82"/>
    <w:rsid w:val="0066713D"/>
    <w:rsid w:val="0066739F"/>
    <w:rsid w:val="00667F0F"/>
    <w:rsid w:val="00670388"/>
    <w:rsid w:val="00670453"/>
    <w:rsid w:val="00670456"/>
    <w:rsid w:val="0067068F"/>
    <w:rsid w:val="006707EC"/>
    <w:rsid w:val="00670E47"/>
    <w:rsid w:val="0067132B"/>
    <w:rsid w:val="00671A68"/>
    <w:rsid w:val="00671CAC"/>
    <w:rsid w:val="00671E97"/>
    <w:rsid w:val="00671F58"/>
    <w:rsid w:val="00672223"/>
    <w:rsid w:val="0067232A"/>
    <w:rsid w:val="0067247F"/>
    <w:rsid w:val="006729D6"/>
    <w:rsid w:val="00672E54"/>
    <w:rsid w:val="00673393"/>
    <w:rsid w:val="00673BC4"/>
    <w:rsid w:val="006749EF"/>
    <w:rsid w:val="00674F6E"/>
    <w:rsid w:val="0067630B"/>
    <w:rsid w:val="00676678"/>
    <w:rsid w:val="00676958"/>
    <w:rsid w:val="00676ED1"/>
    <w:rsid w:val="00677021"/>
    <w:rsid w:val="00677025"/>
    <w:rsid w:val="006772C5"/>
    <w:rsid w:val="00677340"/>
    <w:rsid w:val="00677900"/>
    <w:rsid w:val="006808EC"/>
    <w:rsid w:val="00680EE9"/>
    <w:rsid w:val="006813E2"/>
    <w:rsid w:val="006818C9"/>
    <w:rsid w:val="00681C98"/>
    <w:rsid w:val="00681DFA"/>
    <w:rsid w:val="0068206B"/>
    <w:rsid w:val="00682894"/>
    <w:rsid w:val="00682BBA"/>
    <w:rsid w:val="00682BE8"/>
    <w:rsid w:val="00683408"/>
    <w:rsid w:val="0068353F"/>
    <w:rsid w:val="00683800"/>
    <w:rsid w:val="00683AC6"/>
    <w:rsid w:val="006847F8"/>
    <w:rsid w:val="00684FDC"/>
    <w:rsid w:val="00685394"/>
    <w:rsid w:val="006853D4"/>
    <w:rsid w:val="00685479"/>
    <w:rsid w:val="0068577D"/>
    <w:rsid w:val="00685C86"/>
    <w:rsid w:val="006864F1"/>
    <w:rsid w:val="006867A9"/>
    <w:rsid w:val="006873D3"/>
    <w:rsid w:val="006877C1"/>
    <w:rsid w:val="006877D8"/>
    <w:rsid w:val="00687AC6"/>
    <w:rsid w:val="00687C3C"/>
    <w:rsid w:val="00687E6F"/>
    <w:rsid w:val="00690A14"/>
    <w:rsid w:val="00690BEA"/>
    <w:rsid w:val="00690E44"/>
    <w:rsid w:val="00690EF0"/>
    <w:rsid w:val="00691192"/>
    <w:rsid w:val="006915B2"/>
    <w:rsid w:val="00691759"/>
    <w:rsid w:val="006918C0"/>
    <w:rsid w:val="00691909"/>
    <w:rsid w:val="00691C4C"/>
    <w:rsid w:val="00691EC1"/>
    <w:rsid w:val="00692508"/>
    <w:rsid w:val="00692510"/>
    <w:rsid w:val="00692F22"/>
    <w:rsid w:val="006930FB"/>
    <w:rsid w:val="006936D8"/>
    <w:rsid w:val="00693792"/>
    <w:rsid w:val="006937B9"/>
    <w:rsid w:val="00693C3B"/>
    <w:rsid w:val="00693D3F"/>
    <w:rsid w:val="00693F3E"/>
    <w:rsid w:val="00694451"/>
    <w:rsid w:val="006945A8"/>
    <w:rsid w:val="006947EE"/>
    <w:rsid w:val="00695D63"/>
    <w:rsid w:val="00695D92"/>
    <w:rsid w:val="006968F9"/>
    <w:rsid w:val="00696C9C"/>
    <w:rsid w:val="00696EC2"/>
    <w:rsid w:val="006975F1"/>
    <w:rsid w:val="0069771A"/>
    <w:rsid w:val="006977A1"/>
    <w:rsid w:val="00697AAF"/>
    <w:rsid w:val="006A00BB"/>
    <w:rsid w:val="006A0455"/>
    <w:rsid w:val="006A09A7"/>
    <w:rsid w:val="006A09B0"/>
    <w:rsid w:val="006A0AA5"/>
    <w:rsid w:val="006A0FCC"/>
    <w:rsid w:val="006A1050"/>
    <w:rsid w:val="006A147A"/>
    <w:rsid w:val="006A1566"/>
    <w:rsid w:val="006A16E0"/>
    <w:rsid w:val="006A1840"/>
    <w:rsid w:val="006A19B2"/>
    <w:rsid w:val="006A1AD2"/>
    <w:rsid w:val="006A1E20"/>
    <w:rsid w:val="006A1EF5"/>
    <w:rsid w:val="006A20FD"/>
    <w:rsid w:val="006A2543"/>
    <w:rsid w:val="006A2565"/>
    <w:rsid w:val="006A285C"/>
    <w:rsid w:val="006A2E96"/>
    <w:rsid w:val="006A3039"/>
    <w:rsid w:val="006A3599"/>
    <w:rsid w:val="006A39D4"/>
    <w:rsid w:val="006A4034"/>
    <w:rsid w:val="006A4209"/>
    <w:rsid w:val="006A4350"/>
    <w:rsid w:val="006A4D9A"/>
    <w:rsid w:val="006A51C0"/>
    <w:rsid w:val="006A5202"/>
    <w:rsid w:val="006A5795"/>
    <w:rsid w:val="006A59F5"/>
    <w:rsid w:val="006A5F05"/>
    <w:rsid w:val="006A6697"/>
    <w:rsid w:val="006A66C7"/>
    <w:rsid w:val="006A6A5D"/>
    <w:rsid w:val="006A6A9D"/>
    <w:rsid w:val="006A6B35"/>
    <w:rsid w:val="006A6E65"/>
    <w:rsid w:val="006A763A"/>
    <w:rsid w:val="006A7A77"/>
    <w:rsid w:val="006A7FA7"/>
    <w:rsid w:val="006B0341"/>
    <w:rsid w:val="006B07EF"/>
    <w:rsid w:val="006B0DCD"/>
    <w:rsid w:val="006B0EF5"/>
    <w:rsid w:val="006B16D6"/>
    <w:rsid w:val="006B1C27"/>
    <w:rsid w:val="006B2256"/>
    <w:rsid w:val="006B2582"/>
    <w:rsid w:val="006B2A2D"/>
    <w:rsid w:val="006B3642"/>
    <w:rsid w:val="006B3768"/>
    <w:rsid w:val="006B3A26"/>
    <w:rsid w:val="006B3A4C"/>
    <w:rsid w:val="006B3D61"/>
    <w:rsid w:val="006B3E82"/>
    <w:rsid w:val="006B462B"/>
    <w:rsid w:val="006B471B"/>
    <w:rsid w:val="006B4A62"/>
    <w:rsid w:val="006B4B39"/>
    <w:rsid w:val="006B58AD"/>
    <w:rsid w:val="006B5DF9"/>
    <w:rsid w:val="006B5EE7"/>
    <w:rsid w:val="006B61EF"/>
    <w:rsid w:val="006B67E5"/>
    <w:rsid w:val="006B6BFF"/>
    <w:rsid w:val="006B6EB6"/>
    <w:rsid w:val="006B706E"/>
    <w:rsid w:val="006B78EB"/>
    <w:rsid w:val="006B7C5F"/>
    <w:rsid w:val="006C0096"/>
    <w:rsid w:val="006C0350"/>
    <w:rsid w:val="006C0632"/>
    <w:rsid w:val="006C10D9"/>
    <w:rsid w:val="006C14DE"/>
    <w:rsid w:val="006C159D"/>
    <w:rsid w:val="006C18EB"/>
    <w:rsid w:val="006C1D31"/>
    <w:rsid w:val="006C2098"/>
    <w:rsid w:val="006C2137"/>
    <w:rsid w:val="006C244E"/>
    <w:rsid w:val="006C2C56"/>
    <w:rsid w:val="006C30C4"/>
    <w:rsid w:val="006C3102"/>
    <w:rsid w:val="006C36B1"/>
    <w:rsid w:val="006C37B9"/>
    <w:rsid w:val="006C3B0D"/>
    <w:rsid w:val="006C3E03"/>
    <w:rsid w:val="006C3FB3"/>
    <w:rsid w:val="006C40E1"/>
    <w:rsid w:val="006C435C"/>
    <w:rsid w:val="006C44EB"/>
    <w:rsid w:val="006C4A8F"/>
    <w:rsid w:val="006C544C"/>
    <w:rsid w:val="006C5CE9"/>
    <w:rsid w:val="006C5F48"/>
    <w:rsid w:val="006C5F61"/>
    <w:rsid w:val="006C62BB"/>
    <w:rsid w:val="006C6538"/>
    <w:rsid w:val="006C6616"/>
    <w:rsid w:val="006C6648"/>
    <w:rsid w:val="006C6903"/>
    <w:rsid w:val="006C6EF4"/>
    <w:rsid w:val="006C7629"/>
    <w:rsid w:val="006C768F"/>
    <w:rsid w:val="006C7A10"/>
    <w:rsid w:val="006C7BA0"/>
    <w:rsid w:val="006C7ED7"/>
    <w:rsid w:val="006C7F5C"/>
    <w:rsid w:val="006D00BC"/>
    <w:rsid w:val="006D0531"/>
    <w:rsid w:val="006D0613"/>
    <w:rsid w:val="006D07C5"/>
    <w:rsid w:val="006D093D"/>
    <w:rsid w:val="006D0A9E"/>
    <w:rsid w:val="006D0ADD"/>
    <w:rsid w:val="006D0B3C"/>
    <w:rsid w:val="006D0FDF"/>
    <w:rsid w:val="006D102D"/>
    <w:rsid w:val="006D10CB"/>
    <w:rsid w:val="006D1114"/>
    <w:rsid w:val="006D123C"/>
    <w:rsid w:val="006D150F"/>
    <w:rsid w:val="006D1563"/>
    <w:rsid w:val="006D18E5"/>
    <w:rsid w:val="006D1D5E"/>
    <w:rsid w:val="006D1EC4"/>
    <w:rsid w:val="006D212A"/>
    <w:rsid w:val="006D2166"/>
    <w:rsid w:val="006D242F"/>
    <w:rsid w:val="006D24B4"/>
    <w:rsid w:val="006D2683"/>
    <w:rsid w:val="006D2728"/>
    <w:rsid w:val="006D2890"/>
    <w:rsid w:val="006D2BB9"/>
    <w:rsid w:val="006D2C2B"/>
    <w:rsid w:val="006D2FA3"/>
    <w:rsid w:val="006D319D"/>
    <w:rsid w:val="006D31E2"/>
    <w:rsid w:val="006D323C"/>
    <w:rsid w:val="006D3533"/>
    <w:rsid w:val="006D375E"/>
    <w:rsid w:val="006D3BCE"/>
    <w:rsid w:val="006D3FB7"/>
    <w:rsid w:val="006D4021"/>
    <w:rsid w:val="006D435C"/>
    <w:rsid w:val="006D4ACC"/>
    <w:rsid w:val="006D5121"/>
    <w:rsid w:val="006D58D9"/>
    <w:rsid w:val="006D59AE"/>
    <w:rsid w:val="006D5F5F"/>
    <w:rsid w:val="006D6711"/>
    <w:rsid w:val="006D6F1B"/>
    <w:rsid w:val="006D72EB"/>
    <w:rsid w:val="006D72FF"/>
    <w:rsid w:val="006D745D"/>
    <w:rsid w:val="006D7D46"/>
    <w:rsid w:val="006E0629"/>
    <w:rsid w:val="006E084A"/>
    <w:rsid w:val="006E0A3D"/>
    <w:rsid w:val="006E0AE7"/>
    <w:rsid w:val="006E0B18"/>
    <w:rsid w:val="006E1A30"/>
    <w:rsid w:val="006E1BF6"/>
    <w:rsid w:val="006E2047"/>
    <w:rsid w:val="006E2192"/>
    <w:rsid w:val="006E21C4"/>
    <w:rsid w:val="006E2476"/>
    <w:rsid w:val="006E29E2"/>
    <w:rsid w:val="006E2E2A"/>
    <w:rsid w:val="006E369D"/>
    <w:rsid w:val="006E37EA"/>
    <w:rsid w:val="006E4737"/>
    <w:rsid w:val="006E486E"/>
    <w:rsid w:val="006E543A"/>
    <w:rsid w:val="006E545B"/>
    <w:rsid w:val="006E570F"/>
    <w:rsid w:val="006E5C55"/>
    <w:rsid w:val="006E6274"/>
    <w:rsid w:val="006E657C"/>
    <w:rsid w:val="006E6852"/>
    <w:rsid w:val="006E6936"/>
    <w:rsid w:val="006E6BE0"/>
    <w:rsid w:val="006E6EB2"/>
    <w:rsid w:val="006E72E7"/>
    <w:rsid w:val="006E74E4"/>
    <w:rsid w:val="006E76A3"/>
    <w:rsid w:val="006E792D"/>
    <w:rsid w:val="006F0589"/>
    <w:rsid w:val="006F07AF"/>
    <w:rsid w:val="006F0999"/>
    <w:rsid w:val="006F122E"/>
    <w:rsid w:val="006F1709"/>
    <w:rsid w:val="006F1897"/>
    <w:rsid w:val="006F18B8"/>
    <w:rsid w:val="006F1A4A"/>
    <w:rsid w:val="006F2512"/>
    <w:rsid w:val="006F2C18"/>
    <w:rsid w:val="006F2E8F"/>
    <w:rsid w:val="006F363D"/>
    <w:rsid w:val="006F3B54"/>
    <w:rsid w:val="006F3BD0"/>
    <w:rsid w:val="006F3D73"/>
    <w:rsid w:val="006F4BCC"/>
    <w:rsid w:val="006F4D74"/>
    <w:rsid w:val="006F4D7D"/>
    <w:rsid w:val="006F4DF5"/>
    <w:rsid w:val="006F541E"/>
    <w:rsid w:val="006F5F98"/>
    <w:rsid w:val="006F6041"/>
    <w:rsid w:val="006F622C"/>
    <w:rsid w:val="006F7340"/>
    <w:rsid w:val="006F7539"/>
    <w:rsid w:val="006F75BC"/>
    <w:rsid w:val="006F75D8"/>
    <w:rsid w:val="006F75E9"/>
    <w:rsid w:val="006F7649"/>
    <w:rsid w:val="006F7D1E"/>
    <w:rsid w:val="007009C9"/>
    <w:rsid w:val="00700BCE"/>
    <w:rsid w:val="00700D18"/>
    <w:rsid w:val="00701C4D"/>
    <w:rsid w:val="0070208A"/>
    <w:rsid w:val="00702182"/>
    <w:rsid w:val="00702678"/>
    <w:rsid w:val="007028F2"/>
    <w:rsid w:val="0070348D"/>
    <w:rsid w:val="0070355B"/>
    <w:rsid w:val="007035D0"/>
    <w:rsid w:val="00703891"/>
    <w:rsid w:val="007049DB"/>
    <w:rsid w:val="00704DB4"/>
    <w:rsid w:val="007052CD"/>
    <w:rsid w:val="00705DC8"/>
    <w:rsid w:val="00706232"/>
    <w:rsid w:val="00706B8A"/>
    <w:rsid w:val="00706DD5"/>
    <w:rsid w:val="00707466"/>
    <w:rsid w:val="00707A00"/>
    <w:rsid w:val="00707CB8"/>
    <w:rsid w:val="00707FBD"/>
    <w:rsid w:val="00707FC3"/>
    <w:rsid w:val="007104A9"/>
    <w:rsid w:val="00710591"/>
    <w:rsid w:val="00710EF8"/>
    <w:rsid w:val="00710F8B"/>
    <w:rsid w:val="00711446"/>
    <w:rsid w:val="007115CB"/>
    <w:rsid w:val="00711877"/>
    <w:rsid w:val="00711B79"/>
    <w:rsid w:val="00711CEB"/>
    <w:rsid w:val="00711FAD"/>
    <w:rsid w:val="0071216A"/>
    <w:rsid w:val="0071243B"/>
    <w:rsid w:val="0071260C"/>
    <w:rsid w:val="00712645"/>
    <w:rsid w:val="0071285A"/>
    <w:rsid w:val="00712A25"/>
    <w:rsid w:val="00712D85"/>
    <w:rsid w:val="007130B7"/>
    <w:rsid w:val="007139F1"/>
    <w:rsid w:val="00713C28"/>
    <w:rsid w:val="00713C78"/>
    <w:rsid w:val="00713E7D"/>
    <w:rsid w:val="0071425C"/>
    <w:rsid w:val="00714783"/>
    <w:rsid w:val="00714B31"/>
    <w:rsid w:val="00715269"/>
    <w:rsid w:val="0071529C"/>
    <w:rsid w:val="007152A9"/>
    <w:rsid w:val="007152CF"/>
    <w:rsid w:val="00715376"/>
    <w:rsid w:val="007155B5"/>
    <w:rsid w:val="00715629"/>
    <w:rsid w:val="00715653"/>
    <w:rsid w:val="0071579B"/>
    <w:rsid w:val="00715994"/>
    <w:rsid w:val="0071682C"/>
    <w:rsid w:val="0071693C"/>
    <w:rsid w:val="00716AB8"/>
    <w:rsid w:val="00716BF1"/>
    <w:rsid w:val="00716BF6"/>
    <w:rsid w:val="00716E3E"/>
    <w:rsid w:val="007174B8"/>
    <w:rsid w:val="00717945"/>
    <w:rsid w:val="007179BA"/>
    <w:rsid w:val="00720225"/>
    <w:rsid w:val="0072079E"/>
    <w:rsid w:val="00720A95"/>
    <w:rsid w:val="00720DDB"/>
    <w:rsid w:val="007210B0"/>
    <w:rsid w:val="00721517"/>
    <w:rsid w:val="0072151E"/>
    <w:rsid w:val="00721B9B"/>
    <w:rsid w:val="00721C51"/>
    <w:rsid w:val="0072230F"/>
    <w:rsid w:val="00722A1C"/>
    <w:rsid w:val="0072319B"/>
    <w:rsid w:val="00723377"/>
    <w:rsid w:val="0072386E"/>
    <w:rsid w:val="00723A13"/>
    <w:rsid w:val="0072400B"/>
    <w:rsid w:val="007240BE"/>
    <w:rsid w:val="007246E3"/>
    <w:rsid w:val="0072509E"/>
    <w:rsid w:val="007255FB"/>
    <w:rsid w:val="00725D2C"/>
    <w:rsid w:val="00726315"/>
    <w:rsid w:val="00726745"/>
    <w:rsid w:val="0072687C"/>
    <w:rsid w:val="00726FE6"/>
    <w:rsid w:val="00727171"/>
    <w:rsid w:val="007271DA"/>
    <w:rsid w:val="007277D8"/>
    <w:rsid w:val="007277F2"/>
    <w:rsid w:val="00727EDB"/>
    <w:rsid w:val="00727F3A"/>
    <w:rsid w:val="0073020E"/>
    <w:rsid w:val="007302FA"/>
    <w:rsid w:val="007305BB"/>
    <w:rsid w:val="007308B3"/>
    <w:rsid w:val="00730C33"/>
    <w:rsid w:val="00730EA3"/>
    <w:rsid w:val="007314DD"/>
    <w:rsid w:val="00731A4C"/>
    <w:rsid w:val="00731AD2"/>
    <w:rsid w:val="00731B1B"/>
    <w:rsid w:val="00731BFD"/>
    <w:rsid w:val="00731F6D"/>
    <w:rsid w:val="00731FA8"/>
    <w:rsid w:val="00732284"/>
    <w:rsid w:val="00732382"/>
    <w:rsid w:val="00732995"/>
    <w:rsid w:val="007335CC"/>
    <w:rsid w:val="007335D3"/>
    <w:rsid w:val="007336DC"/>
    <w:rsid w:val="00733B93"/>
    <w:rsid w:val="007343D4"/>
    <w:rsid w:val="0073452B"/>
    <w:rsid w:val="007346F0"/>
    <w:rsid w:val="00734961"/>
    <w:rsid w:val="00734AC6"/>
    <w:rsid w:val="00734B64"/>
    <w:rsid w:val="00734BF6"/>
    <w:rsid w:val="00735980"/>
    <w:rsid w:val="00735A13"/>
    <w:rsid w:val="00735D9E"/>
    <w:rsid w:val="00735FAE"/>
    <w:rsid w:val="0073625B"/>
    <w:rsid w:val="007366D1"/>
    <w:rsid w:val="007368FA"/>
    <w:rsid w:val="00736E56"/>
    <w:rsid w:val="00737661"/>
    <w:rsid w:val="007376CE"/>
    <w:rsid w:val="00737EE5"/>
    <w:rsid w:val="00740137"/>
    <w:rsid w:val="007407FB"/>
    <w:rsid w:val="00740CFE"/>
    <w:rsid w:val="00740D1D"/>
    <w:rsid w:val="00740DC9"/>
    <w:rsid w:val="00740E94"/>
    <w:rsid w:val="007410F3"/>
    <w:rsid w:val="00741149"/>
    <w:rsid w:val="0074139F"/>
    <w:rsid w:val="007414D6"/>
    <w:rsid w:val="0074158E"/>
    <w:rsid w:val="007415A7"/>
    <w:rsid w:val="00741990"/>
    <w:rsid w:val="00741C3A"/>
    <w:rsid w:val="00741E75"/>
    <w:rsid w:val="0074270D"/>
    <w:rsid w:val="00742ACD"/>
    <w:rsid w:val="00742C0B"/>
    <w:rsid w:val="00743268"/>
    <w:rsid w:val="00743B6C"/>
    <w:rsid w:val="0074431F"/>
    <w:rsid w:val="007444B2"/>
    <w:rsid w:val="00744687"/>
    <w:rsid w:val="007449BF"/>
    <w:rsid w:val="00744AA0"/>
    <w:rsid w:val="007451E7"/>
    <w:rsid w:val="0074570A"/>
    <w:rsid w:val="007458EA"/>
    <w:rsid w:val="0074590C"/>
    <w:rsid w:val="0074598E"/>
    <w:rsid w:val="00745A1E"/>
    <w:rsid w:val="00745A8D"/>
    <w:rsid w:val="00745F91"/>
    <w:rsid w:val="00745FE7"/>
    <w:rsid w:val="0074651D"/>
    <w:rsid w:val="007468F1"/>
    <w:rsid w:val="00746E8B"/>
    <w:rsid w:val="007470F0"/>
    <w:rsid w:val="00747293"/>
    <w:rsid w:val="00747407"/>
    <w:rsid w:val="00747CA9"/>
    <w:rsid w:val="0075005F"/>
    <w:rsid w:val="0075025F"/>
    <w:rsid w:val="007505C3"/>
    <w:rsid w:val="0075092A"/>
    <w:rsid w:val="00750B6A"/>
    <w:rsid w:val="00751893"/>
    <w:rsid w:val="007526C2"/>
    <w:rsid w:val="0075289C"/>
    <w:rsid w:val="00752AAB"/>
    <w:rsid w:val="0075304B"/>
    <w:rsid w:val="00753518"/>
    <w:rsid w:val="00753F3D"/>
    <w:rsid w:val="007541B5"/>
    <w:rsid w:val="00754283"/>
    <w:rsid w:val="007548EB"/>
    <w:rsid w:val="00754942"/>
    <w:rsid w:val="007549DF"/>
    <w:rsid w:val="00755582"/>
    <w:rsid w:val="0075642A"/>
    <w:rsid w:val="007565C3"/>
    <w:rsid w:val="0075673C"/>
    <w:rsid w:val="00756CA6"/>
    <w:rsid w:val="00756DCF"/>
    <w:rsid w:val="007577DA"/>
    <w:rsid w:val="00757E62"/>
    <w:rsid w:val="00760007"/>
    <w:rsid w:val="00760159"/>
    <w:rsid w:val="00760BDE"/>
    <w:rsid w:val="00761082"/>
    <w:rsid w:val="007617D5"/>
    <w:rsid w:val="00762282"/>
    <w:rsid w:val="0076246E"/>
    <w:rsid w:val="00762BDC"/>
    <w:rsid w:val="00762D28"/>
    <w:rsid w:val="00762FE8"/>
    <w:rsid w:val="00763298"/>
    <w:rsid w:val="0076335C"/>
    <w:rsid w:val="007644EB"/>
    <w:rsid w:val="00764527"/>
    <w:rsid w:val="00764A7A"/>
    <w:rsid w:val="00764BFB"/>
    <w:rsid w:val="00764C28"/>
    <w:rsid w:val="00765028"/>
    <w:rsid w:val="00765225"/>
    <w:rsid w:val="00765EBE"/>
    <w:rsid w:val="007661ED"/>
    <w:rsid w:val="007662A9"/>
    <w:rsid w:val="0076654F"/>
    <w:rsid w:val="0076664E"/>
    <w:rsid w:val="007667BC"/>
    <w:rsid w:val="00766991"/>
    <w:rsid w:val="00766D54"/>
    <w:rsid w:val="007671DA"/>
    <w:rsid w:val="007672F3"/>
    <w:rsid w:val="0076731E"/>
    <w:rsid w:val="0076733C"/>
    <w:rsid w:val="00767562"/>
    <w:rsid w:val="00767C6E"/>
    <w:rsid w:val="007700A9"/>
    <w:rsid w:val="0077014B"/>
    <w:rsid w:val="007704E3"/>
    <w:rsid w:val="007708DB"/>
    <w:rsid w:val="00770930"/>
    <w:rsid w:val="007709A0"/>
    <w:rsid w:val="00770AEC"/>
    <w:rsid w:val="00770E27"/>
    <w:rsid w:val="00770E70"/>
    <w:rsid w:val="00771129"/>
    <w:rsid w:val="00771214"/>
    <w:rsid w:val="007713C4"/>
    <w:rsid w:val="00771511"/>
    <w:rsid w:val="00771D10"/>
    <w:rsid w:val="00771DE8"/>
    <w:rsid w:val="00771E57"/>
    <w:rsid w:val="00771F68"/>
    <w:rsid w:val="007722F2"/>
    <w:rsid w:val="00772483"/>
    <w:rsid w:val="00772631"/>
    <w:rsid w:val="00772F8F"/>
    <w:rsid w:val="00772FE0"/>
    <w:rsid w:val="007734E1"/>
    <w:rsid w:val="00773FFC"/>
    <w:rsid w:val="007743C7"/>
    <w:rsid w:val="0077443B"/>
    <w:rsid w:val="00774747"/>
    <w:rsid w:val="00774ADD"/>
    <w:rsid w:val="00774C0D"/>
    <w:rsid w:val="00774D61"/>
    <w:rsid w:val="0077503C"/>
    <w:rsid w:val="0077513C"/>
    <w:rsid w:val="007752F9"/>
    <w:rsid w:val="00775CAB"/>
    <w:rsid w:val="007760B4"/>
    <w:rsid w:val="00776268"/>
    <w:rsid w:val="00776D09"/>
    <w:rsid w:val="00777113"/>
    <w:rsid w:val="007774C6"/>
    <w:rsid w:val="007775AE"/>
    <w:rsid w:val="00780FD6"/>
    <w:rsid w:val="007811C5"/>
    <w:rsid w:val="0078167A"/>
    <w:rsid w:val="00781A21"/>
    <w:rsid w:val="00781EBC"/>
    <w:rsid w:val="007828AC"/>
    <w:rsid w:val="00782C03"/>
    <w:rsid w:val="00782C25"/>
    <w:rsid w:val="00782ECC"/>
    <w:rsid w:val="007830DF"/>
    <w:rsid w:val="0078363C"/>
    <w:rsid w:val="00783C68"/>
    <w:rsid w:val="00783C73"/>
    <w:rsid w:val="00783E9E"/>
    <w:rsid w:val="00784000"/>
    <w:rsid w:val="007842AC"/>
    <w:rsid w:val="007844CD"/>
    <w:rsid w:val="007850BF"/>
    <w:rsid w:val="007859A8"/>
    <w:rsid w:val="007864C3"/>
    <w:rsid w:val="00786A77"/>
    <w:rsid w:val="00786FBC"/>
    <w:rsid w:val="007870D5"/>
    <w:rsid w:val="0078725E"/>
    <w:rsid w:val="00787379"/>
    <w:rsid w:val="00787706"/>
    <w:rsid w:val="00787998"/>
    <w:rsid w:val="0078799B"/>
    <w:rsid w:val="00790691"/>
    <w:rsid w:val="00790786"/>
    <w:rsid w:val="007908D2"/>
    <w:rsid w:val="00790AE1"/>
    <w:rsid w:val="00790BDE"/>
    <w:rsid w:val="007911FD"/>
    <w:rsid w:val="00791368"/>
    <w:rsid w:val="00791A26"/>
    <w:rsid w:val="00791C35"/>
    <w:rsid w:val="007921BF"/>
    <w:rsid w:val="00792203"/>
    <w:rsid w:val="00792601"/>
    <w:rsid w:val="0079261F"/>
    <w:rsid w:val="00792F46"/>
    <w:rsid w:val="00792F53"/>
    <w:rsid w:val="00793A0D"/>
    <w:rsid w:val="00793A45"/>
    <w:rsid w:val="00793AD4"/>
    <w:rsid w:val="00794681"/>
    <w:rsid w:val="00794867"/>
    <w:rsid w:val="00794886"/>
    <w:rsid w:val="00794A3E"/>
    <w:rsid w:val="00794B52"/>
    <w:rsid w:val="00794BED"/>
    <w:rsid w:val="00794F13"/>
    <w:rsid w:val="00795205"/>
    <w:rsid w:val="00796015"/>
    <w:rsid w:val="007961EB"/>
    <w:rsid w:val="0079620B"/>
    <w:rsid w:val="00796A07"/>
    <w:rsid w:val="00796A1A"/>
    <w:rsid w:val="00796A55"/>
    <w:rsid w:val="00796B31"/>
    <w:rsid w:val="00796E37"/>
    <w:rsid w:val="00796EFF"/>
    <w:rsid w:val="00797047"/>
    <w:rsid w:val="007971D7"/>
    <w:rsid w:val="007978CA"/>
    <w:rsid w:val="00797EB4"/>
    <w:rsid w:val="007A00A5"/>
    <w:rsid w:val="007A0784"/>
    <w:rsid w:val="007A07DB"/>
    <w:rsid w:val="007A0909"/>
    <w:rsid w:val="007A0A2C"/>
    <w:rsid w:val="007A0C86"/>
    <w:rsid w:val="007A1878"/>
    <w:rsid w:val="007A1A19"/>
    <w:rsid w:val="007A1FA5"/>
    <w:rsid w:val="007A2291"/>
    <w:rsid w:val="007A2380"/>
    <w:rsid w:val="007A308E"/>
    <w:rsid w:val="007A383C"/>
    <w:rsid w:val="007A387D"/>
    <w:rsid w:val="007A39D5"/>
    <w:rsid w:val="007A3C23"/>
    <w:rsid w:val="007A4027"/>
    <w:rsid w:val="007A445D"/>
    <w:rsid w:val="007A447C"/>
    <w:rsid w:val="007A4A2F"/>
    <w:rsid w:val="007A4ACA"/>
    <w:rsid w:val="007A57F0"/>
    <w:rsid w:val="007A5DD9"/>
    <w:rsid w:val="007A5F06"/>
    <w:rsid w:val="007A6317"/>
    <w:rsid w:val="007A6359"/>
    <w:rsid w:val="007A6540"/>
    <w:rsid w:val="007A6825"/>
    <w:rsid w:val="007A6E3F"/>
    <w:rsid w:val="007A7142"/>
    <w:rsid w:val="007A74EA"/>
    <w:rsid w:val="007A76F8"/>
    <w:rsid w:val="007A7DF3"/>
    <w:rsid w:val="007B0048"/>
    <w:rsid w:val="007B010C"/>
    <w:rsid w:val="007B07F2"/>
    <w:rsid w:val="007B0CA5"/>
    <w:rsid w:val="007B1018"/>
    <w:rsid w:val="007B1827"/>
    <w:rsid w:val="007B18F3"/>
    <w:rsid w:val="007B1D70"/>
    <w:rsid w:val="007B1EE8"/>
    <w:rsid w:val="007B231F"/>
    <w:rsid w:val="007B23C9"/>
    <w:rsid w:val="007B24C6"/>
    <w:rsid w:val="007B2504"/>
    <w:rsid w:val="007B2E1A"/>
    <w:rsid w:val="007B30AB"/>
    <w:rsid w:val="007B353F"/>
    <w:rsid w:val="007B3C72"/>
    <w:rsid w:val="007B4127"/>
    <w:rsid w:val="007B5711"/>
    <w:rsid w:val="007B5821"/>
    <w:rsid w:val="007B592A"/>
    <w:rsid w:val="007B5A64"/>
    <w:rsid w:val="007B5C9F"/>
    <w:rsid w:val="007B5D76"/>
    <w:rsid w:val="007B5ED5"/>
    <w:rsid w:val="007B6013"/>
    <w:rsid w:val="007B6457"/>
    <w:rsid w:val="007B6497"/>
    <w:rsid w:val="007B6509"/>
    <w:rsid w:val="007B6927"/>
    <w:rsid w:val="007B6C90"/>
    <w:rsid w:val="007B6CBB"/>
    <w:rsid w:val="007B76D4"/>
    <w:rsid w:val="007B7927"/>
    <w:rsid w:val="007B7AA1"/>
    <w:rsid w:val="007B7DE8"/>
    <w:rsid w:val="007C001D"/>
    <w:rsid w:val="007C003E"/>
    <w:rsid w:val="007C05EA"/>
    <w:rsid w:val="007C07DF"/>
    <w:rsid w:val="007C0CD6"/>
    <w:rsid w:val="007C0CE6"/>
    <w:rsid w:val="007C1509"/>
    <w:rsid w:val="007C1AC7"/>
    <w:rsid w:val="007C2B3A"/>
    <w:rsid w:val="007C2BE3"/>
    <w:rsid w:val="007C2D7B"/>
    <w:rsid w:val="007C2FD3"/>
    <w:rsid w:val="007C31D8"/>
    <w:rsid w:val="007C3BD3"/>
    <w:rsid w:val="007C3F93"/>
    <w:rsid w:val="007C459C"/>
    <w:rsid w:val="007C4CD1"/>
    <w:rsid w:val="007C505C"/>
    <w:rsid w:val="007C53E3"/>
    <w:rsid w:val="007C5572"/>
    <w:rsid w:val="007C572A"/>
    <w:rsid w:val="007C5A78"/>
    <w:rsid w:val="007C5B02"/>
    <w:rsid w:val="007C617F"/>
    <w:rsid w:val="007C63ED"/>
    <w:rsid w:val="007C65DA"/>
    <w:rsid w:val="007C694F"/>
    <w:rsid w:val="007C69CA"/>
    <w:rsid w:val="007C6B2D"/>
    <w:rsid w:val="007C6F22"/>
    <w:rsid w:val="007C7574"/>
    <w:rsid w:val="007D037B"/>
    <w:rsid w:val="007D06C9"/>
    <w:rsid w:val="007D0709"/>
    <w:rsid w:val="007D0798"/>
    <w:rsid w:val="007D07E4"/>
    <w:rsid w:val="007D1B16"/>
    <w:rsid w:val="007D1B9F"/>
    <w:rsid w:val="007D1C53"/>
    <w:rsid w:val="007D1FF3"/>
    <w:rsid w:val="007D20BB"/>
    <w:rsid w:val="007D2237"/>
    <w:rsid w:val="007D27C7"/>
    <w:rsid w:val="007D2859"/>
    <w:rsid w:val="007D28E6"/>
    <w:rsid w:val="007D2AC1"/>
    <w:rsid w:val="007D2AE6"/>
    <w:rsid w:val="007D359F"/>
    <w:rsid w:val="007D3977"/>
    <w:rsid w:val="007D3A4D"/>
    <w:rsid w:val="007D3BBF"/>
    <w:rsid w:val="007D3CA6"/>
    <w:rsid w:val="007D3DE9"/>
    <w:rsid w:val="007D44FD"/>
    <w:rsid w:val="007D4A2C"/>
    <w:rsid w:val="007D51BB"/>
    <w:rsid w:val="007D5C00"/>
    <w:rsid w:val="007D6252"/>
    <w:rsid w:val="007D6D75"/>
    <w:rsid w:val="007D6E1B"/>
    <w:rsid w:val="007D6E37"/>
    <w:rsid w:val="007D6E64"/>
    <w:rsid w:val="007D6FDA"/>
    <w:rsid w:val="007D7075"/>
    <w:rsid w:val="007D73ED"/>
    <w:rsid w:val="007D783D"/>
    <w:rsid w:val="007D7EB4"/>
    <w:rsid w:val="007E089D"/>
    <w:rsid w:val="007E0C0A"/>
    <w:rsid w:val="007E0E5F"/>
    <w:rsid w:val="007E0F5B"/>
    <w:rsid w:val="007E1186"/>
    <w:rsid w:val="007E153E"/>
    <w:rsid w:val="007E1577"/>
    <w:rsid w:val="007E183F"/>
    <w:rsid w:val="007E1C7E"/>
    <w:rsid w:val="007E1E1C"/>
    <w:rsid w:val="007E1F1F"/>
    <w:rsid w:val="007E20EC"/>
    <w:rsid w:val="007E2193"/>
    <w:rsid w:val="007E22CD"/>
    <w:rsid w:val="007E2EA3"/>
    <w:rsid w:val="007E2FEB"/>
    <w:rsid w:val="007E3292"/>
    <w:rsid w:val="007E3295"/>
    <w:rsid w:val="007E3564"/>
    <w:rsid w:val="007E3E4C"/>
    <w:rsid w:val="007E40AF"/>
    <w:rsid w:val="007E4258"/>
    <w:rsid w:val="007E42E4"/>
    <w:rsid w:val="007E4355"/>
    <w:rsid w:val="007E451E"/>
    <w:rsid w:val="007E45FC"/>
    <w:rsid w:val="007E472F"/>
    <w:rsid w:val="007E4906"/>
    <w:rsid w:val="007E4BAC"/>
    <w:rsid w:val="007E4BE6"/>
    <w:rsid w:val="007E4C24"/>
    <w:rsid w:val="007E4D08"/>
    <w:rsid w:val="007E5850"/>
    <w:rsid w:val="007E633A"/>
    <w:rsid w:val="007E63F1"/>
    <w:rsid w:val="007E6530"/>
    <w:rsid w:val="007E6FF3"/>
    <w:rsid w:val="007E70C2"/>
    <w:rsid w:val="007E710B"/>
    <w:rsid w:val="007E77F4"/>
    <w:rsid w:val="007E7B58"/>
    <w:rsid w:val="007E7BDB"/>
    <w:rsid w:val="007E7C31"/>
    <w:rsid w:val="007E7DD3"/>
    <w:rsid w:val="007F01E3"/>
    <w:rsid w:val="007F0AD5"/>
    <w:rsid w:val="007F0E27"/>
    <w:rsid w:val="007F1190"/>
    <w:rsid w:val="007F19D8"/>
    <w:rsid w:val="007F1DB0"/>
    <w:rsid w:val="007F2154"/>
    <w:rsid w:val="007F269A"/>
    <w:rsid w:val="007F26C3"/>
    <w:rsid w:val="007F2809"/>
    <w:rsid w:val="007F2810"/>
    <w:rsid w:val="007F2C80"/>
    <w:rsid w:val="007F2CF2"/>
    <w:rsid w:val="007F2EC4"/>
    <w:rsid w:val="007F323A"/>
    <w:rsid w:val="007F3318"/>
    <w:rsid w:val="007F352A"/>
    <w:rsid w:val="007F409D"/>
    <w:rsid w:val="007F4426"/>
    <w:rsid w:val="007F465E"/>
    <w:rsid w:val="007F4802"/>
    <w:rsid w:val="007F5252"/>
    <w:rsid w:val="007F5272"/>
    <w:rsid w:val="007F531B"/>
    <w:rsid w:val="007F5407"/>
    <w:rsid w:val="007F5490"/>
    <w:rsid w:val="007F5889"/>
    <w:rsid w:val="007F58BF"/>
    <w:rsid w:val="007F5932"/>
    <w:rsid w:val="007F5CEE"/>
    <w:rsid w:val="007F5E50"/>
    <w:rsid w:val="007F5FEB"/>
    <w:rsid w:val="007F602A"/>
    <w:rsid w:val="007F637C"/>
    <w:rsid w:val="007F668F"/>
    <w:rsid w:val="007F69C6"/>
    <w:rsid w:val="007F6CEE"/>
    <w:rsid w:val="007F7100"/>
    <w:rsid w:val="007F79D0"/>
    <w:rsid w:val="007F7BD4"/>
    <w:rsid w:val="007F7D5E"/>
    <w:rsid w:val="007F7F5C"/>
    <w:rsid w:val="0080023A"/>
    <w:rsid w:val="00800B5E"/>
    <w:rsid w:val="00800E0B"/>
    <w:rsid w:val="00801060"/>
    <w:rsid w:val="008018F7"/>
    <w:rsid w:val="008020E3"/>
    <w:rsid w:val="008021C8"/>
    <w:rsid w:val="00802208"/>
    <w:rsid w:val="0080281C"/>
    <w:rsid w:val="00802F48"/>
    <w:rsid w:val="00802FBB"/>
    <w:rsid w:val="008033E9"/>
    <w:rsid w:val="0080352A"/>
    <w:rsid w:val="008036E2"/>
    <w:rsid w:val="00803AF6"/>
    <w:rsid w:val="008044A7"/>
    <w:rsid w:val="008046EB"/>
    <w:rsid w:val="008049E3"/>
    <w:rsid w:val="0080531F"/>
    <w:rsid w:val="00805441"/>
    <w:rsid w:val="008062EE"/>
    <w:rsid w:val="00806385"/>
    <w:rsid w:val="00806493"/>
    <w:rsid w:val="00806C92"/>
    <w:rsid w:val="00806D63"/>
    <w:rsid w:val="00806F54"/>
    <w:rsid w:val="00807817"/>
    <w:rsid w:val="008079F0"/>
    <w:rsid w:val="00807C0C"/>
    <w:rsid w:val="00807EA9"/>
    <w:rsid w:val="00810597"/>
    <w:rsid w:val="008107EA"/>
    <w:rsid w:val="00810A73"/>
    <w:rsid w:val="00810AB9"/>
    <w:rsid w:val="00810ACF"/>
    <w:rsid w:val="00810C1F"/>
    <w:rsid w:val="00810E77"/>
    <w:rsid w:val="00811B41"/>
    <w:rsid w:val="00811C12"/>
    <w:rsid w:val="00812A77"/>
    <w:rsid w:val="00812AC6"/>
    <w:rsid w:val="00812C57"/>
    <w:rsid w:val="00812D9A"/>
    <w:rsid w:val="00812E41"/>
    <w:rsid w:val="008131A0"/>
    <w:rsid w:val="00813B67"/>
    <w:rsid w:val="008146A8"/>
    <w:rsid w:val="00814B3E"/>
    <w:rsid w:val="0081536F"/>
    <w:rsid w:val="0081583F"/>
    <w:rsid w:val="008160C4"/>
    <w:rsid w:val="0081615D"/>
    <w:rsid w:val="0081658E"/>
    <w:rsid w:val="008167F7"/>
    <w:rsid w:val="00816814"/>
    <w:rsid w:val="00816AB1"/>
    <w:rsid w:val="00816B1E"/>
    <w:rsid w:val="00816D4D"/>
    <w:rsid w:val="00816F60"/>
    <w:rsid w:val="0082055B"/>
    <w:rsid w:val="00820B9D"/>
    <w:rsid w:val="00821347"/>
    <w:rsid w:val="00821443"/>
    <w:rsid w:val="008214EC"/>
    <w:rsid w:val="00821730"/>
    <w:rsid w:val="00821B61"/>
    <w:rsid w:val="0082250E"/>
    <w:rsid w:val="00822A00"/>
    <w:rsid w:val="00822E19"/>
    <w:rsid w:val="00823010"/>
    <w:rsid w:val="0082314E"/>
    <w:rsid w:val="00823A39"/>
    <w:rsid w:val="00823E39"/>
    <w:rsid w:val="0082584B"/>
    <w:rsid w:val="0082648F"/>
    <w:rsid w:val="008266A0"/>
    <w:rsid w:val="008268A4"/>
    <w:rsid w:val="00826CC3"/>
    <w:rsid w:val="00826D95"/>
    <w:rsid w:val="00827B27"/>
    <w:rsid w:val="00827D90"/>
    <w:rsid w:val="00827DED"/>
    <w:rsid w:val="00827F83"/>
    <w:rsid w:val="0083011E"/>
    <w:rsid w:val="00830148"/>
    <w:rsid w:val="00830752"/>
    <w:rsid w:val="0083088A"/>
    <w:rsid w:val="00830C19"/>
    <w:rsid w:val="00831972"/>
    <w:rsid w:val="00831D07"/>
    <w:rsid w:val="00831D47"/>
    <w:rsid w:val="008322A6"/>
    <w:rsid w:val="008323C6"/>
    <w:rsid w:val="008326CB"/>
    <w:rsid w:val="00832D79"/>
    <w:rsid w:val="00832DAF"/>
    <w:rsid w:val="0083379D"/>
    <w:rsid w:val="008341F1"/>
    <w:rsid w:val="0083432E"/>
    <w:rsid w:val="008346AB"/>
    <w:rsid w:val="00835301"/>
    <w:rsid w:val="00835325"/>
    <w:rsid w:val="00835357"/>
    <w:rsid w:val="008359C5"/>
    <w:rsid w:val="00835C70"/>
    <w:rsid w:val="00835C74"/>
    <w:rsid w:val="008364EE"/>
    <w:rsid w:val="00836854"/>
    <w:rsid w:val="00836FCB"/>
    <w:rsid w:val="00837451"/>
    <w:rsid w:val="0083781C"/>
    <w:rsid w:val="00837AB3"/>
    <w:rsid w:val="00837CD9"/>
    <w:rsid w:val="00837DA5"/>
    <w:rsid w:val="00837E6D"/>
    <w:rsid w:val="00840097"/>
    <w:rsid w:val="008402F6"/>
    <w:rsid w:val="00840664"/>
    <w:rsid w:val="00840799"/>
    <w:rsid w:val="008409BA"/>
    <w:rsid w:val="00840D44"/>
    <w:rsid w:val="00840F04"/>
    <w:rsid w:val="008410C7"/>
    <w:rsid w:val="008411CC"/>
    <w:rsid w:val="00841E57"/>
    <w:rsid w:val="00841EFF"/>
    <w:rsid w:val="00842055"/>
    <w:rsid w:val="00842316"/>
    <w:rsid w:val="00842565"/>
    <w:rsid w:val="008427D9"/>
    <w:rsid w:val="00842C73"/>
    <w:rsid w:val="00843398"/>
    <w:rsid w:val="008437EF"/>
    <w:rsid w:val="00843B93"/>
    <w:rsid w:val="00843F08"/>
    <w:rsid w:val="00844B18"/>
    <w:rsid w:val="00844F4B"/>
    <w:rsid w:val="0084521B"/>
    <w:rsid w:val="0084528B"/>
    <w:rsid w:val="008455E3"/>
    <w:rsid w:val="008458F0"/>
    <w:rsid w:val="0084595A"/>
    <w:rsid w:val="00845FA5"/>
    <w:rsid w:val="0084606B"/>
    <w:rsid w:val="00846121"/>
    <w:rsid w:val="00846146"/>
    <w:rsid w:val="00846457"/>
    <w:rsid w:val="00846DF5"/>
    <w:rsid w:val="00846E79"/>
    <w:rsid w:val="008470C8"/>
    <w:rsid w:val="008470F1"/>
    <w:rsid w:val="008471DC"/>
    <w:rsid w:val="00847A8D"/>
    <w:rsid w:val="00847C3C"/>
    <w:rsid w:val="00850092"/>
    <w:rsid w:val="0085081B"/>
    <w:rsid w:val="00850B04"/>
    <w:rsid w:val="00851D0D"/>
    <w:rsid w:val="008522C9"/>
    <w:rsid w:val="008522F5"/>
    <w:rsid w:val="00852669"/>
    <w:rsid w:val="008529DD"/>
    <w:rsid w:val="00852DAE"/>
    <w:rsid w:val="00852DE8"/>
    <w:rsid w:val="0085346B"/>
    <w:rsid w:val="00853548"/>
    <w:rsid w:val="00853939"/>
    <w:rsid w:val="00853D5D"/>
    <w:rsid w:val="00854006"/>
    <w:rsid w:val="00854168"/>
    <w:rsid w:val="0085448D"/>
    <w:rsid w:val="00854890"/>
    <w:rsid w:val="0085494D"/>
    <w:rsid w:val="00854C04"/>
    <w:rsid w:val="008550EA"/>
    <w:rsid w:val="00855289"/>
    <w:rsid w:val="008553F9"/>
    <w:rsid w:val="00855BCD"/>
    <w:rsid w:val="00856022"/>
    <w:rsid w:val="00856BA8"/>
    <w:rsid w:val="00856CF0"/>
    <w:rsid w:val="00856EA7"/>
    <w:rsid w:val="00857347"/>
    <w:rsid w:val="00857596"/>
    <w:rsid w:val="008575B9"/>
    <w:rsid w:val="00857B16"/>
    <w:rsid w:val="00857B22"/>
    <w:rsid w:val="00857E53"/>
    <w:rsid w:val="0086063B"/>
    <w:rsid w:val="008608C2"/>
    <w:rsid w:val="008610A9"/>
    <w:rsid w:val="008617E2"/>
    <w:rsid w:val="00861AA9"/>
    <w:rsid w:val="00861C64"/>
    <w:rsid w:val="00861DEB"/>
    <w:rsid w:val="0086275C"/>
    <w:rsid w:val="00862A28"/>
    <w:rsid w:val="00862A69"/>
    <w:rsid w:val="00862BBB"/>
    <w:rsid w:val="00862BF2"/>
    <w:rsid w:val="00862D11"/>
    <w:rsid w:val="00862ECF"/>
    <w:rsid w:val="00863043"/>
    <w:rsid w:val="0086319F"/>
    <w:rsid w:val="008636E8"/>
    <w:rsid w:val="00863E29"/>
    <w:rsid w:val="00864289"/>
    <w:rsid w:val="008642F5"/>
    <w:rsid w:val="00864319"/>
    <w:rsid w:val="0086449F"/>
    <w:rsid w:val="0086456E"/>
    <w:rsid w:val="008648D2"/>
    <w:rsid w:val="00864E65"/>
    <w:rsid w:val="0086556E"/>
    <w:rsid w:val="008656D6"/>
    <w:rsid w:val="0086578C"/>
    <w:rsid w:val="008661DC"/>
    <w:rsid w:val="008662E6"/>
    <w:rsid w:val="00866848"/>
    <w:rsid w:val="00866882"/>
    <w:rsid w:val="00866E6C"/>
    <w:rsid w:val="00866E96"/>
    <w:rsid w:val="0086731C"/>
    <w:rsid w:val="008676F4"/>
    <w:rsid w:val="00867787"/>
    <w:rsid w:val="00867DD3"/>
    <w:rsid w:val="00867ED0"/>
    <w:rsid w:val="00867F23"/>
    <w:rsid w:val="00870896"/>
    <w:rsid w:val="00870D0E"/>
    <w:rsid w:val="00870E38"/>
    <w:rsid w:val="00871479"/>
    <w:rsid w:val="008717A5"/>
    <w:rsid w:val="00871D02"/>
    <w:rsid w:val="00871E1C"/>
    <w:rsid w:val="00872952"/>
    <w:rsid w:val="00872CF7"/>
    <w:rsid w:val="00872FBE"/>
    <w:rsid w:val="0087313A"/>
    <w:rsid w:val="0087313D"/>
    <w:rsid w:val="008732BB"/>
    <w:rsid w:val="008738BB"/>
    <w:rsid w:val="00873919"/>
    <w:rsid w:val="00873CD1"/>
    <w:rsid w:val="00873CF1"/>
    <w:rsid w:val="008740A6"/>
    <w:rsid w:val="00874512"/>
    <w:rsid w:val="0087457C"/>
    <w:rsid w:val="00875095"/>
    <w:rsid w:val="00875457"/>
    <w:rsid w:val="008757A0"/>
    <w:rsid w:val="008760BF"/>
    <w:rsid w:val="008760E9"/>
    <w:rsid w:val="008762A5"/>
    <w:rsid w:val="008767D1"/>
    <w:rsid w:val="008775C5"/>
    <w:rsid w:val="0087766A"/>
    <w:rsid w:val="008777DD"/>
    <w:rsid w:val="00877B46"/>
    <w:rsid w:val="00877CA5"/>
    <w:rsid w:val="008803C7"/>
    <w:rsid w:val="00880923"/>
    <w:rsid w:val="00880980"/>
    <w:rsid w:val="00880AFE"/>
    <w:rsid w:val="00880BF6"/>
    <w:rsid w:val="008814B7"/>
    <w:rsid w:val="008816DD"/>
    <w:rsid w:val="008817D3"/>
    <w:rsid w:val="00881910"/>
    <w:rsid w:val="00881AF9"/>
    <w:rsid w:val="00881B21"/>
    <w:rsid w:val="00881DAD"/>
    <w:rsid w:val="00881EE5"/>
    <w:rsid w:val="00881FED"/>
    <w:rsid w:val="00882177"/>
    <w:rsid w:val="00882576"/>
    <w:rsid w:val="0088280E"/>
    <w:rsid w:val="00882934"/>
    <w:rsid w:val="00882B49"/>
    <w:rsid w:val="00882E4D"/>
    <w:rsid w:val="0088427A"/>
    <w:rsid w:val="0088430A"/>
    <w:rsid w:val="008847C3"/>
    <w:rsid w:val="00884B1C"/>
    <w:rsid w:val="008854C5"/>
    <w:rsid w:val="0088565D"/>
    <w:rsid w:val="00885706"/>
    <w:rsid w:val="0088574A"/>
    <w:rsid w:val="008864C8"/>
    <w:rsid w:val="0088673E"/>
    <w:rsid w:val="00886BED"/>
    <w:rsid w:val="00886CAC"/>
    <w:rsid w:val="00886EA4"/>
    <w:rsid w:val="00886EBA"/>
    <w:rsid w:val="00886F0D"/>
    <w:rsid w:val="00887468"/>
    <w:rsid w:val="00887604"/>
    <w:rsid w:val="00887792"/>
    <w:rsid w:val="008901E0"/>
    <w:rsid w:val="008902B5"/>
    <w:rsid w:val="008902BB"/>
    <w:rsid w:val="008903F7"/>
    <w:rsid w:val="00890409"/>
    <w:rsid w:val="0089073F"/>
    <w:rsid w:val="00890B27"/>
    <w:rsid w:val="00890D84"/>
    <w:rsid w:val="0089106B"/>
    <w:rsid w:val="008910C6"/>
    <w:rsid w:val="008914A9"/>
    <w:rsid w:val="00891635"/>
    <w:rsid w:val="00891966"/>
    <w:rsid w:val="00891B42"/>
    <w:rsid w:val="00891E64"/>
    <w:rsid w:val="00891F4C"/>
    <w:rsid w:val="008922AD"/>
    <w:rsid w:val="00892751"/>
    <w:rsid w:val="008929B1"/>
    <w:rsid w:val="008929D8"/>
    <w:rsid w:val="008929F8"/>
    <w:rsid w:val="00892A52"/>
    <w:rsid w:val="00892C07"/>
    <w:rsid w:val="00892FD5"/>
    <w:rsid w:val="00893129"/>
    <w:rsid w:val="008933DB"/>
    <w:rsid w:val="008936D4"/>
    <w:rsid w:val="008939AA"/>
    <w:rsid w:val="00893A6F"/>
    <w:rsid w:val="00893A85"/>
    <w:rsid w:val="00893B0C"/>
    <w:rsid w:val="00893DC2"/>
    <w:rsid w:val="00893EB9"/>
    <w:rsid w:val="00894421"/>
    <w:rsid w:val="0089478A"/>
    <w:rsid w:val="00894966"/>
    <w:rsid w:val="0089511A"/>
    <w:rsid w:val="008956FC"/>
    <w:rsid w:val="00896535"/>
    <w:rsid w:val="00896B35"/>
    <w:rsid w:val="00896EB7"/>
    <w:rsid w:val="00897CB4"/>
    <w:rsid w:val="008A0847"/>
    <w:rsid w:val="008A0C83"/>
    <w:rsid w:val="008A10B3"/>
    <w:rsid w:val="008A1694"/>
    <w:rsid w:val="008A1A9C"/>
    <w:rsid w:val="008A1E84"/>
    <w:rsid w:val="008A217B"/>
    <w:rsid w:val="008A24DC"/>
    <w:rsid w:val="008A273A"/>
    <w:rsid w:val="008A37EC"/>
    <w:rsid w:val="008A39C6"/>
    <w:rsid w:val="008A3E01"/>
    <w:rsid w:val="008A3FC8"/>
    <w:rsid w:val="008A45C5"/>
    <w:rsid w:val="008A4EAA"/>
    <w:rsid w:val="008A518F"/>
    <w:rsid w:val="008A55A9"/>
    <w:rsid w:val="008A58F2"/>
    <w:rsid w:val="008A594C"/>
    <w:rsid w:val="008A5AB8"/>
    <w:rsid w:val="008A5E79"/>
    <w:rsid w:val="008A6089"/>
    <w:rsid w:val="008A6206"/>
    <w:rsid w:val="008A65B5"/>
    <w:rsid w:val="008A6A06"/>
    <w:rsid w:val="008A7168"/>
    <w:rsid w:val="008A7828"/>
    <w:rsid w:val="008A79A9"/>
    <w:rsid w:val="008A7A33"/>
    <w:rsid w:val="008B00FC"/>
    <w:rsid w:val="008B01E3"/>
    <w:rsid w:val="008B072B"/>
    <w:rsid w:val="008B0953"/>
    <w:rsid w:val="008B107A"/>
    <w:rsid w:val="008B1573"/>
    <w:rsid w:val="008B1A60"/>
    <w:rsid w:val="008B1B50"/>
    <w:rsid w:val="008B1E49"/>
    <w:rsid w:val="008B1F37"/>
    <w:rsid w:val="008B231F"/>
    <w:rsid w:val="008B23B4"/>
    <w:rsid w:val="008B26FA"/>
    <w:rsid w:val="008B2BF2"/>
    <w:rsid w:val="008B2C08"/>
    <w:rsid w:val="008B2CCD"/>
    <w:rsid w:val="008B3120"/>
    <w:rsid w:val="008B318A"/>
    <w:rsid w:val="008B380A"/>
    <w:rsid w:val="008B3B42"/>
    <w:rsid w:val="008B3D39"/>
    <w:rsid w:val="008B4089"/>
    <w:rsid w:val="008B40A2"/>
    <w:rsid w:val="008B4845"/>
    <w:rsid w:val="008B4CD5"/>
    <w:rsid w:val="008B4D45"/>
    <w:rsid w:val="008B5380"/>
    <w:rsid w:val="008B5566"/>
    <w:rsid w:val="008B579F"/>
    <w:rsid w:val="008B5C41"/>
    <w:rsid w:val="008B5E16"/>
    <w:rsid w:val="008B603E"/>
    <w:rsid w:val="008B6255"/>
    <w:rsid w:val="008B62D7"/>
    <w:rsid w:val="008B62EC"/>
    <w:rsid w:val="008B67FF"/>
    <w:rsid w:val="008B6C98"/>
    <w:rsid w:val="008B6D5B"/>
    <w:rsid w:val="008C009F"/>
    <w:rsid w:val="008C05F4"/>
    <w:rsid w:val="008C0786"/>
    <w:rsid w:val="008C0840"/>
    <w:rsid w:val="008C0EED"/>
    <w:rsid w:val="008C0F4A"/>
    <w:rsid w:val="008C0F5A"/>
    <w:rsid w:val="008C10DF"/>
    <w:rsid w:val="008C13F8"/>
    <w:rsid w:val="008C1672"/>
    <w:rsid w:val="008C1801"/>
    <w:rsid w:val="008C1ABC"/>
    <w:rsid w:val="008C2076"/>
    <w:rsid w:val="008C2B1D"/>
    <w:rsid w:val="008C2B9D"/>
    <w:rsid w:val="008C2E1C"/>
    <w:rsid w:val="008C2FD6"/>
    <w:rsid w:val="008C3399"/>
    <w:rsid w:val="008C3EEF"/>
    <w:rsid w:val="008C3FF3"/>
    <w:rsid w:val="008C4409"/>
    <w:rsid w:val="008C5288"/>
    <w:rsid w:val="008C54D7"/>
    <w:rsid w:val="008C599C"/>
    <w:rsid w:val="008C5B06"/>
    <w:rsid w:val="008C6A51"/>
    <w:rsid w:val="008C6A62"/>
    <w:rsid w:val="008C6FEA"/>
    <w:rsid w:val="008C7068"/>
    <w:rsid w:val="008C70F5"/>
    <w:rsid w:val="008C79E6"/>
    <w:rsid w:val="008C7B36"/>
    <w:rsid w:val="008C7E86"/>
    <w:rsid w:val="008C7F79"/>
    <w:rsid w:val="008D0777"/>
    <w:rsid w:val="008D0AA7"/>
    <w:rsid w:val="008D10F6"/>
    <w:rsid w:val="008D11D5"/>
    <w:rsid w:val="008D1741"/>
    <w:rsid w:val="008D1CAE"/>
    <w:rsid w:val="008D1CC3"/>
    <w:rsid w:val="008D1D08"/>
    <w:rsid w:val="008D20B1"/>
    <w:rsid w:val="008D2DA0"/>
    <w:rsid w:val="008D31FB"/>
    <w:rsid w:val="008D36AF"/>
    <w:rsid w:val="008D3864"/>
    <w:rsid w:val="008D3C6B"/>
    <w:rsid w:val="008D4285"/>
    <w:rsid w:val="008D4878"/>
    <w:rsid w:val="008D56C7"/>
    <w:rsid w:val="008D58FB"/>
    <w:rsid w:val="008D5C43"/>
    <w:rsid w:val="008D5C71"/>
    <w:rsid w:val="008D5E2A"/>
    <w:rsid w:val="008D619D"/>
    <w:rsid w:val="008D6403"/>
    <w:rsid w:val="008D6E30"/>
    <w:rsid w:val="008D6EAB"/>
    <w:rsid w:val="008D7003"/>
    <w:rsid w:val="008D7056"/>
    <w:rsid w:val="008D72AC"/>
    <w:rsid w:val="008D74CA"/>
    <w:rsid w:val="008D74D1"/>
    <w:rsid w:val="008D75C8"/>
    <w:rsid w:val="008E0208"/>
    <w:rsid w:val="008E024A"/>
    <w:rsid w:val="008E0765"/>
    <w:rsid w:val="008E11DE"/>
    <w:rsid w:val="008E1693"/>
    <w:rsid w:val="008E18CF"/>
    <w:rsid w:val="008E1C51"/>
    <w:rsid w:val="008E20DC"/>
    <w:rsid w:val="008E213C"/>
    <w:rsid w:val="008E2729"/>
    <w:rsid w:val="008E2758"/>
    <w:rsid w:val="008E31B1"/>
    <w:rsid w:val="008E3228"/>
    <w:rsid w:val="008E3349"/>
    <w:rsid w:val="008E33BB"/>
    <w:rsid w:val="008E372F"/>
    <w:rsid w:val="008E3BA6"/>
    <w:rsid w:val="008E424C"/>
    <w:rsid w:val="008E42F1"/>
    <w:rsid w:val="008E4A2A"/>
    <w:rsid w:val="008E4B94"/>
    <w:rsid w:val="008E4DBD"/>
    <w:rsid w:val="008E5E9B"/>
    <w:rsid w:val="008E6960"/>
    <w:rsid w:val="008E6CF2"/>
    <w:rsid w:val="008E7097"/>
    <w:rsid w:val="008E7370"/>
    <w:rsid w:val="008E7C27"/>
    <w:rsid w:val="008E7C74"/>
    <w:rsid w:val="008F0110"/>
    <w:rsid w:val="008F061C"/>
    <w:rsid w:val="008F0636"/>
    <w:rsid w:val="008F080C"/>
    <w:rsid w:val="008F0ACD"/>
    <w:rsid w:val="008F107B"/>
    <w:rsid w:val="008F14C4"/>
    <w:rsid w:val="008F1780"/>
    <w:rsid w:val="008F17CF"/>
    <w:rsid w:val="008F1DD2"/>
    <w:rsid w:val="008F26A3"/>
    <w:rsid w:val="008F2A74"/>
    <w:rsid w:val="008F2BF2"/>
    <w:rsid w:val="008F3ADF"/>
    <w:rsid w:val="008F3B2D"/>
    <w:rsid w:val="008F3B6B"/>
    <w:rsid w:val="008F4039"/>
    <w:rsid w:val="008F41CB"/>
    <w:rsid w:val="008F4C13"/>
    <w:rsid w:val="008F4D53"/>
    <w:rsid w:val="008F4F50"/>
    <w:rsid w:val="008F551F"/>
    <w:rsid w:val="008F5741"/>
    <w:rsid w:val="008F5A05"/>
    <w:rsid w:val="008F5B27"/>
    <w:rsid w:val="008F5C99"/>
    <w:rsid w:val="008F6086"/>
    <w:rsid w:val="008F6249"/>
    <w:rsid w:val="008F62BA"/>
    <w:rsid w:val="008F6393"/>
    <w:rsid w:val="008F64A5"/>
    <w:rsid w:val="008F756D"/>
    <w:rsid w:val="008F75CA"/>
    <w:rsid w:val="008F7B27"/>
    <w:rsid w:val="008F7B8A"/>
    <w:rsid w:val="008F7BE2"/>
    <w:rsid w:val="009006E9"/>
    <w:rsid w:val="00900B64"/>
    <w:rsid w:val="00900BCF"/>
    <w:rsid w:val="00900E6A"/>
    <w:rsid w:val="009012D1"/>
    <w:rsid w:val="009015AC"/>
    <w:rsid w:val="00901CDB"/>
    <w:rsid w:val="00901E43"/>
    <w:rsid w:val="009020E4"/>
    <w:rsid w:val="0090251B"/>
    <w:rsid w:val="009026AE"/>
    <w:rsid w:val="00903055"/>
    <w:rsid w:val="00903222"/>
    <w:rsid w:val="009032AE"/>
    <w:rsid w:val="00903426"/>
    <w:rsid w:val="00903E28"/>
    <w:rsid w:val="0090418D"/>
    <w:rsid w:val="00904891"/>
    <w:rsid w:val="0090498E"/>
    <w:rsid w:val="00904ED6"/>
    <w:rsid w:val="009051BB"/>
    <w:rsid w:val="00905652"/>
    <w:rsid w:val="00905CB7"/>
    <w:rsid w:val="00905D10"/>
    <w:rsid w:val="00906244"/>
    <w:rsid w:val="009065B4"/>
    <w:rsid w:val="00906A40"/>
    <w:rsid w:val="00906A9C"/>
    <w:rsid w:val="009073F3"/>
    <w:rsid w:val="0090763B"/>
    <w:rsid w:val="00907664"/>
    <w:rsid w:val="00907D78"/>
    <w:rsid w:val="00907DCA"/>
    <w:rsid w:val="00910238"/>
    <w:rsid w:val="00910582"/>
    <w:rsid w:val="00910D75"/>
    <w:rsid w:val="00910FFD"/>
    <w:rsid w:val="009110AE"/>
    <w:rsid w:val="00911656"/>
    <w:rsid w:val="00911A98"/>
    <w:rsid w:val="00911C79"/>
    <w:rsid w:val="00911E9C"/>
    <w:rsid w:val="00911F6A"/>
    <w:rsid w:val="0091255A"/>
    <w:rsid w:val="0091275D"/>
    <w:rsid w:val="00912A63"/>
    <w:rsid w:val="00913121"/>
    <w:rsid w:val="00913612"/>
    <w:rsid w:val="009136B7"/>
    <w:rsid w:val="009137BD"/>
    <w:rsid w:val="00913D8A"/>
    <w:rsid w:val="00913E74"/>
    <w:rsid w:val="00913EE6"/>
    <w:rsid w:val="00914459"/>
    <w:rsid w:val="00914A42"/>
    <w:rsid w:val="00914F5A"/>
    <w:rsid w:val="00915165"/>
    <w:rsid w:val="00915177"/>
    <w:rsid w:val="009152B1"/>
    <w:rsid w:val="0091550A"/>
    <w:rsid w:val="0091575F"/>
    <w:rsid w:val="00915A7D"/>
    <w:rsid w:val="00915AF1"/>
    <w:rsid w:val="00915C9E"/>
    <w:rsid w:val="0091629A"/>
    <w:rsid w:val="00916540"/>
    <w:rsid w:val="00916B47"/>
    <w:rsid w:val="00917193"/>
    <w:rsid w:val="0091725B"/>
    <w:rsid w:val="00917381"/>
    <w:rsid w:val="009176DC"/>
    <w:rsid w:val="00917770"/>
    <w:rsid w:val="009178C0"/>
    <w:rsid w:val="00917949"/>
    <w:rsid w:val="00917C73"/>
    <w:rsid w:val="00917E25"/>
    <w:rsid w:val="00917F72"/>
    <w:rsid w:val="009200A1"/>
    <w:rsid w:val="0092022E"/>
    <w:rsid w:val="00920A26"/>
    <w:rsid w:val="00921964"/>
    <w:rsid w:val="00921B80"/>
    <w:rsid w:val="009224D0"/>
    <w:rsid w:val="00922C8C"/>
    <w:rsid w:val="00922D5C"/>
    <w:rsid w:val="00922D67"/>
    <w:rsid w:val="00922D7F"/>
    <w:rsid w:val="00922E83"/>
    <w:rsid w:val="00922EBD"/>
    <w:rsid w:val="00922ECF"/>
    <w:rsid w:val="00922EEB"/>
    <w:rsid w:val="009238E3"/>
    <w:rsid w:val="00923DFC"/>
    <w:rsid w:val="00924A7A"/>
    <w:rsid w:val="00924BFB"/>
    <w:rsid w:val="00924E4D"/>
    <w:rsid w:val="00924FA9"/>
    <w:rsid w:val="009252A5"/>
    <w:rsid w:val="00925361"/>
    <w:rsid w:val="009254C0"/>
    <w:rsid w:val="00925732"/>
    <w:rsid w:val="00925E54"/>
    <w:rsid w:val="00925FAF"/>
    <w:rsid w:val="0092624F"/>
    <w:rsid w:val="009265AD"/>
    <w:rsid w:val="0092699F"/>
    <w:rsid w:val="00926DF4"/>
    <w:rsid w:val="00926EA6"/>
    <w:rsid w:val="009271FD"/>
    <w:rsid w:val="00927254"/>
    <w:rsid w:val="009275A2"/>
    <w:rsid w:val="00927B3F"/>
    <w:rsid w:val="00927D37"/>
    <w:rsid w:val="00927F11"/>
    <w:rsid w:val="00930233"/>
    <w:rsid w:val="00930401"/>
    <w:rsid w:val="009305F6"/>
    <w:rsid w:val="009307C3"/>
    <w:rsid w:val="00930CB7"/>
    <w:rsid w:val="00930CE1"/>
    <w:rsid w:val="00930DB6"/>
    <w:rsid w:val="009313DA"/>
    <w:rsid w:val="00931619"/>
    <w:rsid w:val="00931777"/>
    <w:rsid w:val="009317A9"/>
    <w:rsid w:val="0093192F"/>
    <w:rsid w:val="00932056"/>
    <w:rsid w:val="00932385"/>
    <w:rsid w:val="009323C7"/>
    <w:rsid w:val="00932D27"/>
    <w:rsid w:val="00932D49"/>
    <w:rsid w:val="00932E70"/>
    <w:rsid w:val="00932EBD"/>
    <w:rsid w:val="00933016"/>
    <w:rsid w:val="0093363D"/>
    <w:rsid w:val="0093370F"/>
    <w:rsid w:val="009339DB"/>
    <w:rsid w:val="00933BE6"/>
    <w:rsid w:val="00933E57"/>
    <w:rsid w:val="00934270"/>
    <w:rsid w:val="00934B32"/>
    <w:rsid w:val="0093518A"/>
    <w:rsid w:val="00935DB6"/>
    <w:rsid w:val="00936938"/>
    <w:rsid w:val="009369A3"/>
    <w:rsid w:val="00937091"/>
    <w:rsid w:val="009371CE"/>
    <w:rsid w:val="00937612"/>
    <w:rsid w:val="009379E5"/>
    <w:rsid w:val="00937C7E"/>
    <w:rsid w:val="00937D2D"/>
    <w:rsid w:val="009400D1"/>
    <w:rsid w:val="0094030F"/>
    <w:rsid w:val="009405FD"/>
    <w:rsid w:val="0094078C"/>
    <w:rsid w:val="00940B04"/>
    <w:rsid w:val="00940B37"/>
    <w:rsid w:val="00940CB3"/>
    <w:rsid w:val="00940D29"/>
    <w:rsid w:val="00940F74"/>
    <w:rsid w:val="009412BA"/>
    <w:rsid w:val="009412DF"/>
    <w:rsid w:val="009413BC"/>
    <w:rsid w:val="00941D48"/>
    <w:rsid w:val="00941E3E"/>
    <w:rsid w:val="00942E70"/>
    <w:rsid w:val="00942E72"/>
    <w:rsid w:val="0094311D"/>
    <w:rsid w:val="00943168"/>
    <w:rsid w:val="00943324"/>
    <w:rsid w:val="0094346C"/>
    <w:rsid w:val="009434A0"/>
    <w:rsid w:val="009436C8"/>
    <w:rsid w:val="00943772"/>
    <w:rsid w:val="00943A48"/>
    <w:rsid w:val="00943D9A"/>
    <w:rsid w:val="00944238"/>
    <w:rsid w:val="009443AA"/>
    <w:rsid w:val="00944650"/>
    <w:rsid w:val="00944CB3"/>
    <w:rsid w:val="00944CBB"/>
    <w:rsid w:val="00945C32"/>
    <w:rsid w:val="00945F8F"/>
    <w:rsid w:val="00946621"/>
    <w:rsid w:val="009466DB"/>
    <w:rsid w:val="0094674C"/>
    <w:rsid w:val="00946B59"/>
    <w:rsid w:val="00946FD5"/>
    <w:rsid w:val="009473F4"/>
    <w:rsid w:val="0094774D"/>
    <w:rsid w:val="009479F4"/>
    <w:rsid w:val="00947BEB"/>
    <w:rsid w:val="00947F7D"/>
    <w:rsid w:val="00950B98"/>
    <w:rsid w:val="00951007"/>
    <w:rsid w:val="009512ED"/>
    <w:rsid w:val="009515F0"/>
    <w:rsid w:val="009515F5"/>
    <w:rsid w:val="0095165D"/>
    <w:rsid w:val="00951D28"/>
    <w:rsid w:val="00951DED"/>
    <w:rsid w:val="00951FE5"/>
    <w:rsid w:val="00952461"/>
    <w:rsid w:val="00952794"/>
    <w:rsid w:val="00952E43"/>
    <w:rsid w:val="00953436"/>
    <w:rsid w:val="009534C3"/>
    <w:rsid w:val="00953A8B"/>
    <w:rsid w:val="00953B62"/>
    <w:rsid w:val="00953BE4"/>
    <w:rsid w:val="00954E89"/>
    <w:rsid w:val="00954FE1"/>
    <w:rsid w:val="0095513A"/>
    <w:rsid w:val="009556DB"/>
    <w:rsid w:val="00955729"/>
    <w:rsid w:val="009563D7"/>
    <w:rsid w:val="009564DA"/>
    <w:rsid w:val="009575FE"/>
    <w:rsid w:val="00957BF3"/>
    <w:rsid w:val="009600E3"/>
    <w:rsid w:val="009603CE"/>
    <w:rsid w:val="00960C30"/>
    <w:rsid w:val="009616DB"/>
    <w:rsid w:val="009617B7"/>
    <w:rsid w:val="009620FD"/>
    <w:rsid w:val="009628E2"/>
    <w:rsid w:val="009629E8"/>
    <w:rsid w:val="00962B7B"/>
    <w:rsid w:val="00962E64"/>
    <w:rsid w:val="0096300C"/>
    <w:rsid w:val="0096317D"/>
    <w:rsid w:val="00963232"/>
    <w:rsid w:val="00963440"/>
    <w:rsid w:val="00963CCF"/>
    <w:rsid w:val="00963D97"/>
    <w:rsid w:val="00964072"/>
    <w:rsid w:val="00964250"/>
    <w:rsid w:val="0096445F"/>
    <w:rsid w:val="009645C1"/>
    <w:rsid w:val="00964C06"/>
    <w:rsid w:val="00964EFF"/>
    <w:rsid w:val="00964FE6"/>
    <w:rsid w:val="009658E2"/>
    <w:rsid w:val="00966251"/>
    <w:rsid w:val="00966798"/>
    <w:rsid w:val="009669BB"/>
    <w:rsid w:val="00966E3E"/>
    <w:rsid w:val="009672F9"/>
    <w:rsid w:val="009679B5"/>
    <w:rsid w:val="00967AC8"/>
    <w:rsid w:val="0097037A"/>
    <w:rsid w:val="009703F6"/>
    <w:rsid w:val="0097064E"/>
    <w:rsid w:val="00970A20"/>
    <w:rsid w:val="0097133C"/>
    <w:rsid w:val="009713B0"/>
    <w:rsid w:val="00971434"/>
    <w:rsid w:val="00971528"/>
    <w:rsid w:val="00971543"/>
    <w:rsid w:val="00971565"/>
    <w:rsid w:val="009715EF"/>
    <w:rsid w:val="009716B8"/>
    <w:rsid w:val="00971971"/>
    <w:rsid w:val="00971B67"/>
    <w:rsid w:val="00971C25"/>
    <w:rsid w:val="00971D66"/>
    <w:rsid w:val="00971F4C"/>
    <w:rsid w:val="00971F5A"/>
    <w:rsid w:val="009721F4"/>
    <w:rsid w:val="00972545"/>
    <w:rsid w:val="009727B8"/>
    <w:rsid w:val="00972EB2"/>
    <w:rsid w:val="00972F59"/>
    <w:rsid w:val="00973034"/>
    <w:rsid w:val="009733FF"/>
    <w:rsid w:val="009737AC"/>
    <w:rsid w:val="00973CDC"/>
    <w:rsid w:val="00973E3D"/>
    <w:rsid w:val="0097403F"/>
    <w:rsid w:val="00974375"/>
    <w:rsid w:val="00974566"/>
    <w:rsid w:val="00974631"/>
    <w:rsid w:val="00974686"/>
    <w:rsid w:val="00974E8C"/>
    <w:rsid w:val="00975052"/>
    <w:rsid w:val="009750E3"/>
    <w:rsid w:val="0097540F"/>
    <w:rsid w:val="00975DAB"/>
    <w:rsid w:val="009764AA"/>
    <w:rsid w:val="00976DB5"/>
    <w:rsid w:val="00980218"/>
    <w:rsid w:val="00980246"/>
    <w:rsid w:val="00980447"/>
    <w:rsid w:val="0098047C"/>
    <w:rsid w:val="00980DA2"/>
    <w:rsid w:val="00980F5F"/>
    <w:rsid w:val="009810D9"/>
    <w:rsid w:val="00981184"/>
    <w:rsid w:val="00981198"/>
    <w:rsid w:val="00981603"/>
    <w:rsid w:val="00981BEB"/>
    <w:rsid w:val="00981D8A"/>
    <w:rsid w:val="00981FB7"/>
    <w:rsid w:val="00982905"/>
    <w:rsid w:val="00982A43"/>
    <w:rsid w:val="00982A9A"/>
    <w:rsid w:val="00982C8F"/>
    <w:rsid w:val="00982EAC"/>
    <w:rsid w:val="00983044"/>
    <w:rsid w:val="0098328D"/>
    <w:rsid w:val="009836C9"/>
    <w:rsid w:val="0098436A"/>
    <w:rsid w:val="0098438D"/>
    <w:rsid w:val="009846FB"/>
    <w:rsid w:val="009847D0"/>
    <w:rsid w:val="009858F1"/>
    <w:rsid w:val="009859F6"/>
    <w:rsid w:val="00985D6C"/>
    <w:rsid w:val="00985EB4"/>
    <w:rsid w:val="009867F2"/>
    <w:rsid w:val="00986A2F"/>
    <w:rsid w:val="00986A79"/>
    <w:rsid w:val="00986FF7"/>
    <w:rsid w:val="0098710B"/>
    <w:rsid w:val="00987C6B"/>
    <w:rsid w:val="00987E2A"/>
    <w:rsid w:val="009904F6"/>
    <w:rsid w:val="0099053C"/>
    <w:rsid w:val="009907BC"/>
    <w:rsid w:val="00990D50"/>
    <w:rsid w:val="00991032"/>
    <w:rsid w:val="0099194A"/>
    <w:rsid w:val="00991BD0"/>
    <w:rsid w:val="00991F97"/>
    <w:rsid w:val="009922A6"/>
    <w:rsid w:val="0099242E"/>
    <w:rsid w:val="00992561"/>
    <w:rsid w:val="0099269D"/>
    <w:rsid w:val="00992915"/>
    <w:rsid w:val="00992ECC"/>
    <w:rsid w:val="00992F9A"/>
    <w:rsid w:val="0099341A"/>
    <w:rsid w:val="009937A3"/>
    <w:rsid w:val="0099398F"/>
    <w:rsid w:val="00993C7B"/>
    <w:rsid w:val="00993D47"/>
    <w:rsid w:val="0099459B"/>
    <w:rsid w:val="0099474C"/>
    <w:rsid w:val="00994782"/>
    <w:rsid w:val="00994835"/>
    <w:rsid w:val="0099499D"/>
    <w:rsid w:val="00994DC3"/>
    <w:rsid w:val="009950F1"/>
    <w:rsid w:val="00995273"/>
    <w:rsid w:val="0099543E"/>
    <w:rsid w:val="009956B3"/>
    <w:rsid w:val="00995828"/>
    <w:rsid w:val="00996101"/>
    <w:rsid w:val="009961A7"/>
    <w:rsid w:val="009966A0"/>
    <w:rsid w:val="009967CE"/>
    <w:rsid w:val="00996845"/>
    <w:rsid w:val="0099697D"/>
    <w:rsid w:val="0099717E"/>
    <w:rsid w:val="00997BB2"/>
    <w:rsid w:val="009A04B7"/>
    <w:rsid w:val="009A0B4E"/>
    <w:rsid w:val="009A1298"/>
    <w:rsid w:val="009A1511"/>
    <w:rsid w:val="009A1682"/>
    <w:rsid w:val="009A17BC"/>
    <w:rsid w:val="009A1B2F"/>
    <w:rsid w:val="009A2358"/>
    <w:rsid w:val="009A2757"/>
    <w:rsid w:val="009A2759"/>
    <w:rsid w:val="009A283A"/>
    <w:rsid w:val="009A2862"/>
    <w:rsid w:val="009A2984"/>
    <w:rsid w:val="009A2A14"/>
    <w:rsid w:val="009A2A50"/>
    <w:rsid w:val="009A2DB7"/>
    <w:rsid w:val="009A3AFB"/>
    <w:rsid w:val="009A45B4"/>
    <w:rsid w:val="009A4DC0"/>
    <w:rsid w:val="009A4DE2"/>
    <w:rsid w:val="009A4E7B"/>
    <w:rsid w:val="009A5575"/>
    <w:rsid w:val="009A5683"/>
    <w:rsid w:val="009A5898"/>
    <w:rsid w:val="009A5C97"/>
    <w:rsid w:val="009A60FD"/>
    <w:rsid w:val="009A61D0"/>
    <w:rsid w:val="009A6211"/>
    <w:rsid w:val="009A6868"/>
    <w:rsid w:val="009A693B"/>
    <w:rsid w:val="009A6B01"/>
    <w:rsid w:val="009A7A7A"/>
    <w:rsid w:val="009A7C9A"/>
    <w:rsid w:val="009B06D8"/>
    <w:rsid w:val="009B09C9"/>
    <w:rsid w:val="009B0A3E"/>
    <w:rsid w:val="009B0C80"/>
    <w:rsid w:val="009B0FF3"/>
    <w:rsid w:val="009B16D7"/>
    <w:rsid w:val="009B19EB"/>
    <w:rsid w:val="009B200C"/>
    <w:rsid w:val="009B2C05"/>
    <w:rsid w:val="009B304D"/>
    <w:rsid w:val="009B3220"/>
    <w:rsid w:val="009B331C"/>
    <w:rsid w:val="009B334E"/>
    <w:rsid w:val="009B377A"/>
    <w:rsid w:val="009B396F"/>
    <w:rsid w:val="009B3AD4"/>
    <w:rsid w:val="009B3B55"/>
    <w:rsid w:val="009B3C63"/>
    <w:rsid w:val="009B3DC3"/>
    <w:rsid w:val="009B4354"/>
    <w:rsid w:val="009B441D"/>
    <w:rsid w:val="009B45DA"/>
    <w:rsid w:val="009B4711"/>
    <w:rsid w:val="009B4981"/>
    <w:rsid w:val="009B4BF2"/>
    <w:rsid w:val="009B4DAF"/>
    <w:rsid w:val="009B4EEF"/>
    <w:rsid w:val="009B4FE1"/>
    <w:rsid w:val="009B511D"/>
    <w:rsid w:val="009B572A"/>
    <w:rsid w:val="009B57B1"/>
    <w:rsid w:val="009B5965"/>
    <w:rsid w:val="009B5BED"/>
    <w:rsid w:val="009B5BF2"/>
    <w:rsid w:val="009B5F87"/>
    <w:rsid w:val="009B61F6"/>
    <w:rsid w:val="009B6CAC"/>
    <w:rsid w:val="009B6DA6"/>
    <w:rsid w:val="009B72DE"/>
    <w:rsid w:val="009B769B"/>
    <w:rsid w:val="009B7B2D"/>
    <w:rsid w:val="009B7C52"/>
    <w:rsid w:val="009C0419"/>
    <w:rsid w:val="009C04B9"/>
    <w:rsid w:val="009C063E"/>
    <w:rsid w:val="009C111A"/>
    <w:rsid w:val="009C123E"/>
    <w:rsid w:val="009C1639"/>
    <w:rsid w:val="009C1676"/>
    <w:rsid w:val="009C1DEC"/>
    <w:rsid w:val="009C1E59"/>
    <w:rsid w:val="009C2063"/>
    <w:rsid w:val="009C21D9"/>
    <w:rsid w:val="009C2CFF"/>
    <w:rsid w:val="009C367C"/>
    <w:rsid w:val="009C3D9B"/>
    <w:rsid w:val="009C45B9"/>
    <w:rsid w:val="009C4689"/>
    <w:rsid w:val="009C4A35"/>
    <w:rsid w:val="009C4D30"/>
    <w:rsid w:val="009C5452"/>
    <w:rsid w:val="009C554C"/>
    <w:rsid w:val="009C5590"/>
    <w:rsid w:val="009C59D6"/>
    <w:rsid w:val="009C61E5"/>
    <w:rsid w:val="009C6346"/>
    <w:rsid w:val="009C6451"/>
    <w:rsid w:val="009C6569"/>
    <w:rsid w:val="009C6579"/>
    <w:rsid w:val="009C6A05"/>
    <w:rsid w:val="009C6AB0"/>
    <w:rsid w:val="009C6C8E"/>
    <w:rsid w:val="009C6E4E"/>
    <w:rsid w:val="009C6E7A"/>
    <w:rsid w:val="009C7115"/>
    <w:rsid w:val="009C723D"/>
    <w:rsid w:val="009C7323"/>
    <w:rsid w:val="009C7B0F"/>
    <w:rsid w:val="009C7BF0"/>
    <w:rsid w:val="009C7BF9"/>
    <w:rsid w:val="009D0070"/>
    <w:rsid w:val="009D018A"/>
    <w:rsid w:val="009D1187"/>
    <w:rsid w:val="009D1645"/>
    <w:rsid w:val="009D16CF"/>
    <w:rsid w:val="009D18D7"/>
    <w:rsid w:val="009D1FBD"/>
    <w:rsid w:val="009D2FAA"/>
    <w:rsid w:val="009D3B82"/>
    <w:rsid w:val="009D3D57"/>
    <w:rsid w:val="009D3E64"/>
    <w:rsid w:val="009D3EDB"/>
    <w:rsid w:val="009D43C3"/>
    <w:rsid w:val="009D492C"/>
    <w:rsid w:val="009D4B85"/>
    <w:rsid w:val="009D4C2C"/>
    <w:rsid w:val="009D50CE"/>
    <w:rsid w:val="009D53E8"/>
    <w:rsid w:val="009D57DE"/>
    <w:rsid w:val="009D58CF"/>
    <w:rsid w:val="009D7197"/>
    <w:rsid w:val="009D724B"/>
    <w:rsid w:val="009D73E4"/>
    <w:rsid w:val="009D7DCC"/>
    <w:rsid w:val="009D7F35"/>
    <w:rsid w:val="009E037E"/>
    <w:rsid w:val="009E061C"/>
    <w:rsid w:val="009E0C89"/>
    <w:rsid w:val="009E0F72"/>
    <w:rsid w:val="009E0FF5"/>
    <w:rsid w:val="009E127F"/>
    <w:rsid w:val="009E1839"/>
    <w:rsid w:val="009E1BEA"/>
    <w:rsid w:val="009E1C79"/>
    <w:rsid w:val="009E1CBD"/>
    <w:rsid w:val="009E2010"/>
    <w:rsid w:val="009E214B"/>
    <w:rsid w:val="009E2319"/>
    <w:rsid w:val="009E237A"/>
    <w:rsid w:val="009E294D"/>
    <w:rsid w:val="009E2EAA"/>
    <w:rsid w:val="009E2ED5"/>
    <w:rsid w:val="009E31B5"/>
    <w:rsid w:val="009E3541"/>
    <w:rsid w:val="009E36D7"/>
    <w:rsid w:val="009E3778"/>
    <w:rsid w:val="009E38A3"/>
    <w:rsid w:val="009E3965"/>
    <w:rsid w:val="009E39EA"/>
    <w:rsid w:val="009E3E0B"/>
    <w:rsid w:val="009E4154"/>
    <w:rsid w:val="009E46EB"/>
    <w:rsid w:val="009E4798"/>
    <w:rsid w:val="009E4DDE"/>
    <w:rsid w:val="009E565D"/>
    <w:rsid w:val="009E5716"/>
    <w:rsid w:val="009E5932"/>
    <w:rsid w:val="009E5FF9"/>
    <w:rsid w:val="009E6149"/>
    <w:rsid w:val="009E6259"/>
    <w:rsid w:val="009E632B"/>
    <w:rsid w:val="009E724A"/>
    <w:rsid w:val="009E737C"/>
    <w:rsid w:val="009E7D47"/>
    <w:rsid w:val="009E7EE3"/>
    <w:rsid w:val="009F029B"/>
    <w:rsid w:val="009F038E"/>
    <w:rsid w:val="009F0448"/>
    <w:rsid w:val="009F0711"/>
    <w:rsid w:val="009F0CAA"/>
    <w:rsid w:val="009F13E9"/>
    <w:rsid w:val="009F1428"/>
    <w:rsid w:val="009F16F4"/>
    <w:rsid w:val="009F1CF6"/>
    <w:rsid w:val="009F1F8B"/>
    <w:rsid w:val="009F20DB"/>
    <w:rsid w:val="009F2501"/>
    <w:rsid w:val="009F2E44"/>
    <w:rsid w:val="009F351D"/>
    <w:rsid w:val="009F3A4F"/>
    <w:rsid w:val="009F3AC5"/>
    <w:rsid w:val="009F3D58"/>
    <w:rsid w:val="009F3F24"/>
    <w:rsid w:val="009F419B"/>
    <w:rsid w:val="009F423E"/>
    <w:rsid w:val="009F4516"/>
    <w:rsid w:val="009F4C64"/>
    <w:rsid w:val="009F517F"/>
    <w:rsid w:val="009F51F3"/>
    <w:rsid w:val="009F534C"/>
    <w:rsid w:val="009F58EB"/>
    <w:rsid w:val="009F59BF"/>
    <w:rsid w:val="009F5DF7"/>
    <w:rsid w:val="009F5F2D"/>
    <w:rsid w:val="009F653F"/>
    <w:rsid w:val="009F67EC"/>
    <w:rsid w:val="009F6EC5"/>
    <w:rsid w:val="00A0008B"/>
    <w:rsid w:val="00A003BF"/>
    <w:rsid w:val="00A00469"/>
    <w:rsid w:val="00A0068F"/>
    <w:rsid w:val="00A00790"/>
    <w:rsid w:val="00A0098E"/>
    <w:rsid w:val="00A01443"/>
    <w:rsid w:val="00A01BD1"/>
    <w:rsid w:val="00A01C06"/>
    <w:rsid w:val="00A01E64"/>
    <w:rsid w:val="00A03086"/>
    <w:rsid w:val="00A03088"/>
    <w:rsid w:val="00A031A5"/>
    <w:rsid w:val="00A03347"/>
    <w:rsid w:val="00A037B1"/>
    <w:rsid w:val="00A03C72"/>
    <w:rsid w:val="00A03C81"/>
    <w:rsid w:val="00A03F05"/>
    <w:rsid w:val="00A040F7"/>
    <w:rsid w:val="00A04F38"/>
    <w:rsid w:val="00A0506D"/>
    <w:rsid w:val="00A05606"/>
    <w:rsid w:val="00A059A1"/>
    <w:rsid w:val="00A05E08"/>
    <w:rsid w:val="00A05E89"/>
    <w:rsid w:val="00A06045"/>
    <w:rsid w:val="00A06177"/>
    <w:rsid w:val="00A06384"/>
    <w:rsid w:val="00A063C2"/>
    <w:rsid w:val="00A065D6"/>
    <w:rsid w:val="00A06A33"/>
    <w:rsid w:val="00A06A65"/>
    <w:rsid w:val="00A06B1A"/>
    <w:rsid w:val="00A06BA0"/>
    <w:rsid w:val="00A06C51"/>
    <w:rsid w:val="00A06EAA"/>
    <w:rsid w:val="00A07648"/>
    <w:rsid w:val="00A078F2"/>
    <w:rsid w:val="00A07A1F"/>
    <w:rsid w:val="00A07B13"/>
    <w:rsid w:val="00A07EC9"/>
    <w:rsid w:val="00A10DF2"/>
    <w:rsid w:val="00A11530"/>
    <w:rsid w:val="00A11683"/>
    <w:rsid w:val="00A1188B"/>
    <w:rsid w:val="00A119B8"/>
    <w:rsid w:val="00A11C3D"/>
    <w:rsid w:val="00A12DD2"/>
    <w:rsid w:val="00A130A4"/>
    <w:rsid w:val="00A134AF"/>
    <w:rsid w:val="00A138DD"/>
    <w:rsid w:val="00A13938"/>
    <w:rsid w:val="00A13D2D"/>
    <w:rsid w:val="00A13D43"/>
    <w:rsid w:val="00A13E5C"/>
    <w:rsid w:val="00A14080"/>
    <w:rsid w:val="00A1424A"/>
    <w:rsid w:val="00A144EA"/>
    <w:rsid w:val="00A14B0C"/>
    <w:rsid w:val="00A14D98"/>
    <w:rsid w:val="00A14DB8"/>
    <w:rsid w:val="00A15313"/>
    <w:rsid w:val="00A15548"/>
    <w:rsid w:val="00A1583F"/>
    <w:rsid w:val="00A15904"/>
    <w:rsid w:val="00A15DCF"/>
    <w:rsid w:val="00A163C3"/>
    <w:rsid w:val="00A16715"/>
    <w:rsid w:val="00A16974"/>
    <w:rsid w:val="00A16D60"/>
    <w:rsid w:val="00A1713C"/>
    <w:rsid w:val="00A172B6"/>
    <w:rsid w:val="00A17566"/>
    <w:rsid w:val="00A20345"/>
    <w:rsid w:val="00A20375"/>
    <w:rsid w:val="00A20573"/>
    <w:rsid w:val="00A2095D"/>
    <w:rsid w:val="00A209DE"/>
    <w:rsid w:val="00A20C42"/>
    <w:rsid w:val="00A21144"/>
    <w:rsid w:val="00A2118F"/>
    <w:rsid w:val="00A215FD"/>
    <w:rsid w:val="00A21625"/>
    <w:rsid w:val="00A21939"/>
    <w:rsid w:val="00A21DE9"/>
    <w:rsid w:val="00A21FA2"/>
    <w:rsid w:val="00A2250D"/>
    <w:rsid w:val="00A2295D"/>
    <w:rsid w:val="00A22A40"/>
    <w:rsid w:val="00A22C22"/>
    <w:rsid w:val="00A23300"/>
    <w:rsid w:val="00A23432"/>
    <w:rsid w:val="00A23462"/>
    <w:rsid w:val="00A236F4"/>
    <w:rsid w:val="00A23FD4"/>
    <w:rsid w:val="00A247E5"/>
    <w:rsid w:val="00A24896"/>
    <w:rsid w:val="00A24923"/>
    <w:rsid w:val="00A24CF1"/>
    <w:rsid w:val="00A24F17"/>
    <w:rsid w:val="00A25361"/>
    <w:rsid w:val="00A25463"/>
    <w:rsid w:val="00A254D8"/>
    <w:rsid w:val="00A257D1"/>
    <w:rsid w:val="00A25919"/>
    <w:rsid w:val="00A25B86"/>
    <w:rsid w:val="00A25FFB"/>
    <w:rsid w:val="00A26124"/>
    <w:rsid w:val="00A26221"/>
    <w:rsid w:val="00A262F8"/>
    <w:rsid w:val="00A26852"/>
    <w:rsid w:val="00A26C6D"/>
    <w:rsid w:val="00A26D99"/>
    <w:rsid w:val="00A26DAC"/>
    <w:rsid w:val="00A2758B"/>
    <w:rsid w:val="00A27BAD"/>
    <w:rsid w:val="00A27EF7"/>
    <w:rsid w:val="00A30123"/>
    <w:rsid w:val="00A30140"/>
    <w:rsid w:val="00A302CE"/>
    <w:rsid w:val="00A30343"/>
    <w:rsid w:val="00A3051C"/>
    <w:rsid w:val="00A3079E"/>
    <w:rsid w:val="00A30991"/>
    <w:rsid w:val="00A30B4B"/>
    <w:rsid w:val="00A30EFA"/>
    <w:rsid w:val="00A314E2"/>
    <w:rsid w:val="00A31505"/>
    <w:rsid w:val="00A316A6"/>
    <w:rsid w:val="00A32082"/>
    <w:rsid w:val="00A32360"/>
    <w:rsid w:val="00A326A4"/>
    <w:rsid w:val="00A32875"/>
    <w:rsid w:val="00A3334D"/>
    <w:rsid w:val="00A334DB"/>
    <w:rsid w:val="00A340D5"/>
    <w:rsid w:val="00A3437E"/>
    <w:rsid w:val="00A345B8"/>
    <w:rsid w:val="00A346E9"/>
    <w:rsid w:val="00A34A84"/>
    <w:rsid w:val="00A34C88"/>
    <w:rsid w:val="00A35811"/>
    <w:rsid w:val="00A35A30"/>
    <w:rsid w:val="00A35BEE"/>
    <w:rsid w:val="00A36318"/>
    <w:rsid w:val="00A36386"/>
    <w:rsid w:val="00A36825"/>
    <w:rsid w:val="00A36C9F"/>
    <w:rsid w:val="00A3722E"/>
    <w:rsid w:val="00A37359"/>
    <w:rsid w:val="00A37399"/>
    <w:rsid w:val="00A37728"/>
    <w:rsid w:val="00A37CC4"/>
    <w:rsid w:val="00A37DB4"/>
    <w:rsid w:val="00A37FAD"/>
    <w:rsid w:val="00A403ED"/>
    <w:rsid w:val="00A405B0"/>
    <w:rsid w:val="00A40708"/>
    <w:rsid w:val="00A40B51"/>
    <w:rsid w:val="00A40BEB"/>
    <w:rsid w:val="00A411C9"/>
    <w:rsid w:val="00A4123B"/>
    <w:rsid w:val="00A4147A"/>
    <w:rsid w:val="00A41573"/>
    <w:rsid w:val="00A415B3"/>
    <w:rsid w:val="00A4220E"/>
    <w:rsid w:val="00A42516"/>
    <w:rsid w:val="00A42724"/>
    <w:rsid w:val="00A4284C"/>
    <w:rsid w:val="00A431FC"/>
    <w:rsid w:val="00A43EBD"/>
    <w:rsid w:val="00A44250"/>
    <w:rsid w:val="00A44347"/>
    <w:rsid w:val="00A444CF"/>
    <w:rsid w:val="00A447B1"/>
    <w:rsid w:val="00A4484D"/>
    <w:rsid w:val="00A44921"/>
    <w:rsid w:val="00A44E5B"/>
    <w:rsid w:val="00A452A9"/>
    <w:rsid w:val="00A4533E"/>
    <w:rsid w:val="00A4561C"/>
    <w:rsid w:val="00A45FFE"/>
    <w:rsid w:val="00A4660E"/>
    <w:rsid w:val="00A46B9C"/>
    <w:rsid w:val="00A47364"/>
    <w:rsid w:val="00A5029D"/>
    <w:rsid w:val="00A5041B"/>
    <w:rsid w:val="00A5055E"/>
    <w:rsid w:val="00A50838"/>
    <w:rsid w:val="00A5086A"/>
    <w:rsid w:val="00A50BAC"/>
    <w:rsid w:val="00A50CFF"/>
    <w:rsid w:val="00A5101F"/>
    <w:rsid w:val="00A51046"/>
    <w:rsid w:val="00A51488"/>
    <w:rsid w:val="00A51B01"/>
    <w:rsid w:val="00A522A8"/>
    <w:rsid w:val="00A52443"/>
    <w:rsid w:val="00A5294D"/>
    <w:rsid w:val="00A52CE0"/>
    <w:rsid w:val="00A52E9A"/>
    <w:rsid w:val="00A5325E"/>
    <w:rsid w:val="00A53A43"/>
    <w:rsid w:val="00A53CB1"/>
    <w:rsid w:val="00A5472C"/>
    <w:rsid w:val="00A54FA9"/>
    <w:rsid w:val="00A555D2"/>
    <w:rsid w:val="00A5587B"/>
    <w:rsid w:val="00A55A67"/>
    <w:rsid w:val="00A55BB0"/>
    <w:rsid w:val="00A55F68"/>
    <w:rsid w:val="00A564D9"/>
    <w:rsid w:val="00A56A52"/>
    <w:rsid w:val="00A5712B"/>
    <w:rsid w:val="00A60195"/>
    <w:rsid w:val="00A60285"/>
    <w:rsid w:val="00A60373"/>
    <w:rsid w:val="00A60507"/>
    <w:rsid w:val="00A60606"/>
    <w:rsid w:val="00A60674"/>
    <w:rsid w:val="00A607A5"/>
    <w:rsid w:val="00A60D01"/>
    <w:rsid w:val="00A60D96"/>
    <w:rsid w:val="00A60FAC"/>
    <w:rsid w:val="00A612D2"/>
    <w:rsid w:val="00A618E7"/>
    <w:rsid w:val="00A61CA1"/>
    <w:rsid w:val="00A61DF5"/>
    <w:rsid w:val="00A61E2F"/>
    <w:rsid w:val="00A62046"/>
    <w:rsid w:val="00A620CD"/>
    <w:rsid w:val="00A6217F"/>
    <w:rsid w:val="00A6221F"/>
    <w:rsid w:val="00A62780"/>
    <w:rsid w:val="00A63065"/>
    <w:rsid w:val="00A631F6"/>
    <w:rsid w:val="00A63243"/>
    <w:rsid w:val="00A632AC"/>
    <w:rsid w:val="00A6337F"/>
    <w:rsid w:val="00A63547"/>
    <w:rsid w:val="00A63C22"/>
    <w:rsid w:val="00A63C74"/>
    <w:rsid w:val="00A63D77"/>
    <w:rsid w:val="00A63E3B"/>
    <w:rsid w:val="00A63F08"/>
    <w:rsid w:val="00A63FEA"/>
    <w:rsid w:val="00A6427D"/>
    <w:rsid w:val="00A6496D"/>
    <w:rsid w:val="00A64C8C"/>
    <w:rsid w:val="00A64D90"/>
    <w:rsid w:val="00A64E81"/>
    <w:rsid w:val="00A651BB"/>
    <w:rsid w:val="00A6552C"/>
    <w:rsid w:val="00A655B5"/>
    <w:rsid w:val="00A659FD"/>
    <w:rsid w:val="00A66347"/>
    <w:rsid w:val="00A6634F"/>
    <w:rsid w:val="00A6636A"/>
    <w:rsid w:val="00A66500"/>
    <w:rsid w:val="00A6680E"/>
    <w:rsid w:val="00A66B5B"/>
    <w:rsid w:val="00A66D78"/>
    <w:rsid w:val="00A67394"/>
    <w:rsid w:val="00A6754D"/>
    <w:rsid w:val="00A67624"/>
    <w:rsid w:val="00A67D28"/>
    <w:rsid w:val="00A67FE4"/>
    <w:rsid w:val="00A702FC"/>
    <w:rsid w:val="00A70429"/>
    <w:rsid w:val="00A70483"/>
    <w:rsid w:val="00A7049D"/>
    <w:rsid w:val="00A7088D"/>
    <w:rsid w:val="00A70A70"/>
    <w:rsid w:val="00A70DEB"/>
    <w:rsid w:val="00A71228"/>
    <w:rsid w:val="00A716E5"/>
    <w:rsid w:val="00A7178C"/>
    <w:rsid w:val="00A720BE"/>
    <w:rsid w:val="00A725DB"/>
    <w:rsid w:val="00A72A8E"/>
    <w:rsid w:val="00A72D93"/>
    <w:rsid w:val="00A73071"/>
    <w:rsid w:val="00A733E0"/>
    <w:rsid w:val="00A73E0D"/>
    <w:rsid w:val="00A745A5"/>
    <w:rsid w:val="00A745E7"/>
    <w:rsid w:val="00A7481F"/>
    <w:rsid w:val="00A74DB3"/>
    <w:rsid w:val="00A75094"/>
    <w:rsid w:val="00A75432"/>
    <w:rsid w:val="00A75A68"/>
    <w:rsid w:val="00A75B51"/>
    <w:rsid w:val="00A75C6D"/>
    <w:rsid w:val="00A76317"/>
    <w:rsid w:val="00A7660E"/>
    <w:rsid w:val="00A7667F"/>
    <w:rsid w:val="00A76A46"/>
    <w:rsid w:val="00A76D01"/>
    <w:rsid w:val="00A7701C"/>
    <w:rsid w:val="00A77032"/>
    <w:rsid w:val="00A77180"/>
    <w:rsid w:val="00A77A4E"/>
    <w:rsid w:val="00A77C2E"/>
    <w:rsid w:val="00A80193"/>
    <w:rsid w:val="00A8050B"/>
    <w:rsid w:val="00A80F8E"/>
    <w:rsid w:val="00A80FD6"/>
    <w:rsid w:val="00A811B1"/>
    <w:rsid w:val="00A812DA"/>
    <w:rsid w:val="00A81631"/>
    <w:rsid w:val="00A816F6"/>
    <w:rsid w:val="00A81744"/>
    <w:rsid w:val="00A817F4"/>
    <w:rsid w:val="00A81A92"/>
    <w:rsid w:val="00A81BF6"/>
    <w:rsid w:val="00A81F9F"/>
    <w:rsid w:val="00A81FEC"/>
    <w:rsid w:val="00A822FB"/>
    <w:rsid w:val="00A824F5"/>
    <w:rsid w:val="00A8252B"/>
    <w:rsid w:val="00A829C1"/>
    <w:rsid w:val="00A82AC4"/>
    <w:rsid w:val="00A82E83"/>
    <w:rsid w:val="00A835BB"/>
    <w:rsid w:val="00A838F9"/>
    <w:rsid w:val="00A83C04"/>
    <w:rsid w:val="00A83F2A"/>
    <w:rsid w:val="00A84097"/>
    <w:rsid w:val="00A8433D"/>
    <w:rsid w:val="00A849B7"/>
    <w:rsid w:val="00A849EC"/>
    <w:rsid w:val="00A84AD2"/>
    <w:rsid w:val="00A84C9E"/>
    <w:rsid w:val="00A84E17"/>
    <w:rsid w:val="00A8522C"/>
    <w:rsid w:val="00A85584"/>
    <w:rsid w:val="00A85850"/>
    <w:rsid w:val="00A85882"/>
    <w:rsid w:val="00A8591D"/>
    <w:rsid w:val="00A859C3"/>
    <w:rsid w:val="00A85BA8"/>
    <w:rsid w:val="00A85F30"/>
    <w:rsid w:val="00A85F42"/>
    <w:rsid w:val="00A86808"/>
    <w:rsid w:val="00A86DD2"/>
    <w:rsid w:val="00A87342"/>
    <w:rsid w:val="00A873F2"/>
    <w:rsid w:val="00A87525"/>
    <w:rsid w:val="00A87663"/>
    <w:rsid w:val="00A87770"/>
    <w:rsid w:val="00A87C11"/>
    <w:rsid w:val="00A900C6"/>
    <w:rsid w:val="00A9036D"/>
    <w:rsid w:val="00A90A34"/>
    <w:rsid w:val="00A918B1"/>
    <w:rsid w:val="00A91C7E"/>
    <w:rsid w:val="00A91F10"/>
    <w:rsid w:val="00A91F97"/>
    <w:rsid w:val="00A92599"/>
    <w:rsid w:val="00A92903"/>
    <w:rsid w:val="00A92D73"/>
    <w:rsid w:val="00A93552"/>
    <w:rsid w:val="00A93B7A"/>
    <w:rsid w:val="00A93EE5"/>
    <w:rsid w:val="00A94A09"/>
    <w:rsid w:val="00A94E2D"/>
    <w:rsid w:val="00A950C4"/>
    <w:rsid w:val="00A95B4F"/>
    <w:rsid w:val="00A96F66"/>
    <w:rsid w:val="00A972CE"/>
    <w:rsid w:val="00A97A3A"/>
    <w:rsid w:val="00A97B71"/>
    <w:rsid w:val="00A97CD9"/>
    <w:rsid w:val="00A97D35"/>
    <w:rsid w:val="00A97F35"/>
    <w:rsid w:val="00A97F94"/>
    <w:rsid w:val="00AA004E"/>
    <w:rsid w:val="00AA03B2"/>
    <w:rsid w:val="00AA04B6"/>
    <w:rsid w:val="00AA05F0"/>
    <w:rsid w:val="00AA0940"/>
    <w:rsid w:val="00AA0C3C"/>
    <w:rsid w:val="00AA0EBB"/>
    <w:rsid w:val="00AA144A"/>
    <w:rsid w:val="00AA1671"/>
    <w:rsid w:val="00AA1E38"/>
    <w:rsid w:val="00AA2135"/>
    <w:rsid w:val="00AA243B"/>
    <w:rsid w:val="00AA25E8"/>
    <w:rsid w:val="00AA28AB"/>
    <w:rsid w:val="00AA2A25"/>
    <w:rsid w:val="00AA2AA8"/>
    <w:rsid w:val="00AA2BFD"/>
    <w:rsid w:val="00AA2D8E"/>
    <w:rsid w:val="00AA2FBC"/>
    <w:rsid w:val="00AA30AD"/>
    <w:rsid w:val="00AA348E"/>
    <w:rsid w:val="00AA42C5"/>
    <w:rsid w:val="00AA44EB"/>
    <w:rsid w:val="00AA46EB"/>
    <w:rsid w:val="00AA512D"/>
    <w:rsid w:val="00AA58A7"/>
    <w:rsid w:val="00AA599D"/>
    <w:rsid w:val="00AA5D69"/>
    <w:rsid w:val="00AA5DAB"/>
    <w:rsid w:val="00AA5FA7"/>
    <w:rsid w:val="00AA6058"/>
    <w:rsid w:val="00AA62EF"/>
    <w:rsid w:val="00AA67BB"/>
    <w:rsid w:val="00AA6B35"/>
    <w:rsid w:val="00AA6F50"/>
    <w:rsid w:val="00AA6FE2"/>
    <w:rsid w:val="00AA78DB"/>
    <w:rsid w:val="00AA79DF"/>
    <w:rsid w:val="00AA7E93"/>
    <w:rsid w:val="00AB033E"/>
    <w:rsid w:val="00AB04BB"/>
    <w:rsid w:val="00AB0697"/>
    <w:rsid w:val="00AB07B4"/>
    <w:rsid w:val="00AB084F"/>
    <w:rsid w:val="00AB0AD2"/>
    <w:rsid w:val="00AB1095"/>
    <w:rsid w:val="00AB1206"/>
    <w:rsid w:val="00AB1B71"/>
    <w:rsid w:val="00AB1B80"/>
    <w:rsid w:val="00AB1BC0"/>
    <w:rsid w:val="00AB2082"/>
    <w:rsid w:val="00AB21CD"/>
    <w:rsid w:val="00AB2751"/>
    <w:rsid w:val="00AB2BBF"/>
    <w:rsid w:val="00AB2E2E"/>
    <w:rsid w:val="00AB311A"/>
    <w:rsid w:val="00AB330D"/>
    <w:rsid w:val="00AB3562"/>
    <w:rsid w:val="00AB3676"/>
    <w:rsid w:val="00AB36D6"/>
    <w:rsid w:val="00AB374A"/>
    <w:rsid w:val="00AB39CA"/>
    <w:rsid w:val="00AB411F"/>
    <w:rsid w:val="00AB46C2"/>
    <w:rsid w:val="00AB4B80"/>
    <w:rsid w:val="00AB4DF7"/>
    <w:rsid w:val="00AB4FDD"/>
    <w:rsid w:val="00AB5200"/>
    <w:rsid w:val="00AB55C1"/>
    <w:rsid w:val="00AB56FD"/>
    <w:rsid w:val="00AB59FF"/>
    <w:rsid w:val="00AB5BB7"/>
    <w:rsid w:val="00AB5DBE"/>
    <w:rsid w:val="00AB5F01"/>
    <w:rsid w:val="00AB6320"/>
    <w:rsid w:val="00AB645A"/>
    <w:rsid w:val="00AB6833"/>
    <w:rsid w:val="00AB6A9C"/>
    <w:rsid w:val="00AB6EA1"/>
    <w:rsid w:val="00AB6EBF"/>
    <w:rsid w:val="00AB7B80"/>
    <w:rsid w:val="00AB7BAE"/>
    <w:rsid w:val="00AB7C8F"/>
    <w:rsid w:val="00AC0063"/>
    <w:rsid w:val="00AC04F2"/>
    <w:rsid w:val="00AC0DF4"/>
    <w:rsid w:val="00AC13C0"/>
    <w:rsid w:val="00AC145B"/>
    <w:rsid w:val="00AC18B5"/>
    <w:rsid w:val="00AC1C90"/>
    <w:rsid w:val="00AC1CE6"/>
    <w:rsid w:val="00AC1E49"/>
    <w:rsid w:val="00AC22A2"/>
    <w:rsid w:val="00AC22F9"/>
    <w:rsid w:val="00AC23D8"/>
    <w:rsid w:val="00AC29BD"/>
    <w:rsid w:val="00AC2E87"/>
    <w:rsid w:val="00AC31BC"/>
    <w:rsid w:val="00AC354B"/>
    <w:rsid w:val="00AC362E"/>
    <w:rsid w:val="00AC3AFC"/>
    <w:rsid w:val="00AC3CD0"/>
    <w:rsid w:val="00AC3F6C"/>
    <w:rsid w:val="00AC3FCB"/>
    <w:rsid w:val="00AC41A4"/>
    <w:rsid w:val="00AC4358"/>
    <w:rsid w:val="00AC43AB"/>
    <w:rsid w:val="00AC45E9"/>
    <w:rsid w:val="00AC4727"/>
    <w:rsid w:val="00AC49A2"/>
    <w:rsid w:val="00AC4BBC"/>
    <w:rsid w:val="00AC4C46"/>
    <w:rsid w:val="00AC4D69"/>
    <w:rsid w:val="00AC4D6A"/>
    <w:rsid w:val="00AC51A8"/>
    <w:rsid w:val="00AC5233"/>
    <w:rsid w:val="00AC523E"/>
    <w:rsid w:val="00AC525E"/>
    <w:rsid w:val="00AC5286"/>
    <w:rsid w:val="00AC579E"/>
    <w:rsid w:val="00AC580F"/>
    <w:rsid w:val="00AC5D62"/>
    <w:rsid w:val="00AC5ED5"/>
    <w:rsid w:val="00AC5F72"/>
    <w:rsid w:val="00AC60BF"/>
    <w:rsid w:val="00AC62E4"/>
    <w:rsid w:val="00AC6526"/>
    <w:rsid w:val="00AC65B8"/>
    <w:rsid w:val="00AC66A1"/>
    <w:rsid w:val="00AC670A"/>
    <w:rsid w:val="00AC7515"/>
    <w:rsid w:val="00AC7EAC"/>
    <w:rsid w:val="00AD03ED"/>
    <w:rsid w:val="00AD09E4"/>
    <w:rsid w:val="00AD0CBD"/>
    <w:rsid w:val="00AD1327"/>
    <w:rsid w:val="00AD1D1B"/>
    <w:rsid w:val="00AD2037"/>
    <w:rsid w:val="00AD2778"/>
    <w:rsid w:val="00AD2ADF"/>
    <w:rsid w:val="00AD2C49"/>
    <w:rsid w:val="00AD2D3B"/>
    <w:rsid w:val="00AD2F96"/>
    <w:rsid w:val="00AD3435"/>
    <w:rsid w:val="00AD3830"/>
    <w:rsid w:val="00AD3E48"/>
    <w:rsid w:val="00AD425A"/>
    <w:rsid w:val="00AD4390"/>
    <w:rsid w:val="00AD46FD"/>
    <w:rsid w:val="00AD4C0C"/>
    <w:rsid w:val="00AD4E49"/>
    <w:rsid w:val="00AD4E63"/>
    <w:rsid w:val="00AD4F02"/>
    <w:rsid w:val="00AD5049"/>
    <w:rsid w:val="00AD5944"/>
    <w:rsid w:val="00AD60ED"/>
    <w:rsid w:val="00AD652E"/>
    <w:rsid w:val="00AD65A3"/>
    <w:rsid w:val="00AD67F4"/>
    <w:rsid w:val="00AD6A57"/>
    <w:rsid w:val="00AD707B"/>
    <w:rsid w:val="00AD71CB"/>
    <w:rsid w:val="00AD7347"/>
    <w:rsid w:val="00AD7978"/>
    <w:rsid w:val="00AD7AA7"/>
    <w:rsid w:val="00AE0408"/>
    <w:rsid w:val="00AE072B"/>
    <w:rsid w:val="00AE07C1"/>
    <w:rsid w:val="00AE0E85"/>
    <w:rsid w:val="00AE0EFB"/>
    <w:rsid w:val="00AE1136"/>
    <w:rsid w:val="00AE11C6"/>
    <w:rsid w:val="00AE1715"/>
    <w:rsid w:val="00AE193F"/>
    <w:rsid w:val="00AE21E2"/>
    <w:rsid w:val="00AE22FB"/>
    <w:rsid w:val="00AE24C7"/>
    <w:rsid w:val="00AE2786"/>
    <w:rsid w:val="00AE2799"/>
    <w:rsid w:val="00AE27CE"/>
    <w:rsid w:val="00AE27E8"/>
    <w:rsid w:val="00AE280E"/>
    <w:rsid w:val="00AE295B"/>
    <w:rsid w:val="00AE2DBF"/>
    <w:rsid w:val="00AE2DE7"/>
    <w:rsid w:val="00AE34D1"/>
    <w:rsid w:val="00AE3560"/>
    <w:rsid w:val="00AE3687"/>
    <w:rsid w:val="00AE3A47"/>
    <w:rsid w:val="00AE3D66"/>
    <w:rsid w:val="00AE3E3F"/>
    <w:rsid w:val="00AE480D"/>
    <w:rsid w:val="00AE4810"/>
    <w:rsid w:val="00AE481F"/>
    <w:rsid w:val="00AE487D"/>
    <w:rsid w:val="00AE4CF0"/>
    <w:rsid w:val="00AE4F9D"/>
    <w:rsid w:val="00AE663B"/>
    <w:rsid w:val="00AE68B9"/>
    <w:rsid w:val="00AE6BB3"/>
    <w:rsid w:val="00AE6EE8"/>
    <w:rsid w:val="00AE7677"/>
    <w:rsid w:val="00AE7790"/>
    <w:rsid w:val="00AE79B7"/>
    <w:rsid w:val="00AE7EC8"/>
    <w:rsid w:val="00AF03AE"/>
    <w:rsid w:val="00AF05B2"/>
    <w:rsid w:val="00AF0619"/>
    <w:rsid w:val="00AF07DC"/>
    <w:rsid w:val="00AF0B48"/>
    <w:rsid w:val="00AF0B56"/>
    <w:rsid w:val="00AF10B6"/>
    <w:rsid w:val="00AF1220"/>
    <w:rsid w:val="00AF12D3"/>
    <w:rsid w:val="00AF12E3"/>
    <w:rsid w:val="00AF1687"/>
    <w:rsid w:val="00AF1DB1"/>
    <w:rsid w:val="00AF2236"/>
    <w:rsid w:val="00AF26B0"/>
    <w:rsid w:val="00AF2818"/>
    <w:rsid w:val="00AF31D9"/>
    <w:rsid w:val="00AF3280"/>
    <w:rsid w:val="00AF32C2"/>
    <w:rsid w:val="00AF358F"/>
    <w:rsid w:val="00AF36A6"/>
    <w:rsid w:val="00AF3A76"/>
    <w:rsid w:val="00AF3A8F"/>
    <w:rsid w:val="00AF3E84"/>
    <w:rsid w:val="00AF428F"/>
    <w:rsid w:val="00AF4810"/>
    <w:rsid w:val="00AF4F66"/>
    <w:rsid w:val="00AF5515"/>
    <w:rsid w:val="00AF5584"/>
    <w:rsid w:val="00AF5848"/>
    <w:rsid w:val="00AF5A7A"/>
    <w:rsid w:val="00AF60DC"/>
    <w:rsid w:val="00AF6261"/>
    <w:rsid w:val="00AF626A"/>
    <w:rsid w:val="00AF6485"/>
    <w:rsid w:val="00AF66E0"/>
    <w:rsid w:val="00AF69AE"/>
    <w:rsid w:val="00AF6D41"/>
    <w:rsid w:val="00AF791D"/>
    <w:rsid w:val="00AF7B97"/>
    <w:rsid w:val="00B00AB4"/>
    <w:rsid w:val="00B01763"/>
    <w:rsid w:val="00B0178F"/>
    <w:rsid w:val="00B01A3D"/>
    <w:rsid w:val="00B01B68"/>
    <w:rsid w:val="00B021D1"/>
    <w:rsid w:val="00B0229C"/>
    <w:rsid w:val="00B0233C"/>
    <w:rsid w:val="00B024BD"/>
    <w:rsid w:val="00B027BD"/>
    <w:rsid w:val="00B0290C"/>
    <w:rsid w:val="00B02AEB"/>
    <w:rsid w:val="00B02BFA"/>
    <w:rsid w:val="00B02EDB"/>
    <w:rsid w:val="00B031FD"/>
    <w:rsid w:val="00B03798"/>
    <w:rsid w:val="00B040C1"/>
    <w:rsid w:val="00B041FE"/>
    <w:rsid w:val="00B05086"/>
    <w:rsid w:val="00B052CC"/>
    <w:rsid w:val="00B0596F"/>
    <w:rsid w:val="00B05AA3"/>
    <w:rsid w:val="00B05CFF"/>
    <w:rsid w:val="00B066F8"/>
    <w:rsid w:val="00B06991"/>
    <w:rsid w:val="00B06D27"/>
    <w:rsid w:val="00B06E09"/>
    <w:rsid w:val="00B0758B"/>
    <w:rsid w:val="00B1008B"/>
    <w:rsid w:val="00B100A0"/>
    <w:rsid w:val="00B10516"/>
    <w:rsid w:val="00B10BBE"/>
    <w:rsid w:val="00B10F6B"/>
    <w:rsid w:val="00B114B8"/>
    <w:rsid w:val="00B124C5"/>
    <w:rsid w:val="00B125D2"/>
    <w:rsid w:val="00B125FD"/>
    <w:rsid w:val="00B12774"/>
    <w:rsid w:val="00B1280E"/>
    <w:rsid w:val="00B13265"/>
    <w:rsid w:val="00B1329D"/>
    <w:rsid w:val="00B13AEC"/>
    <w:rsid w:val="00B13C83"/>
    <w:rsid w:val="00B13FEF"/>
    <w:rsid w:val="00B1413B"/>
    <w:rsid w:val="00B147C7"/>
    <w:rsid w:val="00B148C6"/>
    <w:rsid w:val="00B14A55"/>
    <w:rsid w:val="00B15119"/>
    <w:rsid w:val="00B1583F"/>
    <w:rsid w:val="00B15E3F"/>
    <w:rsid w:val="00B165C5"/>
    <w:rsid w:val="00B16746"/>
    <w:rsid w:val="00B16C0D"/>
    <w:rsid w:val="00B16C70"/>
    <w:rsid w:val="00B170F1"/>
    <w:rsid w:val="00B1775F"/>
    <w:rsid w:val="00B178CC"/>
    <w:rsid w:val="00B17929"/>
    <w:rsid w:val="00B17F1F"/>
    <w:rsid w:val="00B201A5"/>
    <w:rsid w:val="00B207C7"/>
    <w:rsid w:val="00B207D2"/>
    <w:rsid w:val="00B20DC5"/>
    <w:rsid w:val="00B21BD4"/>
    <w:rsid w:val="00B21E4C"/>
    <w:rsid w:val="00B2213A"/>
    <w:rsid w:val="00B22510"/>
    <w:rsid w:val="00B23087"/>
    <w:rsid w:val="00B236F8"/>
    <w:rsid w:val="00B23CE0"/>
    <w:rsid w:val="00B23D98"/>
    <w:rsid w:val="00B23ECE"/>
    <w:rsid w:val="00B24027"/>
    <w:rsid w:val="00B241DF"/>
    <w:rsid w:val="00B24AEA"/>
    <w:rsid w:val="00B24B35"/>
    <w:rsid w:val="00B24C2E"/>
    <w:rsid w:val="00B24C8C"/>
    <w:rsid w:val="00B2519E"/>
    <w:rsid w:val="00B26154"/>
    <w:rsid w:val="00B272D8"/>
    <w:rsid w:val="00B27DFB"/>
    <w:rsid w:val="00B30064"/>
    <w:rsid w:val="00B30511"/>
    <w:rsid w:val="00B312B4"/>
    <w:rsid w:val="00B312C2"/>
    <w:rsid w:val="00B31AC5"/>
    <w:rsid w:val="00B31BF0"/>
    <w:rsid w:val="00B31D1A"/>
    <w:rsid w:val="00B32393"/>
    <w:rsid w:val="00B326F8"/>
    <w:rsid w:val="00B32BBC"/>
    <w:rsid w:val="00B3342D"/>
    <w:rsid w:val="00B33C20"/>
    <w:rsid w:val="00B33CFD"/>
    <w:rsid w:val="00B347AB"/>
    <w:rsid w:val="00B34864"/>
    <w:rsid w:val="00B34D67"/>
    <w:rsid w:val="00B3553A"/>
    <w:rsid w:val="00B35548"/>
    <w:rsid w:val="00B355C9"/>
    <w:rsid w:val="00B35A93"/>
    <w:rsid w:val="00B35B05"/>
    <w:rsid w:val="00B35EBF"/>
    <w:rsid w:val="00B3612F"/>
    <w:rsid w:val="00B36205"/>
    <w:rsid w:val="00B36817"/>
    <w:rsid w:val="00B36AE9"/>
    <w:rsid w:val="00B37120"/>
    <w:rsid w:val="00B3718E"/>
    <w:rsid w:val="00B3728F"/>
    <w:rsid w:val="00B37394"/>
    <w:rsid w:val="00B3747D"/>
    <w:rsid w:val="00B376CE"/>
    <w:rsid w:val="00B3770F"/>
    <w:rsid w:val="00B377F5"/>
    <w:rsid w:val="00B37A1C"/>
    <w:rsid w:val="00B37A2B"/>
    <w:rsid w:val="00B37AF3"/>
    <w:rsid w:val="00B37D1C"/>
    <w:rsid w:val="00B37FE3"/>
    <w:rsid w:val="00B403B5"/>
    <w:rsid w:val="00B404B3"/>
    <w:rsid w:val="00B40AFD"/>
    <w:rsid w:val="00B4110B"/>
    <w:rsid w:val="00B414FB"/>
    <w:rsid w:val="00B41D28"/>
    <w:rsid w:val="00B42548"/>
    <w:rsid w:val="00B425DD"/>
    <w:rsid w:val="00B4268D"/>
    <w:rsid w:val="00B42919"/>
    <w:rsid w:val="00B42A80"/>
    <w:rsid w:val="00B4327B"/>
    <w:rsid w:val="00B4338D"/>
    <w:rsid w:val="00B446A1"/>
    <w:rsid w:val="00B449FC"/>
    <w:rsid w:val="00B44B37"/>
    <w:rsid w:val="00B44C9C"/>
    <w:rsid w:val="00B44E22"/>
    <w:rsid w:val="00B44E41"/>
    <w:rsid w:val="00B45446"/>
    <w:rsid w:val="00B455B5"/>
    <w:rsid w:val="00B459DC"/>
    <w:rsid w:val="00B45D62"/>
    <w:rsid w:val="00B45F1E"/>
    <w:rsid w:val="00B462D1"/>
    <w:rsid w:val="00B467D3"/>
    <w:rsid w:val="00B46B19"/>
    <w:rsid w:val="00B46E82"/>
    <w:rsid w:val="00B4734F"/>
    <w:rsid w:val="00B4737A"/>
    <w:rsid w:val="00B475C6"/>
    <w:rsid w:val="00B47745"/>
    <w:rsid w:val="00B47751"/>
    <w:rsid w:val="00B47982"/>
    <w:rsid w:val="00B47A6F"/>
    <w:rsid w:val="00B47FB6"/>
    <w:rsid w:val="00B50031"/>
    <w:rsid w:val="00B501D1"/>
    <w:rsid w:val="00B50957"/>
    <w:rsid w:val="00B509B7"/>
    <w:rsid w:val="00B50A70"/>
    <w:rsid w:val="00B50EA4"/>
    <w:rsid w:val="00B51354"/>
    <w:rsid w:val="00B51445"/>
    <w:rsid w:val="00B51475"/>
    <w:rsid w:val="00B51931"/>
    <w:rsid w:val="00B51952"/>
    <w:rsid w:val="00B51E6F"/>
    <w:rsid w:val="00B51EFF"/>
    <w:rsid w:val="00B5203F"/>
    <w:rsid w:val="00B521ED"/>
    <w:rsid w:val="00B52326"/>
    <w:rsid w:val="00B523D3"/>
    <w:rsid w:val="00B528B7"/>
    <w:rsid w:val="00B52F52"/>
    <w:rsid w:val="00B532F5"/>
    <w:rsid w:val="00B5332C"/>
    <w:rsid w:val="00B5360C"/>
    <w:rsid w:val="00B53667"/>
    <w:rsid w:val="00B5368B"/>
    <w:rsid w:val="00B536BB"/>
    <w:rsid w:val="00B537C3"/>
    <w:rsid w:val="00B53F97"/>
    <w:rsid w:val="00B54278"/>
    <w:rsid w:val="00B5473B"/>
    <w:rsid w:val="00B54919"/>
    <w:rsid w:val="00B54930"/>
    <w:rsid w:val="00B54D5D"/>
    <w:rsid w:val="00B5555C"/>
    <w:rsid w:val="00B55C38"/>
    <w:rsid w:val="00B55DC8"/>
    <w:rsid w:val="00B5614D"/>
    <w:rsid w:val="00B56405"/>
    <w:rsid w:val="00B5686D"/>
    <w:rsid w:val="00B56D98"/>
    <w:rsid w:val="00B5713C"/>
    <w:rsid w:val="00B572D4"/>
    <w:rsid w:val="00B578BE"/>
    <w:rsid w:val="00B57B7C"/>
    <w:rsid w:val="00B57EBE"/>
    <w:rsid w:val="00B604B1"/>
    <w:rsid w:val="00B607EC"/>
    <w:rsid w:val="00B60C4A"/>
    <w:rsid w:val="00B60F74"/>
    <w:rsid w:val="00B613B9"/>
    <w:rsid w:val="00B61508"/>
    <w:rsid w:val="00B6182B"/>
    <w:rsid w:val="00B61998"/>
    <w:rsid w:val="00B619E5"/>
    <w:rsid w:val="00B620D2"/>
    <w:rsid w:val="00B621AE"/>
    <w:rsid w:val="00B62623"/>
    <w:rsid w:val="00B62C52"/>
    <w:rsid w:val="00B62D4B"/>
    <w:rsid w:val="00B63412"/>
    <w:rsid w:val="00B63848"/>
    <w:rsid w:val="00B63A1C"/>
    <w:rsid w:val="00B63BF5"/>
    <w:rsid w:val="00B63C2C"/>
    <w:rsid w:val="00B641F5"/>
    <w:rsid w:val="00B648A2"/>
    <w:rsid w:val="00B64BF1"/>
    <w:rsid w:val="00B64C11"/>
    <w:rsid w:val="00B64F07"/>
    <w:rsid w:val="00B64F36"/>
    <w:rsid w:val="00B64F3A"/>
    <w:rsid w:val="00B650C7"/>
    <w:rsid w:val="00B65A27"/>
    <w:rsid w:val="00B65AF1"/>
    <w:rsid w:val="00B65EA4"/>
    <w:rsid w:val="00B66279"/>
    <w:rsid w:val="00B66343"/>
    <w:rsid w:val="00B663F4"/>
    <w:rsid w:val="00B668FE"/>
    <w:rsid w:val="00B669C7"/>
    <w:rsid w:val="00B66A80"/>
    <w:rsid w:val="00B66CB2"/>
    <w:rsid w:val="00B66D63"/>
    <w:rsid w:val="00B66FCE"/>
    <w:rsid w:val="00B67855"/>
    <w:rsid w:val="00B67C8D"/>
    <w:rsid w:val="00B67CF7"/>
    <w:rsid w:val="00B67E70"/>
    <w:rsid w:val="00B67EE0"/>
    <w:rsid w:val="00B67F3B"/>
    <w:rsid w:val="00B70468"/>
    <w:rsid w:val="00B706E3"/>
    <w:rsid w:val="00B70940"/>
    <w:rsid w:val="00B709BD"/>
    <w:rsid w:val="00B709DB"/>
    <w:rsid w:val="00B70B84"/>
    <w:rsid w:val="00B70D55"/>
    <w:rsid w:val="00B70F4F"/>
    <w:rsid w:val="00B71144"/>
    <w:rsid w:val="00B717D3"/>
    <w:rsid w:val="00B71ABE"/>
    <w:rsid w:val="00B71C72"/>
    <w:rsid w:val="00B7205C"/>
    <w:rsid w:val="00B724D4"/>
    <w:rsid w:val="00B725A7"/>
    <w:rsid w:val="00B726D8"/>
    <w:rsid w:val="00B728E9"/>
    <w:rsid w:val="00B73025"/>
    <w:rsid w:val="00B73318"/>
    <w:rsid w:val="00B73389"/>
    <w:rsid w:val="00B73CA1"/>
    <w:rsid w:val="00B74019"/>
    <w:rsid w:val="00B74108"/>
    <w:rsid w:val="00B743BD"/>
    <w:rsid w:val="00B74569"/>
    <w:rsid w:val="00B746E4"/>
    <w:rsid w:val="00B7499D"/>
    <w:rsid w:val="00B74ABF"/>
    <w:rsid w:val="00B75852"/>
    <w:rsid w:val="00B75A43"/>
    <w:rsid w:val="00B75A65"/>
    <w:rsid w:val="00B75B38"/>
    <w:rsid w:val="00B764CC"/>
    <w:rsid w:val="00B76B8D"/>
    <w:rsid w:val="00B76B95"/>
    <w:rsid w:val="00B76BB5"/>
    <w:rsid w:val="00B76BC8"/>
    <w:rsid w:val="00B76C29"/>
    <w:rsid w:val="00B76F12"/>
    <w:rsid w:val="00B771F1"/>
    <w:rsid w:val="00B77345"/>
    <w:rsid w:val="00B77503"/>
    <w:rsid w:val="00B77673"/>
    <w:rsid w:val="00B77694"/>
    <w:rsid w:val="00B7775E"/>
    <w:rsid w:val="00B7787A"/>
    <w:rsid w:val="00B7788D"/>
    <w:rsid w:val="00B77D58"/>
    <w:rsid w:val="00B80181"/>
    <w:rsid w:val="00B8065E"/>
    <w:rsid w:val="00B80A1E"/>
    <w:rsid w:val="00B80ABF"/>
    <w:rsid w:val="00B80DCE"/>
    <w:rsid w:val="00B812B0"/>
    <w:rsid w:val="00B81A5E"/>
    <w:rsid w:val="00B81B3D"/>
    <w:rsid w:val="00B81DFB"/>
    <w:rsid w:val="00B820C8"/>
    <w:rsid w:val="00B823D0"/>
    <w:rsid w:val="00B8244D"/>
    <w:rsid w:val="00B82987"/>
    <w:rsid w:val="00B8313F"/>
    <w:rsid w:val="00B83860"/>
    <w:rsid w:val="00B8391D"/>
    <w:rsid w:val="00B8442E"/>
    <w:rsid w:val="00B844FC"/>
    <w:rsid w:val="00B8472C"/>
    <w:rsid w:val="00B861A3"/>
    <w:rsid w:val="00B8635F"/>
    <w:rsid w:val="00B86437"/>
    <w:rsid w:val="00B8681D"/>
    <w:rsid w:val="00B86980"/>
    <w:rsid w:val="00B86D0A"/>
    <w:rsid w:val="00B86D7D"/>
    <w:rsid w:val="00B872B9"/>
    <w:rsid w:val="00B87418"/>
    <w:rsid w:val="00B87727"/>
    <w:rsid w:val="00B8786F"/>
    <w:rsid w:val="00B878F6"/>
    <w:rsid w:val="00B87B66"/>
    <w:rsid w:val="00B87B96"/>
    <w:rsid w:val="00B9012A"/>
    <w:rsid w:val="00B90A43"/>
    <w:rsid w:val="00B91089"/>
    <w:rsid w:val="00B915A0"/>
    <w:rsid w:val="00B917C7"/>
    <w:rsid w:val="00B92394"/>
    <w:rsid w:val="00B92469"/>
    <w:rsid w:val="00B92543"/>
    <w:rsid w:val="00B92A88"/>
    <w:rsid w:val="00B92BFE"/>
    <w:rsid w:val="00B92C0B"/>
    <w:rsid w:val="00B9314A"/>
    <w:rsid w:val="00B938F4"/>
    <w:rsid w:val="00B93A41"/>
    <w:rsid w:val="00B93BB1"/>
    <w:rsid w:val="00B93E2E"/>
    <w:rsid w:val="00B93F43"/>
    <w:rsid w:val="00B94675"/>
    <w:rsid w:val="00B94830"/>
    <w:rsid w:val="00B948E8"/>
    <w:rsid w:val="00B94F27"/>
    <w:rsid w:val="00B9523D"/>
    <w:rsid w:val="00B95378"/>
    <w:rsid w:val="00B9543D"/>
    <w:rsid w:val="00B9552A"/>
    <w:rsid w:val="00B9585C"/>
    <w:rsid w:val="00B95C49"/>
    <w:rsid w:val="00B95E83"/>
    <w:rsid w:val="00B96040"/>
    <w:rsid w:val="00B96553"/>
    <w:rsid w:val="00B967C7"/>
    <w:rsid w:val="00B97232"/>
    <w:rsid w:val="00B9728D"/>
    <w:rsid w:val="00B975DD"/>
    <w:rsid w:val="00B97875"/>
    <w:rsid w:val="00B97AE9"/>
    <w:rsid w:val="00B97D74"/>
    <w:rsid w:val="00B97FA4"/>
    <w:rsid w:val="00BA0486"/>
    <w:rsid w:val="00BA06AD"/>
    <w:rsid w:val="00BA079A"/>
    <w:rsid w:val="00BA07A5"/>
    <w:rsid w:val="00BA0CC6"/>
    <w:rsid w:val="00BA1313"/>
    <w:rsid w:val="00BA1797"/>
    <w:rsid w:val="00BA1969"/>
    <w:rsid w:val="00BA1AEB"/>
    <w:rsid w:val="00BA20B4"/>
    <w:rsid w:val="00BA21FC"/>
    <w:rsid w:val="00BA2236"/>
    <w:rsid w:val="00BA24BE"/>
    <w:rsid w:val="00BA278D"/>
    <w:rsid w:val="00BA2995"/>
    <w:rsid w:val="00BA3082"/>
    <w:rsid w:val="00BA3B50"/>
    <w:rsid w:val="00BA3BDF"/>
    <w:rsid w:val="00BA3FB6"/>
    <w:rsid w:val="00BA4027"/>
    <w:rsid w:val="00BA40CF"/>
    <w:rsid w:val="00BA40F2"/>
    <w:rsid w:val="00BA41FC"/>
    <w:rsid w:val="00BA4682"/>
    <w:rsid w:val="00BA4803"/>
    <w:rsid w:val="00BA4A98"/>
    <w:rsid w:val="00BA4E05"/>
    <w:rsid w:val="00BA502E"/>
    <w:rsid w:val="00BA5250"/>
    <w:rsid w:val="00BA5495"/>
    <w:rsid w:val="00BA60E1"/>
    <w:rsid w:val="00BA6233"/>
    <w:rsid w:val="00BA6444"/>
    <w:rsid w:val="00BA6605"/>
    <w:rsid w:val="00BA66D2"/>
    <w:rsid w:val="00BA6736"/>
    <w:rsid w:val="00BA68BE"/>
    <w:rsid w:val="00BA68CF"/>
    <w:rsid w:val="00BA6960"/>
    <w:rsid w:val="00BA699B"/>
    <w:rsid w:val="00BA6A26"/>
    <w:rsid w:val="00BA741B"/>
    <w:rsid w:val="00BA77E2"/>
    <w:rsid w:val="00BA7965"/>
    <w:rsid w:val="00BB0617"/>
    <w:rsid w:val="00BB0622"/>
    <w:rsid w:val="00BB09EE"/>
    <w:rsid w:val="00BB0ABA"/>
    <w:rsid w:val="00BB0B60"/>
    <w:rsid w:val="00BB0D33"/>
    <w:rsid w:val="00BB0DA6"/>
    <w:rsid w:val="00BB10EE"/>
    <w:rsid w:val="00BB18AE"/>
    <w:rsid w:val="00BB1E93"/>
    <w:rsid w:val="00BB1F35"/>
    <w:rsid w:val="00BB210D"/>
    <w:rsid w:val="00BB2117"/>
    <w:rsid w:val="00BB2224"/>
    <w:rsid w:val="00BB25A6"/>
    <w:rsid w:val="00BB2AAE"/>
    <w:rsid w:val="00BB2B60"/>
    <w:rsid w:val="00BB2E40"/>
    <w:rsid w:val="00BB2F5A"/>
    <w:rsid w:val="00BB33A4"/>
    <w:rsid w:val="00BB3536"/>
    <w:rsid w:val="00BB4394"/>
    <w:rsid w:val="00BB48A5"/>
    <w:rsid w:val="00BB4ADE"/>
    <w:rsid w:val="00BB4C05"/>
    <w:rsid w:val="00BB56B9"/>
    <w:rsid w:val="00BB5C6E"/>
    <w:rsid w:val="00BB6087"/>
    <w:rsid w:val="00BB6289"/>
    <w:rsid w:val="00BB6652"/>
    <w:rsid w:val="00BB670D"/>
    <w:rsid w:val="00BB67CE"/>
    <w:rsid w:val="00BB73FD"/>
    <w:rsid w:val="00BB76FB"/>
    <w:rsid w:val="00BB7723"/>
    <w:rsid w:val="00BB774C"/>
    <w:rsid w:val="00BB7A72"/>
    <w:rsid w:val="00BB7DED"/>
    <w:rsid w:val="00BB7E85"/>
    <w:rsid w:val="00BC0037"/>
    <w:rsid w:val="00BC036D"/>
    <w:rsid w:val="00BC09F4"/>
    <w:rsid w:val="00BC0FAD"/>
    <w:rsid w:val="00BC151A"/>
    <w:rsid w:val="00BC160A"/>
    <w:rsid w:val="00BC1AFA"/>
    <w:rsid w:val="00BC1B74"/>
    <w:rsid w:val="00BC1B7C"/>
    <w:rsid w:val="00BC1CF7"/>
    <w:rsid w:val="00BC28FE"/>
    <w:rsid w:val="00BC2A79"/>
    <w:rsid w:val="00BC2C92"/>
    <w:rsid w:val="00BC2E70"/>
    <w:rsid w:val="00BC34FF"/>
    <w:rsid w:val="00BC3602"/>
    <w:rsid w:val="00BC417B"/>
    <w:rsid w:val="00BC46AA"/>
    <w:rsid w:val="00BC4B93"/>
    <w:rsid w:val="00BC5006"/>
    <w:rsid w:val="00BC5512"/>
    <w:rsid w:val="00BC582A"/>
    <w:rsid w:val="00BC595D"/>
    <w:rsid w:val="00BC60D6"/>
    <w:rsid w:val="00BC62EB"/>
    <w:rsid w:val="00BC64E6"/>
    <w:rsid w:val="00BC67A0"/>
    <w:rsid w:val="00BC69E2"/>
    <w:rsid w:val="00BC6C83"/>
    <w:rsid w:val="00BC6E1E"/>
    <w:rsid w:val="00BC6EF7"/>
    <w:rsid w:val="00BC734E"/>
    <w:rsid w:val="00BC7439"/>
    <w:rsid w:val="00BC7600"/>
    <w:rsid w:val="00BD0103"/>
    <w:rsid w:val="00BD05BA"/>
    <w:rsid w:val="00BD0655"/>
    <w:rsid w:val="00BD0C5C"/>
    <w:rsid w:val="00BD0CB0"/>
    <w:rsid w:val="00BD1865"/>
    <w:rsid w:val="00BD1A0B"/>
    <w:rsid w:val="00BD205F"/>
    <w:rsid w:val="00BD22D9"/>
    <w:rsid w:val="00BD2655"/>
    <w:rsid w:val="00BD28C2"/>
    <w:rsid w:val="00BD2C6D"/>
    <w:rsid w:val="00BD315C"/>
    <w:rsid w:val="00BD3A84"/>
    <w:rsid w:val="00BD4336"/>
    <w:rsid w:val="00BD4381"/>
    <w:rsid w:val="00BD44AE"/>
    <w:rsid w:val="00BD4C46"/>
    <w:rsid w:val="00BD4DC4"/>
    <w:rsid w:val="00BD501D"/>
    <w:rsid w:val="00BD5462"/>
    <w:rsid w:val="00BD5517"/>
    <w:rsid w:val="00BD56A2"/>
    <w:rsid w:val="00BD5B4D"/>
    <w:rsid w:val="00BD600D"/>
    <w:rsid w:val="00BD6279"/>
    <w:rsid w:val="00BD628C"/>
    <w:rsid w:val="00BD681B"/>
    <w:rsid w:val="00BD6A9C"/>
    <w:rsid w:val="00BD6D45"/>
    <w:rsid w:val="00BD7410"/>
    <w:rsid w:val="00BD7455"/>
    <w:rsid w:val="00BD7826"/>
    <w:rsid w:val="00BE022B"/>
    <w:rsid w:val="00BE048E"/>
    <w:rsid w:val="00BE09F9"/>
    <w:rsid w:val="00BE0B72"/>
    <w:rsid w:val="00BE0B8B"/>
    <w:rsid w:val="00BE1120"/>
    <w:rsid w:val="00BE166A"/>
    <w:rsid w:val="00BE19F4"/>
    <w:rsid w:val="00BE1BBC"/>
    <w:rsid w:val="00BE2088"/>
    <w:rsid w:val="00BE20B0"/>
    <w:rsid w:val="00BE20F0"/>
    <w:rsid w:val="00BE2195"/>
    <w:rsid w:val="00BE2288"/>
    <w:rsid w:val="00BE254C"/>
    <w:rsid w:val="00BE27CB"/>
    <w:rsid w:val="00BE2C15"/>
    <w:rsid w:val="00BE336C"/>
    <w:rsid w:val="00BE3587"/>
    <w:rsid w:val="00BE3B1E"/>
    <w:rsid w:val="00BE3DEB"/>
    <w:rsid w:val="00BE3F2A"/>
    <w:rsid w:val="00BE4713"/>
    <w:rsid w:val="00BE479D"/>
    <w:rsid w:val="00BE4ABB"/>
    <w:rsid w:val="00BE4CCA"/>
    <w:rsid w:val="00BE52E1"/>
    <w:rsid w:val="00BE5B10"/>
    <w:rsid w:val="00BE5BDF"/>
    <w:rsid w:val="00BE5D3D"/>
    <w:rsid w:val="00BE5E70"/>
    <w:rsid w:val="00BE5F18"/>
    <w:rsid w:val="00BE5F9F"/>
    <w:rsid w:val="00BE620C"/>
    <w:rsid w:val="00BE69BE"/>
    <w:rsid w:val="00BE6AB7"/>
    <w:rsid w:val="00BE70C5"/>
    <w:rsid w:val="00BE7129"/>
    <w:rsid w:val="00BE736E"/>
    <w:rsid w:val="00BE7842"/>
    <w:rsid w:val="00BE7855"/>
    <w:rsid w:val="00BE7D6A"/>
    <w:rsid w:val="00BF0A16"/>
    <w:rsid w:val="00BF12FA"/>
    <w:rsid w:val="00BF14DF"/>
    <w:rsid w:val="00BF17C2"/>
    <w:rsid w:val="00BF189D"/>
    <w:rsid w:val="00BF1A34"/>
    <w:rsid w:val="00BF1A72"/>
    <w:rsid w:val="00BF22EF"/>
    <w:rsid w:val="00BF254E"/>
    <w:rsid w:val="00BF27C5"/>
    <w:rsid w:val="00BF28CF"/>
    <w:rsid w:val="00BF2B89"/>
    <w:rsid w:val="00BF319E"/>
    <w:rsid w:val="00BF3270"/>
    <w:rsid w:val="00BF3279"/>
    <w:rsid w:val="00BF3673"/>
    <w:rsid w:val="00BF3F18"/>
    <w:rsid w:val="00BF4273"/>
    <w:rsid w:val="00BF44BB"/>
    <w:rsid w:val="00BF44FE"/>
    <w:rsid w:val="00BF454A"/>
    <w:rsid w:val="00BF476E"/>
    <w:rsid w:val="00BF4D1D"/>
    <w:rsid w:val="00BF4E08"/>
    <w:rsid w:val="00BF5694"/>
    <w:rsid w:val="00BF5A5C"/>
    <w:rsid w:val="00BF65D7"/>
    <w:rsid w:val="00BF6655"/>
    <w:rsid w:val="00BF6731"/>
    <w:rsid w:val="00BF6D9A"/>
    <w:rsid w:val="00BF7200"/>
    <w:rsid w:val="00BF78C7"/>
    <w:rsid w:val="00BF7ED2"/>
    <w:rsid w:val="00BF7FA9"/>
    <w:rsid w:val="00C0027B"/>
    <w:rsid w:val="00C00954"/>
    <w:rsid w:val="00C00B64"/>
    <w:rsid w:val="00C00C98"/>
    <w:rsid w:val="00C0165F"/>
    <w:rsid w:val="00C017D3"/>
    <w:rsid w:val="00C01CBB"/>
    <w:rsid w:val="00C02431"/>
    <w:rsid w:val="00C026ED"/>
    <w:rsid w:val="00C02B16"/>
    <w:rsid w:val="00C02C8E"/>
    <w:rsid w:val="00C02E96"/>
    <w:rsid w:val="00C03057"/>
    <w:rsid w:val="00C03178"/>
    <w:rsid w:val="00C0340C"/>
    <w:rsid w:val="00C03659"/>
    <w:rsid w:val="00C03BB6"/>
    <w:rsid w:val="00C03C81"/>
    <w:rsid w:val="00C03D74"/>
    <w:rsid w:val="00C04289"/>
    <w:rsid w:val="00C042CF"/>
    <w:rsid w:val="00C04400"/>
    <w:rsid w:val="00C04580"/>
    <w:rsid w:val="00C04938"/>
    <w:rsid w:val="00C04B6A"/>
    <w:rsid w:val="00C0524A"/>
    <w:rsid w:val="00C0532D"/>
    <w:rsid w:val="00C0575A"/>
    <w:rsid w:val="00C0583C"/>
    <w:rsid w:val="00C05B00"/>
    <w:rsid w:val="00C0629E"/>
    <w:rsid w:val="00C067DD"/>
    <w:rsid w:val="00C06885"/>
    <w:rsid w:val="00C0696D"/>
    <w:rsid w:val="00C06BA9"/>
    <w:rsid w:val="00C06C9F"/>
    <w:rsid w:val="00C07082"/>
    <w:rsid w:val="00C073C5"/>
    <w:rsid w:val="00C079B7"/>
    <w:rsid w:val="00C10007"/>
    <w:rsid w:val="00C10173"/>
    <w:rsid w:val="00C10518"/>
    <w:rsid w:val="00C1091B"/>
    <w:rsid w:val="00C10A5B"/>
    <w:rsid w:val="00C1107B"/>
    <w:rsid w:val="00C111A1"/>
    <w:rsid w:val="00C1179E"/>
    <w:rsid w:val="00C11872"/>
    <w:rsid w:val="00C1195F"/>
    <w:rsid w:val="00C11EAD"/>
    <w:rsid w:val="00C11F8A"/>
    <w:rsid w:val="00C12327"/>
    <w:rsid w:val="00C1263B"/>
    <w:rsid w:val="00C138C5"/>
    <w:rsid w:val="00C13E4C"/>
    <w:rsid w:val="00C13F36"/>
    <w:rsid w:val="00C143CF"/>
    <w:rsid w:val="00C14406"/>
    <w:rsid w:val="00C144D9"/>
    <w:rsid w:val="00C14C56"/>
    <w:rsid w:val="00C14F11"/>
    <w:rsid w:val="00C150ED"/>
    <w:rsid w:val="00C15551"/>
    <w:rsid w:val="00C157B1"/>
    <w:rsid w:val="00C157BB"/>
    <w:rsid w:val="00C15A46"/>
    <w:rsid w:val="00C161BC"/>
    <w:rsid w:val="00C1696A"/>
    <w:rsid w:val="00C17207"/>
    <w:rsid w:val="00C17380"/>
    <w:rsid w:val="00C176E4"/>
    <w:rsid w:val="00C17CB2"/>
    <w:rsid w:val="00C17EAD"/>
    <w:rsid w:val="00C20078"/>
    <w:rsid w:val="00C204A3"/>
    <w:rsid w:val="00C2070E"/>
    <w:rsid w:val="00C218FF"/>
    <w:rsid w:val="00C21C0F"/>
    <w:rsid w:val="00C21DF0"/>
    <w:rsid w:val="00C21FBA"/>
    <w:rsid w:val="00C225F2"/>
    <w:rsid w:val="00C22701"/>
    <w:rsid w:val="00C22935"/>
    <w:rsid w:val="00C229B7"/>
    <w:rsid w:val="00C22E98"/>
    <w:rsid w:val="00C2325B"/>
    <w:rsid w:val="00C23994"/>
    <w:rsid w:val="00C23BB7"/>
    <w:rsid w:val="00C24035"/>
    <w:rsid w:val="00C240E7"/>
    <w:rsid w:val="00C24141"/>
    <w:rsid w:val="00C241F6"/>
    <w:rsid w:val="00C2443B"/>
    <w:rsid w:val="00C247A3"/>
    <w:rsid w:val="00C24B63"/>
    <w:rsid w:val="00C25681"/>
    <w:rsid w:val="00C25A6C"/>
    <w:rsid w:val="00C25B30"/>
    <w:rsid w:val="00C25EC0"/>
    <w:rsid w:val="00C2607D"/>
    <w:rsid w:val="00C2656E"/>
    <w:rsid w:val="00C26FDE"/>
    <w:rsid w:val="00C27369"/>
    <w:rsid w:val="00C27678"/>
    <w:rsid w:val="00C27759"/>
    <w:rsid w:val="00C27BF7"/>
    <w:rsid w:val="00C27CEB"/>
    <w:rsid w:val="00C27D15"/>
    <w:rsid w:val="00C27E23"/>
    <w:rsid w:val="00C3021B"/>
    <w:rsid w:val="00C3045E"/>
    <w:rsid w:val="00C30585"/>
    <w:rsid w:val="00C306AE"/>
    <w:rsid w:val="00C3096C"/>
    <w:rsid w:val="00C30BC0"/>
    <w:rsid w:val="00C30D1C"/>
    <w:rsid w:val="00C30DB1"/>
    <w:rsid w:val="00C3161C"/>
    <w:rsid w:val="00C3167D"/>
    <w:rsid w:val="00C316AC"/>
    <w:rsid w:val="00C32504"/>
    <w:rsid w:val="00C32A22"/>
    <w:rsid w:val="00C32ADD"/>
    <w:rsid w:val="00C32D94"/>
    <w:rsid w:val="00C3351D"/>
    <w:rsid w:val="00C337A8"/>
    <w:rsid w:val="00C3388E"/>
    <w:rsid w:val="00C34281"/>
    <w:rsid w:val="00C34DB7"/>
    <w:rsid w:val="00C351C2"/>
    <w:rsid w:val="00C35928"/>
    <w:rsid w:val="00C35EC3"/>
    <w:rsid w:val="00C360ED"/>
    <w:rsid w:val="00C36219"/>
    <w:rsid w:val="00C36222"/>
    <w:rsid w:val="00C3629E"/>
    <w:rsid w:val="00C3641D"/>
    <w:rsid w:val="00C3666F"/>
    <w:rsid w:val="00C36E7C"/>
    <w:rsid w:val="00C375AD"/>
    <w:rsid w:val="00C37854"/>
    <w:rsid w:val="00C379F7"/>
    <w:rsid w:val="00C37A9B"/>
    <w:rsid w:val="00C400A0"/>
    <w:rsid w:val="00C405EB"/>
    <w:rsid w:val="00C40A8F"/>
    <w:rsid w:val="00C411D9"/>
    <w:rsid w:val="00C41B75"/>
    <w:rsid w:val="00C41B91"/>
    <w:rsid w:val="00C41BFC"/>
    <w:rsid w:val="00C42529"/>
    <w:rsid w:val="00C42813"/>
    <w:rsid w:val="00C42F99"/>
    <w:rsid w:val="00C43263"/>
    <w:rsid w:val="00C434FC"/>
    <w:rsid w:val="00C4359F"/>
    <w:rsid w:val="00C435BC"/>
    <w:rsid w:val="00C435CD"/>
    <w:rsid w:val="00C43A49"/>
    <w:rsid w:val="00C441CA"/>
    <w:rsid w:val="00C44225"/>
    <w:rsid w:val="00C44895"/>
    <w:rsid w:val="00C448E7"/>
    <w:rsid w:val="00C44BE4"/>
    <w:rsid w:val="00C44E9E"/>
    <w:rsid w:val="00C4566D"/>
    <w:rsid w:val="00C45A00"/>
    <w:rsid w:val="00C45ABA"/>
    <w:rsid w:val="00C45F46"/>
    <w:rsid w:val="00C46430"/>
    <w:rsid w:val="00C46595"/>
    <w:rsid w:val="00C46669"/>
    <w:rsid w:val="00C47759"/>
    <w:rsid w:val="00C47A43"/>
    <w:rsid w:val="00C500EB"/>
    <w:rsid w:val="00C50C88"/>
    <w:rsid w:val="00C50DFE"/>
    <w:rsid w:val="00C50EBD"/>
    <w:rsid w:val="00C5144F"/>
    <w:rsid w:val="00C5191D"/>
    <w:rsid w:val="00C51AD5"/>
    <w:rsid w:val="00C5223A"/>
    <w:rsid w:val="00C5232E"/>
    <w:rsid w:val="00C5278B"/>
    <w:rsid w:val="00C52AD7"/>
    <w:rsid w:val="00C52DB6"/>
    <w:rsid w:val="00C52EF8"/>
    <w:rsid w:val="00C52FD5"/>
    <w:rsid w:val="00C530A3"/>
    <w:rsid w:val="00C5328E"/>
    <w:rsid w:val="00C54427"/>
    <w:rsid w:val="00C5495B"/>
    <w:rsid w:val="00C54C46"/>
    <w:rsid w:val="00C54CC0"/>
    <w:rsid w:val="00C54F38"/>
    <w:rsid w:val="00C551D6"/>
    <w:rsid w:val="00C55AFF"/>
    <w:rsid w:val="00C55FCA"/>
    <w:rsid w:val="00C563D9"/>
    <w:rsid w:val="00C56B39"/>
    <w:rsid w:val="00C56D51"/>
    <w:rsid w:val="00C57476"/>
    <w:rsid w:val="00C57509"/>
    <w:rsid w:val="00C57682"/>
    <w:rsid w:val="00C579B1"/>
    <w:rsid w:val="00C57C58"/>
    <w:rsid w:val="00C605B1"/>
    <w:rsid w:val="00C6073D"/>
    <w:rsid w:val="00C608EC"/>
    <w:rsid w:val="00C60BB4"/>
    <w:rsid w:val="00C60FF4"/>
    <w:rsid w:val="00C61328"/>
    <w:rsid w:val="00C614EB"/>
    <w:rsid w:val="00C617D7"/>
    <w:rsid w:val="00C61AEA"/>
    <w:rsid w:val="00C61E98"/>
    <w:rsid w:val="00C61F1C"/>
    <w:rsid w:val="00C620AF"/>
    <w:rsid w:val="00C622A8"/>
    <w:rsid w:val="00C6283E"/>
    <w:rsid w:val="00C62BB0"/>
    <w:rsid w:val="00C62CFC"/>
    <w:rsid w:val="00C62EE1"/>
    <w:rsid w:val="00C635BB"/>
    <w:rsid w:val="00C635C9"/>
    <w:rsid w:val="00C638B5"/>
    <w:rsid w:val="00C63ABA"/>
    <w:rsid w:val="00C63FCF"/>
    <w:rsid w:val="00C643D6"/>
    <w:rsid w:val="00C648E9"/>
    <w:rsid w:val="00C65007"/>
    <w:rsid w:val="00C6507B"/>
    <w:rsid w:val="00C65164"/>
    <w:rsid w:val="00C654BC"/>
    <w:rsid w:val="00C656C4"/>
    <w:rsid w:val="00C65833"/>
    <w:rsid w:val="00C65F57"/>
    <w:rsid w:val="00C65FDC"/>
    <w:rsid w:val="00C66581"/>
    <w:rsid w:val="00C66C3A"/>
    <w:rsid w:val="00C66FA1"/>
    <w:rsid w:val="00C67010"/>
    <w:rsid w:val="00C670C2"/>
    <w:rsid w:val="00C672CB"/>
    <w:rsid w:val="00C67A7A"/>
    <w:rsid w:val="00C70498"/>
    <w:rsid w:val="00C70A7A"/>
    <w:rsid w:val="00C70DBB"/>
    <w:rsid w:val="00C71371"/>
    <w:rsid w:val="00C71589"/>
    <w:rsid w:val="00C721E7"/>
    <w:rsid w:val="00C726D5"/>
    <w:rsid w:val="00C72DF1"/>
    <w:rsid w:val="00C73004"/>
    <w:rsid w:val="00C7318C"/>
    <w:rsid w:val="00C7358B"/>
    <w:rsid w:val="00C73B58"/>
    <w:rsid w:val="00C73E35"/>
    <w:rsid w:val="00C742A7"/>
    <w:rsid w:val="00C7480E"/>
    <w:rsid w:val="00C75161"/>
    <w:rsid w:val="00C759C2"/>
    <w:rsid w:val="00C75DBE"/>
    <w:rsid w:val="00C75E47"/>
    <w:rsid w:val="00C75F1D"/>
    <w:rsid w:val="00C76806"/>
    <w:rsid w:val="00C7691D"/>
    <w:rsid w:val="00C7696E"/>
    <w:rsid w:val="00C7703C"/>
    <w:rsid w:val="00C77440"/>
    <w:rsid w:val="00C775E2"/>
    <w:rsid w:val="00C77C1C"/>
    <w:rsid w:val="00C80046"/>
    <w:rsid w:val="00C80168"/>
    <w:rsid w:val="00C8023B"/>
    <w:rsid w:val="00C81F03"/>
    <w:rsid w:val="00C81F50"/>
    <w:rsid w:val="00C81F73"/>
    <w:rsid w:val="00C82688"/>
    <w:rsid w:val="00C828DA"/>
    <w:rsid w:val="00C82A68"/>
    <w:rsid w:val="00C82F22"/>
    <w:rsid w:val="00C83001"/>
    <w:rsid w:val="00C83037"/>
    <w:rsid w:val="00C83640"/>
    <w:rsid w:val="00C83B97"/>
    <w:rsid w:val="00C83C35"/>
    <w:rsid w:val="00C842F6"/>
    <w:rsid w:val="00C84900"/>
    <w:rsid w:val="00C852B5"/>
    <w:rsid w:val="00C85458"/>
    <w:rsid w:val="00C859DF"/>
    <w:rsid w:val="00C86577"/>
    <w:rsid w:val="00C8662E"/>
    <w:rsid w:val="00C86E31"/>
    <w:rsid w:val="00C8741F"/>
    <w:rsid w:val="00C876CC"/>
    <w:rsid w:val="00C87873"/>
    <w:rsid w:val="00C87B3D"/>
    <w:rsid w:val="00C90379"/>
    <w:rsid w:val="00C9082B"/>
    <w:rsid w:val="00C9096C"/>
    <w:rsid w:val="00C90E79"/>
    <w:rsid w:val="00C911DE"/>
    <w:rsid w:val="00C9150B"/>
    <w:rsid w:val="00C917A2"/>
    <w:rsid w:val="00C91A1B"/>
    <w:rsid w:val="00C91AAD"/>
    <w:rsid w:val="00C91C45"/>
    <w:rsid w:val="00C91E50"/>
    <w:rsid w:val="00C9234D"/>
    <w:rsid w:val="00C926D4"/>
    <w:rsid w:val="00C92865"/>
    <w:rsid w:val="00C928FD"/>
    <w:rsid w:val="00C92D2A"/>
    <w:rsid w:val="00C9380E"/>
    <w:rsid w:val="00C94488"/>
    <w:rsid w:val="00C948BE"/>
    <w:rsid w:val="00C948E6"/>
    <w:rsid w:val="00C94A3D"/>
    <w:rsid w:val="00C94F86"/>
    <w:rsid w:val="00C94FD6"/>
    <w:rsid w:val="00C950CB"/>
    <w:rsid w:val="00C95218"/>
    <w:rsid w:val="00C95939"/>
    <w:rsid w:val="00C959D1"/>
    <w:rsid w:val="00C95DD3"/>
    <w:rsid w:val="00C96134"/>
    <w:rsid w:val="00C961BA"/>
    <w:rsid w:val="00C9666E"/>
    <w:rsid w:val="00C96711"/>
    <w:rsid w:val="00C96811"/>
    <w:rsid w:val="00C96D4F"/>
    <w:rsid w:val="00C9709A"/>
    <w:rsid w:val="00C9762D"/>
    <w:rsid w:val="00C97841"/>
    <w:rsid w:val="00C978A4"/>
    <w:rsid w:val="00C97B63"/>
    <w:rsid w:val="00CA0153"/>
    <w:rsid w:val="00CA04D4"/>
    <w:rsid w:val="00CA09E9"/>
    <w:rsid w:val="00CA0E5C"/>
    <w:rsid w:val="00CA1648"/>
    <w:rsid w:val="00CA1770"/>
    <w:rsid w:val="00CA1998"/>
    <w:rsid w:val="00CA26C1"/>
    <w:rsid w:val="00CA2E0B"/>
    <w:rsid w:val="00CA2EAE"/>
    <w:rsid w:val="00CA2ECA"/>
    <w:rsid w:val="00CA2FE3"/>
    <w:rsid w:val="00CA344E"/>
    <w:rsid w:val="00CA35F9"/>
    <w:rsid w:val="00CA36C9"/>
    <w:rsid w:val="00CA375F"/>
    <w:rsid w:val="00CA37C9"/>
    <w:rsid w:val="00CA3938"/>
    <w:rsid w:val="00CA44DB"/>
    <w:rsid w:val="00CA4E6B"/>
    <w:rsid w:val="00CA4EBE"/>
    <w:rsid w:val="00CA534C"/>
    <w:rsid w:val="00CA55C1"/>
    <w:rsid w:val="00CA5B45"/>
    <w:rsid w:val="00CA5BAD"/>
    <w:rsid w:val="00CA6710"/>
    <w:rsid w:val="00CA6C5E"/>
    <w:rsid w:val="00CA709D"/>
    <w:rsid w:val="00CB02CB"/>
    <w:rsid w:val="00CB04A9"/>
    <w:rsid w:val="00CB0AC8"/>
    <w:rsid w:val="00CB0B98"/>
    <w:rsid w:val="00CB0C61"/>
    <w:rsid w:val="00CB0F9D"/>
    <w:rsid w:val="00CB11C9"/>
    <w:rsid w:val="00CB13CE"/>
    <w:rsid w:val="00CB1C4C"/>
    <w:rsid w:val="00CB1E12"/>
    <w:rsid w:val="00CB1FF1"/>
    <w:rsid w:val="00CB2070"/>
    <w:rsid w:val="00CB207A"/>
    <w:rsid w:val="00CB226C"/>
    <w:rsid w:val="00CB25C5"/>
    <w:rsid w:val="00CB2962"/>
    <w:rsid w:val="00CB2CCA"/>
    <w:rsid w:val="00CB2DF2"/>
    <w:rsid w:val="00CB317D"/>
    <w:rsid w:val="00CB3613"/>
    <w:rsid w:val="00CB378C"/>
    <w:rsid w:val="00CB3F7D"/>
    <w:rsid w:val="00CB495A"/>
    <w:rsid w:val="00CB499F"/>
    <w:rsid w:val="00CB4ADF"/>
    <w:rsid w:val="00CB4F6B"/>
    <w:rsid w:val="00CB536F"/>
    <w:rsid w:val="00CB5A93"/>
    <w:rsid w:val="00CB5C8D"/>
    <w:rsid w:val="00CB608D"/>
    <w:rsid w:val="00CB6346"/>
    <w:rsid w:val="00CB649A"/>
    <w:rsid w:val="00CB6D0C"/>
    <w:rsid w:val="00CB6D92"/>
    <w:rsid w:val="00CB7303"/>
    <w:rsid w:val="00CB735E"/>
    <w:rsid w:val="00CB74E2"/>
    <w:rsid w:val="00CB7E40"/>
    <w:rsid w:val="00CB7E99"/>
    <w:rsid w:val="00CC0215"/>
    <w:rsid w:val="00CC04B4"/>
    <w:rsid w:val="00CC0630"/>
    <w:rsid w:val="00CC0827"/>
    <w:rsid w:val="00CC0B90"/>
    <w:rsid w:val="00CC0BE6"/>
    <w:rsid w:val="00CC0C03"/>
    <w:rsid w:val="00CC0D5A"/>
    <w:rsid w:val="00CC0DBB"/>
    <w:rsid w:val="00CC1555"/>
    <w:rsid w:val="00CC161F"/>
    <w:rsid w:val="00CC1AC3"/>
    <w:rsid w:val="00CC24CB"/>
    <w:rsid w:val="00CC251B"/>
    <w:rsid w:val="00CC2882"/>
    <w:rsid w:val="00CC30BC"/>
    <w:rsid w:val="00CC3387"/>
    <w:rsid w:val="00CC3549"/>
    <w:rsid w:val="00CC3EA4"/>
    <w:rsid w:val="00CC48CB"/>
    <w:rsid w:val="00CC4974"/>
    <w:rsid w:val="00CC57D7"/>
    <w:rsid w:val="00CC598C"/>
    <w:rsid w:val="00CC6286"/>
    <w:rsid w:val="00CC68C7"/>
    <w:rsid w:val="00CC69DD"/>
    <w:rsid w:val="00CC6FCD"/>
    <w:rsid w:val="00CC7080"/>
    <w:rsid w:val="00CC708A"/>
    <w:rsid w:val="00CC7620"/>
    <w:rsid w:val="00CC7646"/>
    <w:rsid w:val="00CC7864"/>
    <w:rsid w:val="00CC7A71"/>
    <w:rsid w:val="00CD00B1"/>
    <w:rsid w:val="00CD0438"/>
    <w:rsid w:val="00CD04A7"/>
    <w:rsid w:val="00CD071C"/>
    <w:rsid w:val="00CD0981"/>
    <w:rsid w:val="00CD0D64"/>
    <w:rsid w:val="00CD105D"/>
    <w:rsid w:val="00CD17FA"/>
    <w:rsid w:val="00CD1ADB"/>
    <w:rsid w:val="00CD1E6A"/>
    <w:rsid w:val="00CD21CE"/>
    <w:rsid w:val="00CD2780"/>
    <w:rsid w:val="00CD2935"/>
    <w:rsid w:val="00CD2A41"/>
    <w:rsid w:val="00CD2BB8"/>
    <w:rsid w:val="00CD2EB4"/>
    <w:rsid w:val="00CD2EF7"/>
    <w:rsid w:val="00CD2EFC"/>
    <w:rsid w:val="00CD3208"/>
    <w:rsid w:val="00CD320F"/>
    <w:rsid w:val="00CD345E"/>
    <w:rsid w:val="00CD34AF"/>
    <w:rsid w:val="00CD37ED"/>
    <w:rsid w:val="00CD3807"/>
    <w:rsid w:val="00CD461A"/>
    <w:rsid w:val="00CD4A31"/>
    <w:rsid w:val="00CD51B1"/>
    <w:rsid w:val="00CD547F"/>
    <w:rsid w:val="00CD59B5"/>
    <w:rsid w:val="00CD5CF6"/>
    <w:rsid w:val="00CD60A6"/>
    <w:rsid w:val="00CD6252"/>
    <w:rsid w:val="00CD6982"/>
    <w:rsid w:val="00CD6C0F"/>
    <w:rsid w:val="00CD6D77"/>
    <w:rsid w:val="00CD7190"/>
    <w:rsid w:val="00CD77D7"/>
    <w:rsid w:val="00CD7B76"/>
    <w:rsid w:val="00CD7FA7"/>
    <w:rsid w:val="00CE0598"/>
    <w:rsid w:val="00CE18D1"/>
    <w:rsid w:val="00CE19DD"/>
    <w:rsid w:val="00CE1D45"/>
    <w:rsid w:val="00CE20BC"/>
    <w:rsid w:val="00CE2AA5"/>
    <w:rsid w:val="00CE3015"/>
    <w:rsid w:val="00CE33F7"/>
    <w:rsid w:val="00CE35C1"/>
    <w:rsid w:val="00CE364B"/>
    <w:rsid w:val="00CE43AE"/>
    <w:rsid w:val="00CE4454"/>
    <w:rsid w:val="00CE4793"/>
    <w:rsid w:val="00CE4ED8"/>
    <w:rsid w:val="00CE4FB3"/>
    <w:rsid w:val="00CE51C6"/>
    <w:rsid w:val="00CE5226"/>
    <w:rsid w:val="00CE5432"/>
    <w:rsid w:val="00CE6BCC"/>
    <w:rsid w:val="00CE7363"/>
    <w:rsid w:val="00CE782C"/>
    <w:rsid w:val="00CE7889"/>
    <w:rsid w:val="00CE7A17"/>
    <w:rsid w:val="00CE7B9C"/>
    <w:rsid w:val="00CE7BF9"/>
    <w:rsid w:val="00CE7CC5"/>
    <w:rsid w:val="00CE7DBA"/>
    <w:rsid w:val="00CE7F38"/>
    <w:rsid w:val="00CF0B30"/>
    <w:rsid w:val="00CF0D88"/>
    <w:rsid w:val="00CF0F67"/>
    <w:rsid w:val="00CF105E"/>
    <w:rsid w:val="00CF1234"/>
    <w:rsid w:val="00CF1892"/>
    <w:rsid w:val="00CF1A69"/>
    <w:rsid w:val="00CF1F1E"/>
    <w:rsid w:val="00CF2830"/>
    <w:rsid w:val="00CF295E"/>
    <w:rsid w:val="00CF2C89"/>
    <w:rsid w:val="00CF30F3"/>
    <w:rsid w:val="00CF3181"/>
    <w:rsid w:val="00CF33E5"/>
    <w:rsid w:val="00CF41B7"/>
    <w:rsid w:val="00CF41DA"/>
    <w:rsid w:val="00CF4534"/>
    <w:rsid w:val="00CF4554"/>
    <w:rsid w:val="00CF4841"/>
    <w:rsid w:val="00CF49C3"/>
    <w:rsid w:val="00CF4A10"/>
    <w:rsid w:val="00CF4BAF"/>
    <w:rsid w:val="00CF4EB4"/>
    <w:rsid w:val="00CF537B"/>
    <w:rsid w:val="00CF54A4"/>
    <w:rsid w:val="00CF5792"/>
    <w:rsid w:val="00CF5AB4"/>
    <w:rsid w:val="00CF61BC"/>
    <w:rsid w:val="00CF65BD"/>
    <w:rsid w:val="00CF6F6E"/>
    <w:rsid w:val="00CF6FC6"/>
    <w:rsid w:val="00D0014B"/>
    <w:rsid w:val="00D00707"/>
    <w:rsid w:val="00D00A19"/>
    <w:rsid w:val="00D01150"/>
    <w:rsid w:val="00D01319"/>
    <w:rsid w:val="00D0133C"/>
    <w:rsid w:val="00D014C5"/>
    <w:rsid w:val="00D014E1"/>
    <w:rsid w:val="00D018F4"/>
    <w:rsid w:val="00D020D3"/>
    <w:rsid w:val="00D02341"/>
    <w:rsid w:val="00D023FD"/>
    <w:rsid w:val="00D02496"/>
    <w:rsid w:val="00D02543"/>
    <w:rsid w:val="00D02E21"/>
    <w:rsid w:val="00D02EC8"/>
    <w:rsid w:val="00D031DD"/>
    <w:rsid w:val="00D0330B"/>
    <w:rsid w:val="00D03380"/>
    <w:rsid w:val="00D035CB"/>
    <w:rsid w:val="00D0388E"/>
    <w:rsid w:val="00D03D07"/>
    <w:rsid w:val="00D03EB2"/>
    <w:rsid w:val="00D04354"/>
    <w:rsid w:val="00D04661"/>
    <w:rsid w:val="00D047C1"/>
    <w:rsid w:val="00D049D6"/>
    <w:rsid w:val="00D0566D"/>
    <w:rsid w:val="00D058FC"/>
    <w:rsid w:val="00D05DA3"/>
    <w:rsid w:val="00D060BC"/>
    <w:rsid w:val="00D06DEA"/>
    <w:rsid w:val="00D06E90"/>
    <w:rsid w:val="00D06FAD"/>
    <w:rsid w:val="00D071F1"/>
    <w:rsid w:val="00D072E1"/>
    <w:rsid w:val="00D07818"/>
    <w:rsid w:val="00D078F9"/>
    <w:rsid w:val="00D0792C"/>
    <w:rsid w:val="00D079DB"/>
    <w:rsid w:val="00D07C7B"/>
    <w:rsid w:val="00D07EE6"/>
    <w:rsid w:val="00D1017D"/>
    <w:rsid w:val="00D10FAF"/>
    <w:rsid w:val="00D11468"/>
    <w:rsid w:val="00D11990"/>
    <w:rsid w:val="00D11BA5"/>
    <w:rsid w:val="00D121DA"/>
    <w:rsid w:val="00D12336"/>
    <w:rsid w:val="00D1298F"/>
    <w:rsid w:val="00D12AEF"/>
    <w:rsid w:val="00D12D45"/>
    <w:rsid w:val="00D12E3D"/>
    <w:rsid w:val="00D154A3"/>
    <w:rsid w:val="00D15772"/>
    <w:rsid w:val="00D1596D"/>
    <w:rsid w:val="00D163CC"/>
    <w:rsid w:val="00D168A6"/>
    <w:rsid w:val="00D16EC7"/>
    <w:rsid w:val="00D1714A"/>
    <w:rsid w:val="00D176B0"/>
    <w:rsid w:val="00D17F4D"/>
    <w:rsid w:val="00D202C0"/>
    <w:rsid w:val="00D205B0"/>
    <w:rsid w:val="00D2095C"/>
    <w:rsid w:val="00D20E85"/>
    <w:rsid w:val="00D211D2"/>
    <w:rsid w:val="00D21FAF"/>
    <w:rsid w:val="00D22209"/>
    <w:rsid w:val="00D22241"/>
    <w:rsid w:val="00D2228D"/>
    <w:rsid w:val="00D22752"/>
    <w:rsid w:val="00D2279F"/>
    <w:rsid w:val="00D22C36"/>
    <w:rsid w:val="00D231C2"/>
    <w:rsid w:val="00D2329A"/>
    <w:rsid w:val="00D23362"/>
    <w:rsid w:val="00D2382E"/>
    <w:rsid w:val="00D24A95"/>
    <w:rsid w:val="00D24BD2"/>
    <w:rsid w:val="00D24E0F"/>
    <w:rsid w:val="00D24EB5"/>
    <w:rsid w:val="00D250D0"/>
    <w:rsid w:val="00D25252"/>
    <w:rsid w:val="00D25280"/>
    <w:rsid w:val="00D252E9"/>
    <w:rsid w:val="00D25517"/>
    <w:rsid w:val="00D256D1"/>
    <w:rsid w:val="00D257B5"/>
    <w:rsid w:val="00D25DD3"/>
    <w:rsid w:val="00D26440"/>
    <w:rsid w:val="00D2653F"/>
    <w:rsid w:val="00D2665B"/>
    <w:rsid w:val="00D26769"/>
    <w:rsid w:val="00D269AA"/>
    <w:rsid w:val="00D26A70"/>
    <w:rsid w:val="00D27373"/>
    <w:rsid w:val="00D276C5"/>
    <w:rsid w:val="00D2798C"/>
    <w:rsid w:val="00D3035F"/>
    <w:rsid w:val="00D30FFC"/>
    <w:rsid w:val="00D310A3"/>
    <w:rsid w:val="00D3194A"/>
    <w:rsid w:val="00D3216E"/>
    <w:rsid w:val="00D3245D"/>
    <w:rsid w:val="00D328AA"/>
    <w:rsid w:val="00D32A47"/>
    <w:rsid w:val="00D32A94"/>
    <w:rsid w:val="00D32E1B"/>
    <w:rsid w:val="00D3349D"/>
    <w:rsid w:val="00D33F82"/>
    <w:rsid w:val="00D342D5"/>
    <w:rsid w:val="00D34664"/>
    <w:rsid w:val="00D34AE2"/>
    <w:rsid w:val="00D34E17"/>
    <w:rsid w:val="00D35057"/>
    <w:rsid w:val="00D350F4"/>
    <w:rsid w:val="00D3535A"/>
    <w:rsid w:val="00D35AEA"/>
    <w:rsid w:val="00D35D9F"/>
    <w:rsid w:val="00D36278"/>
    <w:rsid w:val="00D362B7"/>
    <w:rsid w:val="00D3639F"/>
    <w:rsid w:val="00D363EE"/>
    <w:rsid w:val="00D3651C"/>
    <w:rsid w:val="00D36AA7"/>
    <w:rsid w:val="00D36CB1"/>
    <w:rsid w:val="00D370D2"/>
    <w:rsid w:val="00D37423"/>
    <w:rsid w:val="00D377FD"/>
    <w:rsid w:val="00D3795C"/>
    <w:rsid w:val="00D37A39"/>
    <w:rsid w:val="00D400B9"/>
    <w:rsid w:val="00D40350"/>
    <w:rsid w:val="00D4062E"/>
    <w:rsid w:val="00D40AC8"/>
    <w:rsid w:val="00D40BC5"/>
    <w:rsid w:val="00D40C39"/>
    <w:rsid w:val="00D40EEC"/>
    <w:rsid w:val="00D4113E"/>
    <w:rsid w:val="00D41289"/>
    <w:rsid w:val="00D41451"/>
    <w:rsid w:val="00D41CBE"/>
    <w:rsid w:val="00D420AF"/>
    <w:rsid w:val="00D42849"/>
    <w:rsid w:val="00D4288F"/>
    <w:rsid w:val="00D42919"/>
    <w:rsid w:val="00D433D6"/>
    <w:rsid w:val="00D438E5"/>
    <w:rsid w:val="00D43C08"/>
    <w:rsid w:val="00D43E2C"/>
    <w:rsid w:val="00D43F19"/>
    <w:rsid w:val="00D4540D"/>
    <w:rsid w:val="00D45E0A"/>
    <w:rsid w:val="00D46119"/>
    <w:rsid w:val="00D46123"/>
    <w:rsid w:val="00D46609"/>
    <w:rsid w:val="00D46663"/>
    <w:rsid w:val="00D468F8"/>
    <w:rsid w:val="00D46F3F"/>
    <w:rsid w:val="00D479AE"/>
    <w:rsid w:val="00D50102"/>
    <w:rsid w:val="00D502C8"/>
    <w:rsid w:val="00D504AB"/>
    <w:rsid w:val="00D5079A"/>
    <w:rsid w:val="00D511F8"/>
    <w:rsid w:val="00D514C5"/>
    <w:rsid w:val="00D514CE"/>
    <w:rsid w:val="00D517F5"/>
    <w:rsid w:val="00D51A1D"/>
    <w:rsid w:val="00D51BA4"/>
    <w:rsid w:val="00D51D94"/>
    <w:rsid w:val="00D51F7E"/>
    <w:rsid w:val="00D526A8"/>
    <w:rsid w:val="00D52B4B"/>
    <w:rsid w:val="00D52D90"/>
    <w:rsid w:val="00D52FD3"/>
    <w:rsid w:val="00D53119"/>
    <w:rsid w:val="00D53286"/>
    <w:rsid w:val="00D5343D"/>
    <w:rsid w:val="00D53452"/>
    <w:rsid w:val="00D5349A"/>
    <w:rsid w:val="00D534D2"/>
    <w:rsid w:val="00D53C72"/>
    <w:rsid w:val="00D53E23"/>
    <w:rsid w:val="00D53E3F"/>
    <w:rsid w:val="00D5443B"/>
    <w:rsid w:val="00D547C0"/>
    <w:rsid w:val="00D54E32"/>
    <w:rsid w:val="00D5534E"/>
    <w:rsid w:val="00D55AE6"/>
    <w:rsid w:val="00D55EB0"/>
    <w:rsid w:val="00D55FDC"/>
    <w:rsid w:val="00D56326"/>
    <w:rsid w:val="00D56418"/>
    <w:rsid w:val="00D568A2"/>
    <w:rsid w:val="00D56AA8"/>
    <w:rsid w:val="00D56F4D"/>
    <w:rsid w:val="00D57567"/>
    <w:rsid w:val="00D57F62"/>
    <w:rsid w:val="00D603C5"/>
    <w:rsid w:val="00D6050D"/>
    <w:rsid w:val="00D611E9"/>
    <w:rsid w:val="00D611EC"/>
    <w:rsid w:val="00D613AF"/>
    <w:rsid w:val="00D6145A"/>
    <w:rsid w:val="00D6149F"/>
    <w:rsid w:val="00D615E4"/>
    <w:rsid w:val="00D615F6"/>
    <w:rsid w:val="00D6182D"/>
    <w:rsid w:val="00D61C5F"/>
    <w:rsid w:val="00D61DE8"/>
    <w:rsid w:val="00D61E69"/>
    <w:rsid w:val="00D6206B"/>
    <w:rsid w:val="00D6218B"/>
    <w:rsid w:val="00D62E6A"/>
    <w:rsid w:val="00D63021"/>
    <w:rsid w:val="00D6336A"/>
    <w:rsid w:val="00D63483"/>
    <w:rsid w:val="00D6356C"/>
    <w:rsid w:val="00D6399A"/>
    <w:rsid w:val="00D63C8E"/>
    <w:rsid w:val="00D63F3F"/>
    <w:rsid w:val="00D640FB"/>
    <w:rsid w:val="00D642F6"/>
    <w:rsid w:val="00D64603"/>
    <w:rsid w:val="00D64DAB"/>
    <w:rsid w:val="00D64E97"/>
    <w:rsid w:val="00D65474"/>
    <w:rsid w:val="00D65509"/>
    <w:rsid w:val="00D6571B"/>
    <w:rsid w:val="00D660CE"/>
    <w:rsid w:val="00D6623F"/>
    <w:rsid w:val="00D66523"/>
    <w:rsid w:val="00D67030"/>
    <w:rsid w:val="00D6725D"/>
    <w:rsid w:val="00D6726B"/>
    <w:rsid w:val="00D674F6"/>
    <w:rsid w:val="00D67749"/>
    <w:rsid w:val="00D70030"/>
    <w:rsid w:val="00D70062"/>
    <w:rsid w:val="00D700EC"/>
    <w:rsid w:val="00D706B9"/>
    <w:rsid w:val="00D709BC"/>
    <w:rsid w:val="00D70E0D"/>
    <w:rsid w:val="00D71362"/>
    <w:rsid w:val="00D71560"/>
    <w:rsid w:val="00D715E3"/>
    <w:rsid w:val="00D719CA"/>
    <w:rsid w:val="00D71A71"/>
    <w:rsid w:val="00D723A3"/>
    <w:rsid w:val="00D729E9"/>
    <w:rsid w:val="00D733DF"/>
    <w:rsid w:val="00D73582"/>
    <w:rsid w:val="00D735D6"/>
    <w:rsid w:val="00D7365B"/>
    <w:rsid w:val="00D73B81"/>
    <w:rsid w:val="00D7413F"/>
    <w:rsid w:val="00D74283"/>
    <w:rsid w:val="00D74DCE"/>
    <w:rsid w:val="00D74F3F"/>
    <w:rsid w:val="00D753B9"/>
    <w:rsid w:val="00D75476"/>
    <w:rsid w:val="00D75EA0"/>
    <w:rsid w:val="00D761EF"/>
    <w:rsid w:val="00D76315"/>
    <w:rsid w:val="00D765B7"/>
    <w:rsid w:val="00D7699F"/>
    <w:rsid w:val="00D76B29"/>
    <w:rsid w:val="00D76F2C"/>
    <w:rsid w:val="00D77313"/>
    <w:rsid w:val="00D7784A"/>
    <w:rsid w:val="00D77BA1"/>
    <w:rsid w:val="00D807DB"/>
    <w:rsid w:val="00D80E27"/>
    <w:rsid w:val="00D80EC3"/>
    <w:rsid w:val="00D81802"/>
    <w:rsid w:val="00D81A98"/>
    <w:rsid w:val="00D81AF5"/>
    <w:rsid w:val="00D82339"/>
    <w:rsid w:val="00D8243D"/>
    <w:rsid w:val="00D82625"/>
    <w:rsid w:val="00D8269A"/>
    <w:rsid w:val="00D826D9"/>
    <w:rsid w:val="00D827D4"/>
    <w:rsid w:val="00D8280F"/>
    <w:rsid w:val="00D82838"/>
    <w:rsid w:val="00D82EC6"/>
    <w:rsid w:val="00D83269"/>
    <w:rsid w:val="00D8336B"/>
    <w:rsid w:val="00D83AFD"/>
    <w:rsid w:val="00D83DD7"/>
    <w:rsid w:val="00D8404C"/>
    <w:rsid w:val="00D84303"/>
    <w:rsid w:val="00D8442D"/>
    <w:rsid w:val="00D8447B"/>
    <w:rsid w:val="00D846FC"/>
    <w:rsid w:val="00D848F7"/>
    <w:rsid w:val="00D8510C"/>
    <w:rsid w:val="00D8524B"/>
    <w:rsid w:val="00D85ABA"/>
    <w:rsid w:val="00D86264"/>
    <w:rsid w:val="00D868C2"/>
    <w:rsid w:val="00D86A35"/>
    <w:rsid w:val="00D86E5E"/>
    <w:rsid w:val="00D87CE3"/>
    <w:rsid w:val="00D90549"/>
    <w:rsid w:val="00D90BF9"/>
    <w:rsid w:val="00D90EE5"/>
    <w:rsid w:val="00D91092"/>
    <w:rsid w:val="00D9181F"/>
    <w:rsid w:val="00D920E8"/>
    <w:rsid w:val="00D9214F"/>
    <w:rsid w:val="00D92238"/>
    <w:rsid w:val="00D9251F"/>
    <w:rsid w:val="00D92951"/>
    <w:rsid w:val="00D92A29"/>
    <w:rsid w:val="00D92B87"/>
    <w:rsid w:val="00D930AC"/>
    <w:rsid w:val="00D9353B"/>
    <w:rsid w:val="00D93AE3"/>
    <w:rsid w:val="00D93E3F"/>
    <w:rsid w:val="00D9415E"/>
    <w:rsid w:val="00D949AE"/>
    <w:rsid w:val="00D94AF5"/>
    <w:rsid w:val="00D94D69"/>
    <w:rsid w:val="00D9562F"/>
    <w:rsid w:val="00D95637"/>
    <w:rsid w:val="00D9578B"/>
    <w:rsid w:val="00D95970"/>
    <w:rsid w:val="00D95CDD"/>
    <w:rsid w:val="00D95CE5"/>
    <w:rsid w:val="00D95DA6"/>
    <w:rsid w:val="00D95EF2"/>
    <w:rsid w:val="00D95F58"/>
    <w:rsid w:val="00D9631A"/>
    <w:rsid w:val="00D9632C"/>
    <w:rsid w:val="00D96596"/>
    <w:rsid w:val="00D96F9C"/>
    <w:rsid w:val="00D972FA"/>
    <w:rsid w:val="00D9749B"/>
    <w:rsid w:val="00D97756"/>
    <w:rsid w:val="00D97A7E"/>
    <w:rsid w:val="00D97DFF"/>
    <w:rsid w:val="00D97E29"/>
    <w:rsid w:val="00D97FB0"/>
    <w:rsid w:val="00DA016D"/>
    <w:rsid w:val="00DA0474"/>
    <w:rsid w:val="00DA0492"/>
    <w:rsid w:val="00DA0585"/>
    <w:rsid w:val="00DA0648"/>
    <w:rsid w:val="00DA0885"/>
    <w:rsid w:val="00DA092B"/>
    <w:rsid w:val="00DA0A87"/>
    <w:rsid w:val="00DA0B77"/>
    <w:rsid w:val="00DA1023"/>
    <w:rsid w:val="00DA11A7"/>
    <w:rsid w:val="00DA1497"/>
    <w:rsid w:val="00DA1510"/>
    <w:rsid w:val="00DA1538"/>
    <w:rsid w:val="00DA19A6"/>
    <w:rsid w:val="00DA2058"/>
    <w:rsid w:val="00DA218B"/>
    <w:rsid w:val="00DA27C1"/>
    <w:rsid w:val="00DA2937"/>
    <w:rsid w:val="00DA2B33"/>
    <w:rsid w:val="00DA2FD7"/>
    <w:rsid w:val="00DA313B"/>
    <w:rsid w:val="00DA329D"/>
    <w:rsid w:val="00DA360F"/>
    <w:rsid w:val="00DA3A55"/>
    <w:rsid w:val="00DA3E75"/>
    <w:rsid w:val="00DA3F5C"/>
    <w:rsid w:val="00DA4392"/>
    <w:rsid w:val="00DA4424"/>
    <w:rsid w:val="00DA45D6"/>
    <w:rsid w:val="00DA4730"/>
    <w:rsid w:val="00DA47CB"/>
    <w:rsid w:val="00DA48BB"/>
    <w:rsid w:val="00DA4C4D"/>
    <w:rsid w:val="00DA52A8"/>
    <w:rsid w:val="00DA52FE"/>
    <w:rsid w:val="00DA5548"/>
    <w:rsid w:val="00DA584D"/>
    <w:rsid w:val="00DA5C82"/>
    <w:rsid w:val="00DA5CA8"/>
    <w:rsid w:val="00DA608C"/>
    <w:rsid w:val="00DA650B"/>
    <w:rsid w:val="00DA6828"/>
    <w:rsid w:val="00DA694D"/>
    <w:rsid w:val="00DA7CA8"/>
    <w:rsid w:val="00DB01F8"/>
    <w:rsid w:val="00DB0943"/>
    <w:rsid w:val="00DB0BC6"/>
    <w:rsid w:val="00DB0D24"/>
    <w:rsid w:val="00DB1612"/>
    <w:rsid w:val="00DB1964"/>
    <w:rsid w:val="00DB1A3C"/>
    <w:rsid w:val="00DB1E2E"/>
    <w:rsid w:val="00DB1F75"/>
    <w:rsid w:val="00DB212B"/>
    <w:rsid w:val="00DB22D1"/>
    <w:rsid w:val="00DB232C"/>
    <w:rsid w:val="00DB2841"/>
    <w:rsid w:val="00DB2989"/>
    <w:rsid w:val="00DB29D5"/>
    <w:rsid w:val="00DB2E81"/>
    <w:rsid w:val="00DB328A"/>
    <w:rsid w:val="00DB3457"/>
    <w:rsid w:val="00DB3735"/>
    <w:rsid w:val="00DB37BA"/>
    <w:rsid w:val="00DB4008"/>
    <w:rsid w:val="00DB4650"/>
    <w:rsid w:val="00DB4943"/>
    <w:rsid w:val="00DB4B7D"/>
    <w:rsid w:val="00DB5687"/>
    <w:rsid w:val="00DB5EB0"/>
    <w:rsid w:val="00DB5F77"/>
    <w:rsid w:val="00DB6BE1"/>
    <w:rsid w:val="00DB6CBF"/>
    <w:rsid w:val="00DB70E4"/>
    <w:rsid w:val="00DB72A0"/>
    <w:rsid w:val="00DB7379"/>
    <w:rsid w:val="00DB77DD"/>
    <w:rsid w:val="00DB78CC"/>
    <w:rsid w:val="00DB795C"/>
    <w:rsid w:val="00DB7A0B"/>
    <w:rsid w:val="00DB7E79"/>
    <w:rsid w:val="00DC088C"/>
    <w:rsid w:val="00DC0A7E"/>
    <w:rsid w:val="00DC0D36"/>
    <w:rsid w:val="00DC153A"/>
    <w:rsid w:val="00DC169E"/>
    <w:rsid w:val="00DC1B73"/>
    <w:rsid w:val="00DC1D3E"/>
    <w:rsid w:val="00DC2F4A"/>
    <w:rsid w:val="00DC32EE"/>
    <w:rsid w:val="00DC331B"/>
    <w:rsid w:val="00DC359B"/>
    <w:rsid w:val="00DC3CD0"/>
    <w:rsid w:val="00DC42D3"/>
    <w:rsid w:val="00DC458A"/>
    <w:rsid w:val="00DC45DD"/>
    <w:rsid w:val="00DC4B32"/>
    <w:rsid w:val="00DC4BE3"/>
    <w:rsid w:val="00DC4C48"/>
    <w:rsid w:val="00DC4C6F"/>
    <w:rsid w:val="00DC4EAE"/>
    <w:rsid w:val="00DC4EDF"/>
    <w:rsid w:val="00DC5ADA"/>
    <w:rsid w:val="00DC5C52"/>
    <w:rsid w:val="00DC5C90"/>
    <w:rsid w:val="00DC6051"/>
    <w:rsid w:val="00DC6147"/>
    <w:rsid w:val="00DC64BF"/>
    <w:rsid w:val="00DC66F3"/>
    <w:rsid w:val="00DC677E"/>
    <w:rsid w:val="00DC6790"/>
    <w:rsid w:val="00DC6CD4"/>
    <w:rsid w:val="00DC6F4E"/>
    <w:rsid w:val="00DC6F83"/>
    <w:rsid w:val="00DC70B3"/>
    <w:rsid w:val="00DC73D4"/>
    <w:rsid w:val="00DC7509"/>
    <w:rsid w:val="00DC782B"/>
    <w:rsid w:val="00DC7CCA"/>
    <w:rsid w:val="00DC7E76"/>
    <w:rsid w:val="00DD0015"/>
    <w:rsid w:val="00DD00D3"/>
    <w:rsid w:val="00DD04F9"/>
    <w:rsid w:val="00DD0855"/>
    <w:rsid w:val="00DD0967"/>
    <w:rsid w:val="00DD0A3B"/>
    <w:rsid w:val="00DD0C82"/>
    <w:rsid w:val="00DD10F1"/>
    <w:rsid w:val="00DD1188"/>
    <w:rsid w:val="00DD1685"/>
    <w:rsid w:val="00DD1963"/>
    <w:rsid w:val="00DD1B59"/>
    <w:rsid w:val="00DD1F46"/>
    <w:rsid w:val="00DD1F61"/>
    <w:rsid w:val="00DD30B0"/>
    <w:rsid w:val="00DD3623"/>
    <w:rsid w:val="00DD3940"/>
    <w:rsid w:val="00DD3ABC"/>
    <w:rsid w:val="00DD3C30"/>
    <w:rsid w:val="00DD421A"/>
    <w:rsid w:val="00DD4659"/>
    <w:rsid w:val="00DD4EAC"/>
    <w:rsid w:val="00DD52D9"/>
    <w:rsid w:val="00DD54D7"/>
    <w:rsid w:val="00DD5E7A"/>
    <w:rsid w:val="00DD5EF9"/>
    <w:rsid w:val="00DD6064"/>
    <w:rsid w:val="00DD692F"/>
    <w:rsid w:val="00DD6A30"/>
    <w:rsid w:val="00DD6FCA"/>
    <w:rsid w:val="00DD72DB"/>
    <w:rsid w:val="00DE0045"/>
    <w:rsid w:val="00DE04E5"/>
    <w:rsid w:val="00DE0BBA"/>
    <w:rsid w:val="00DE0FC3"/>
    <w:rsid w:val="00DE1732"/>
    <w:rsid w:val="00DE193C"/>
    <w:rsid w:val="00DE1BE4"/>
    <w:rsid w:val="00DE1D15"/>
    <w:rsid w:val="00DE1D7E"/>
    <w:rsid w:val="00DE1EFE"/>
    <w:rsid w:val="00DE1F5F"/>
    <w:rsid w:val="00DE241F"/>
    <w:rsid w:val="00DE2E18"/>
    <w:rsid w:val="00DE2FB4"/>
    <w:rsid w:val="00DE37B6"/>
    <w:rsid w:val="00DE3A69"/>
    <w:rsid w:val="00DE3BA3"/>
    <w:rsid w:val="00DE404E"/>
    <w:rsid w:val="00DE42AE"/>
    <w:rsid w:val="00DE4342"/>
    <w:rsid w:val="00DE461D"/>
    <w:rsid w:val="00DE47E3"/>
    <w:rsid w:val="00DE4A78"/>
    <w:rsid w:val="00DE4B68"/>
    <w:rsid w:val="00DE4CE0"/>
    <w:rsid w:val="00DE57EA"/>
    <w:rsid w:val="00DE6361"/>
    <w:rsid w:val="00DE67FC"/>
    <w:rsid w:val="00DE6B9B"/>
    <w:rsid w:val="00DE7129"/>
    <w:rsid w:val="00DE7189"/>
    <w:rsid w:val="00DE7839"/>
    <w:rsid w:val="00DF0183"/>
    <w:rsid w:val="00DF0638"/>
    <w:rsid w:val="00DF0AC3"/>
    <w:rsid w:val="00DF0E82"/>
    <w:rsid w:val="00DF0F18"/>
    <w:rsid w:val="00DF101C"/>
    <w:rsid w:val="00DF167E"/>
    <w:rsid w:val="00DF1893"/>
    <w:rsid w:val="00DF1894"/>
    <w:rsid w:val="00DF18A7"/>
    <w:rsid w:val="00DF1C97"/>
    <w:rsid w:val="00DF1E6B"/>
    <w:rsid w:val="00DF231D"/>
    <w:rsid w:val="00DF2842"/>
    <w:rsid w:val="00DF311B"/>
    <w:rsid w:val="00DF3319"/>
    <w:rsid w:val="00DF3892"/>
    <w:rsid w:val="00DF427F"/>
    <w:rsid w:val="00DF43E7"/>
    <w:rsid w:val="00DF440B"/>
    <w:rsid w:val="00DF4428"/>
    <w:rsid w:val="00DF44B1"/>
    <w:rsid w:val="00DF474D"/>
    <w:rsid w:val="00DF4A2E"/>
    <w:rsid w:val="00DF5304"/>
    <w:rsid w:val="00DF631B"/>
    <w:rsid w:val="00DF6420"/>
    <w:rsid w:val="00DF64C6"/>
    <w:rsid w:val="00DF686B"/>
    <w:rsid w:val="00DF6A83"/>
    <w:rsid w:val="00DF6B4B"/>
    <w:rsid w:val="00DF713E"/>
    <w:rsid w:val="00DF7269"/>
    <w:rsid w:val="00DF7604"/>
    <w:rsid w:val="00DF77C1"/>
    <w:rsid w:val="00DF7B5F"/>
    <w:rsid w:val="00DF7D66"/>
    <w:rsid w:val="00E002EF"/>
    <w:rsid w:val="00E006BE"/>
    <w:rsid w:val="00E00704"/>
    <w:rsid w:val="00E00B1B"/>
    <w:rsid w:val="00E00DAF"/>
    <w:rsid w:val="00E0167A"/>
    <w:rsid w:val="00E01FFA"/>
    <w:rsid w:val="00E02055"/>
    <w:rsid w:val="00E0225B"/>
    <w:rsid w:val="00E02FAE"/>
    <w:rsid w:val="00E030E5"/>
    <w:rsid w:val="00E031B9"/>
    <w:rsid w:val="00E0389B"/>
    <w:rsid w:val="00E03AA3"/>
    <w:rsid w:val="00E041E9"/>
    <w:rsid w:val="00E048F1"/>
    <w:rsid w:val="00E04990"/>
    <w:rsid w:val="00E04F15"/>
    <w:rsid w:val="00E05024"/>
    <w:rsid w:val="00E051BB"/>
    <w:rsid w:val="00E0559D"/>
    <w:rsid w:val="00E055D1"/>
    <w:rsid w:val="00E05E72"/>
    <w:rsid w:val="00E05F98"/>
    <w:rsid w:val="00E0606D"/>
    <w:rsid w:val="00E0658C"/>
    <w:rsid w:val="00E06634"/>
    <w:rsid w:val="00E0689F"/>
    <w:rsid w:val="00E069D6"/>
    <w:rsid w:val="00E06AF1"/>
    <w:rsid w:val="00E0741A"/>
    <w:rsid w:val="00E0774B"/>
    <w:rsid w:val="00E07D13"/>
    <w:rsid w:val="00E10144"/>
    <w:rsid w:val="00E10A8F"/>
    <w:rsid w:val="00E10CE9"/>
    <w:rsid w:val="00E10FB1"/>
    <w:rsid w:val="00E11542"/>
    <w:rsid w:val="00E11762"/>
    <w:rsid w:val="00E117DB"/>
    <w:rsid w:val="00E11A6B"/>
    <w:rsid w:val="00E11ABE"/>
    <w:rsid w:val="00E11D6A"/>
    <w:rsid w:val="00E12208"/>
    <w:rsid w:val="00E12434"/>
    <w:rsid w:val="00E124C3"/>
    <w:rsid w:val="00E127E4"/>
    <w:rsid w:val="00E13177"/>
    <w:rsid w:val="00E131A7"/>
    <w:rsid w:val="00E131E2"/>
    <w:rsid w:val="00E146DE"/>
    <w:rsid w:val="00E14823"/>
    <w:rsid w:val="00E154CA"/>
    <w:rsid w:val="00E158D2"/>
    <w:rsid w:val="00E15A18"/>
    <w:rsid w:val="00E15E10"/>
    <w:rsid w:val="00E15E4F"/>
    <w:rsid w:val="00E1609D"/>
    <w:rsid w:val="00E166ED"/>
    <w:rsid w:val="00E16A90"/>
    <w:rsid w:val="00E17C6D"/>
    <w:rsid w:val="00E17D5A"/>
    <w:rsid w:val="00E200B9"/>
    <w:rsid w:val="00E206BF"/>
    <w:rsid w:val="00E20C50"/>
    <w:rsid w:val="00E20D8F"/>
    <w:rsid w:val="00E2106A"/>
    <w:rsid w:val="00E21289"/>
    <w:rsid w:val="00E21638"/>
    <w:rsid w:val="00E219CB"/>
    <w:rsid w:val="00E223EE"/>
    <w:rsid w:val="00E22459"/>
    <w:rsid w:val="00E22A1A"/>
    <w:rsid w:val="00E22C70"/>
    <w:rsid w:val="00E22ECF"/>
    <w:rsid w:val="00E22F3B"/>
    <w:rsid w:val="00E23582"/>
    <w:rsid w:val="00E239CB"/>
    <w:rsid w:val="00E241CB"/>
    <w:rsid w:val="00E248B4"/>
    <w:rsid w:val="00E24D6A"/>
    <w:rsid w:val="00E250FF"/>
    <w:rsid w:val="00E25365"/>
    <w:rsid w:val="00E254A9"/>
    <w:rsid w:val="00E25A5A"/>
    <w:rsid w:val="00E25AE8"/>
    <w:rsid w:val="00E25E8D"/>
    <w:rsid w:val="00E260CD"/>
    <w:rsid w:val="00E265C9"/>
    <w:rsid w:val="00E265FD"/>
    <w:rsid w:val="00E26B6C"/>
    <w:rsid w:val="00E27221"/>
    <w:rsid w:val="00E2755F"/>
    <w:rsid w:val="00E27614"/>
    <w:rsid w:val="00E277E7"/>
    <w:rsid w:val="00E27E32"/>
    <w:rsid w:val="00E30786"/>
    <w:rsid w:val="00E307DA"/>
    <w:rsid w:val="00E30A45"/>
    <w:rsid w:val="00E30E1A"/>
    <w:rsid w:val="00E31148"/>
    <w:rsid w:val="00E31E70"/>
    <w:rsid w:val="00E3209D"/>
    <w:rsid w:val="00E328A2"/>
    <w:rsid w:val="00E32C34"/>
    <w:rsid w:val="00E32D91"/>
    <w:rsid w:val="00E33309"/>
    <w:rsid w:val="00E33410"/>
    <w:rsid w:val="00E33701"/>
    <w:rsid w:val="00E33708"/>
    <w:rsid w:val="00E33C8C"/>
    <w:rsid w:val="00E33F14"/>
    <w:rsid w:val="00E33F91"/>
    <w:rsid w:val="00E34436"/>
    <w:rsid w:val="00E3505E"/>
    <w:rsid w:val="00E351F8"/>
    <w:rsid w:val="00E354D0"/>
    <w:rsid w:val="00E3594F"/>
    <w:rsid w:val="00E359E5"/>
    <w:rsid w:val="00E3640A"/>
    <w:rsid w:val="00E37150"/>
    <w:rsid w:val="00E37202"/>
    <w:rsid w:val="00E37877"/>
    <w:rsid w:val="00E37990"/>
    <w:rsid w:val="00E37A75"/>
    <w:rsid w:val="00E400D7"/>
    <w:rsid w:val="00E4010D"/>
    <w:rsid w:val="00E40300"/>
    <w:rsid w:val="00E40678"/>
    <w:rsid w:val="00E40AA3"/>
    <w:rsid w:val="00E40F2B"/>
    <w:rsid w:val="00E410E3"/>
    <w:rsid w:val="00E41C18"/>
    <w:rsid w:val="00E427AD"/>
    <w:rsid w:val="00E430B8"/>
    <w:rsid w:val="00E43529"/>
    <w:rsid w:val="00E43578"/>
    <w:rsid w:val="00E443BE"/>
    <w:rsid w:val="00E4440B"/>
    <w:rsid w:val="00E44791"/>
    <w:rsid w:val="00E4481C"/>
    <w:rsid w:val="00E44EE0"/>
    <w:rsid w:val="00E4529F"/>
    <w:rsid w:val="00E459FF"/>
    <w:rsid w:val="00E45D14"/>
    <w:rsid w:val="00E45D8D"/>
    <w:rsid w:val="00E460E2"/>
    <w:rsid w:val="00E46445"/>
    <w:rsid w:val="00E469F4"/>
    <w:rsid w:val="00E46B21"/>
    <w:rsid w:val="00E46B8C"/>
    <w:rsid w:val="00E46E97"/>
    <w:rsid w:val="00E47028"/>
    <w:rsid w:val="00E4704D"/>
    <w:rsid w:val="00E50126"/>
    <w:rsid w:val="00E50534"/>
    <w:rsid w:val="00E506D1"/>
    <w:rsid w:val="00E506F9"/>
    <w:rsid w:val="00E50795"/>
    <w:rsid w:val="00E509D6"/>
    <w:rsid w:val="00E50A38"/>
    <w:rsid w:val="00E50B5E"/>
    <w:rsid w:val="00E50BF2"/>
    <w:rsid w:val="00E50C75"/>
    <w:rsid w:val="00E51232"/>
    <w:rsid w:val="00E51C41"/>
    <w:rsid w:val="00E522A4"/>
    <w:rsid w:val="00E528F1"/>
    <w:rsid w:val="00E5293D"/>
    <w:rsid w:val="00E529E2"/>
    <w:rsid w:val="00E52A1B"/>
    <w:rsid w:val="00E52C25"/>
    <w:rsid w:val="00E52CA5"/>
    <w:rsid w:val="00E532B1"/>
    <w:rsid w:val="00E53BB8"/>
    <w:rsid w:val="00E53FAE"/>
    <w:rsid w:val="00E54658"/>
    <w:rsid w:val="00E5482F"/>
    <w:rsid w:val="00E548DB"/>
    <w:rsid w:val="00E5493A"/>
    <w:rsid w:val="00E54A6A"/>
    <w:rsid w:val="00E55521"/>
    <w:rsid w:val="00E55557"/>
    <w:rsid w:val="00E55823"/>
    <w:rsid w:val="00E5616C"/>
    <w:rsid w:val="00E56960"/>
    <w:rsid w:val="00E56961"/>
    <w:rsid w:val="00E56B08"/>
    <w:rsid w:val="00E5706D"/>
    <w:rsid w:val="00E5734F"/>
    <w:rsid w:val="00E5747D"/>
    <w:rsid w:val="00E577E0"/>
    <w:rsid w:val="00E57AA7"/>
    <w:rsid w:val="00E57CEF"/>
    <w:rsid w:val="00E57EBF"/>
    <w:rsid w:val="00E604FA"/>
    <w:rsid w:val="00E607AD"/>
    <w:rsid w:val="00E60E7C"/>
    <w:rsid w:val="00E610AF"/>
    <w:rsid w:val="00E610F7"/>
    <w:rsid w:val="00E61257"/>
    <w:rsid w:val="00E61441"/>
    <w:rsid w:val="00E61446"/>
    <w:rsid w:val="00E616A8"/>
    <w:rsid w:val="00E618C4"/>
    <w:rsid w:val="00E61B2F"/>
    <w:rsid w:val="00E61E2C"/>
    <w:rsid w:val="00E62047"/>
    <w:rsid w:val="00E622C1"/>
    <w:rsid w:val="00E62486"/>
    <w:rsid w:val="00E6251D"/>
    <w:rsid w:val="00E626B3"/>
    <w:rsid w:val="00E6286F"/>
    <w:rsid w:val="00E62992"/>
    <w:rsid w:val="00E62B32"/>
    <w:rsid w:val="00E63011"/>
    <w:rsid w:val="00E635D7"/>
    <w:rsid w:val="00E63781"/>
    <w:rsid w:val="00E63FE2"/>
    <w:rsid w:val="00E64CE7"/>
    <w:rsid w:val="00E64D33"/>
    <w:rsid w:val="00E64FE5"/>
    <w:rsid w:val="00E65AFB"/>
    <w:rsid w:val="00E65B4D"/>
    <w:rsid w:val="00E65B5A"/>
    <w:rsid w:val="00E65E13"/>
    <w:rsid w:val="00E65E55"/>
    <w:rsid w:val="00E65F1C"/>
    <w:rsid w:val="00E66409"/>
    <w:rsid w:val="00E66884"/>
    <w:rsid w:val="00E66CB0"/>
    <w:rsid w:val="00E66ED4"/>
    <w:rsid w:val="00E6710D"/>
    <w:rsid w:val="00E674D1"/>
    <w:rsid w:val="00E6788E"/>
    <w:rsid w:val="00E67A37"/>
    <w:rsid w:val="00E67AD5"/>
    <w:rsid w:val="00E67AF1"/>
    <w:rsid w:val="00E70305"/>
    <w:rsid w:val="00E70308"/>
    <w:rsid w:val="00E70852"/>
    <w:rsid w:val="00E7099E"/>
    <w:rsid w:val="00E70D0A"/>
    <w:rsid w:val="00E71037"/>
    <w:rsid w:val="00E710AD"/>
    <w:rsid w:val="00E71353"/>
    <w:rsid w:val="00E71579"/>
    <w:rsid w:val="00E71613"/>
    <w:rsid w:val="00E716DF"/>
    <w:rsid w:val="00E7188C"/>
    <w:rsid w:val="00E71AED"/>
    <w:rsid w:val="00E71CF7"/>
    <w:rsid w:val="00E72263"/>
    <w:rsid w:val="00E72334"/>
    <w:rsid w:val="00E723B3"/>
    <w:rsid w:val="00E72557"/>
    <w:rsid w:val="00E7283E"/>
    <w:rsid w:val="00E72A26"/>
    <w:rsid w:val="00E72AE5"/>
    <w:rsid w:val="00E72EBD"/>
    <w:rsid w:val="00E72F7F"/>
    <w:rsid w:val="00E72F95"/>
    <w:rsid w:val="00E73243"/>
    <w:rsid w:val="00E736E9"/>
    <w:rsid w:val="00E7399D"/>
    <w:rsid w:val="00E73E66"/>
    <w:rsid w:val="00E740F5"/>
    <w:rsid w:val="00E744CA"/>
    <w:rsid w:val="00E74844"/>
    <w:rsid w:val="00E749EE"/>
    <w:rsid w:val="00E74CA5"/>
    <w:rsid w:val="00E75070"/>
    <w:rsid w:val="00E7515A"/>
    <w:rsid w:val="00E75191"/>
    <w:rsid w:val="00E75275"/>
    <w:rsid w:val="00E75489"/>
    <w:rsid w:val="00E75F9E"/>
    <w:rsid w:val="00E7627F"/>
    <w:rsid w:val="00E765CF"/>
    <w:rsid w:val="00E76910"/>
    <w:rsid w:val="00E76CF9"/>
    <w:rsid w:val="00E76EB5"/>
    <w:rsid w:val="00E773E0"/>
    <w:rsid w:val="00E773F4"/>
    <w:rsid w:val="00E77541"/>
    <w:rsid w:val="00E8004B"/>
    <w:rsid w:val="00E802A4"/>
    <w:rsid w:val="00E804A6"/>
    <w:rsid w:val="00E805F2"/>
    <w:rsid w:val="00E80BF3"/>
    <w:rsid w:val="00E80C63"/>
    <w:rsid w:val="00E80DDC"/>
    <w:rsid w:val="00E81287"/>
    <w:rsid w:val="00E812C6"/>
    <w:rsid w:val="00E81541"/>
    <w:rsid w:val="00E817CD"/>
    <w:rsid w:val="00E81901"/>
    <w:rsid w:val="00E822F5"/>
    <w:rsid w:val="00E825FB"/>
    <w:rsid w:val="00E8359C"/>
    <w:rsid w:val="00E83793"/>
    <w:rsid w:val="00E83A98"/>
    <w:rsid w:val="00E83BE1"/>
    <w:rsid w:val="00E83D9C"/>
    <w:rsid w:val="00E84AA1"/>
    <w:rsid w:val="00E84B9B"/>
    <w:rsid w:val="00E84DBD"/>
    <w:rsid w:val="00E84E29"/>
    <w:rsid w:val="00E85448"/>
    <w:rsid w:val="00E85AE8"/>
    <w:rsid w:val="00E8603D"/>
    <w:rsid w:val="00E86379"/>
    <w:rsid w:val="00E8637A"/>
    <w:rsid w:val="00E86FA1"/>
    <w:rsid w:val="00E8716D"/>
    <w:rsid w:val="00E87182"/>
    <w:rsid w:val="00E8743A"/>
    <w:rsid w:val="00E875B4"/>
    <w:rsid w:val="00E87689"/>
    <w:rsid w:val="00E8773F"/>
    <w:rsid w:val="00E87B99"/>
    <w:rsid w:val="00E901EC"/>
    <w:rsid w:val="00E905CF"/>
    <w:rsid w:val="00E9065F"/>
    <w:rsid w:val="00E906F1"/>
    <w:rsid w:val="00E90F30"/>
    <w:rsid w:val="00E90FA4"/>
    <w:rsid w:val="00E910E5"/>
    <w:rsid w:val="00E9174D"/>
    <w:rsid w:val="00E91B6B"/>
    <w:rsid w:val="00E91C9E"/>
    <w:rsid w:val="00E91E7A"/>
    <w:rsid w:val="00E922FD"/>
    <w:rsid w:val="00E926F3"/>
    <w:rsid w:val="00E92D12"/>
    <w:rsid w:val="00E92EC2"/>
    <w:rsid w:val="00E934C4"/>
    <w:rsid w:val="00E93630"/>
    <w:rsid w:val="00E93677"/>
    <w:rsid w:val="00E936EA"/>
    <w:rsid w:val="00E939F4"/>
    <w:rsid w:val="00E93B93"/>
    <w:rsid w:val="00E93F93"/>
    <w:rsid w:val="00E94232"/>
    <w:rsid w:val="00E94443"/>
    <w:rsid w:val="00E945C2"/>
    <w:rsid w:val="00E945E9"/>
    <w:rsid w:val="00E94C29"/>
    <w:rsid w:val="00E94F0D"/>
    <w:rsid w:val="00E94FAF"/>
    <w:rsid w:val="00E95146"/>
    <w:rsid w:val="00E959CB"/>
    <w:rsid w:val="00E95F0B"/>
    <w:rsid w:val="00E95F96"/>
    <w:rsid w:val="00E95FDF"/>
    <w:rsid w:val="00E9676A"/>
    <w:rsid w:val="00E96984"/>
    <w:rsid w:val="00E96BDB"/>
    <w:rsid w:val="00E96C6E"/>
    <w:rsid w:val="00E97595"/>
    <w:rsid w:val="00E97873"/>
    <w:rsid w:val="00E97B5C"/>
    <w:rsid w:val="00E97C14"/>
    <w:rsid w:val="00EA00C2"/>
    <w:rsid w:val="00EA0620"/>
    <w:rsid w:val="00EA0D8C"/>
    <w:rsid w:val="00EA0F9A"/>
    <w:rsid w:val="00EA11C8"/>
    <w:rsid w:val="00EA1955"/>
    <w:rsid w:val="00EA1D56"/>
    <w:rsid w:val="00EA2211"/>
    <w:rsid w:val="00EA222E"/>
    <w:rsid w:val="00EA245C"/>
    <w:rsid w:val="00EA2658"/>
    <w:rsid w:val="00EA2EC2"/>
    <w:rsid w:val="00EA2EC8"/>
    <w:rsid w:val="00EA2F17"/>
    <w:rsid w:val="00EA2FB8"/>
    <w:rsid w:val="00EA322F"/>
    <w:rsid w:val="00EA3268"/>
    <w:rsid w:val="00EA359B"/>
    <w:rsid w:val="00EA35EB"/>
    <w:rsid w:val="00EA3613"/>
    <w:rsid w:val="00EA3C93"/>
    <w:rsid w:val="00EA3CF3"/>
    <w:rsid w:val="00EA4321"/>
    <w:rsid w:val="00EA4B35"/>
    <w:rsid w:val="00EA4C2C"/>
    <w:rsid w:val="00EA4D81"/>
    <w:rsid w:val="00EA51ED"/>
    <w:rsid w:val="00EA5600"/>
    <w:rsid w:val="00EA5B9B"/>
    <w:rsid w:val="00EA5F78"/>
    <w:rsid w:val="00EA6B5D"/>
    <w:rsid w:val="00EA6FB5"/>
    <w:rsid w:val="00EA79F0"/>
    <w:rsid w:val="00EB0084"/>
    <w:rsid w:val="00EB0C0B"/>
    <w:rsid w:val="00EB1366"/>
    <w:rsid w:val="00EB1441"/>
    <w:rsid w:val="00EB1AF9"/>
    <w:rsid w:val="00EB1D16"/>
    <w:rsid w:val="00EB1E40"/>
    <w:rsid w:val="00EB1F02"/>
    <w:rsid w:val="00EB2668"/>
    <w:rsid w:val="00EB2D0C"/>
    <w:rsid w:val="00EB37AC"/>
    <w:rsid w:val="00EB3BE1"/>
    <w:rsid w:val="00EB3C38"/>
    <w:rsid w:val="00EB4032"/>
    <w:rsid w:val="00EB4136"/>
    <w:rsid w:val="00EB47C6"/>
    <w:rsid w:val="00EB4EC5"/>
    <w:rsid w:val="00EB59A0"/>
    <w:rsid w:val="00EB5B73"/>
    <w:rsid w:val="00EB5BA9"/>
    <w:rsid w:val="00EB6FE5"/>
    <w:rsid w:val="00EB7083"/>
    <w:rsid w:val="00EB73FE"/>
    <w:rsid w:val="00EB7612"/>
    <w:rsid w:val="00EC038F"/>
    <w:rsid w:val="00EC05CB"/>
    <w:rsid w:val="00EC0A3D"/>
    <w:rsid w:val="00EC0F18"/>
    <w:rsid w:val="00EC0F1B"/>
    <w:rsid w:val="00EC12E9"/>
    <w:rsid w:val="00EC1383"/>
    <w:rsid w:val="00EC1902"/>
    <w:rsid w:val="00EC19C0"/>
    <w:rsid w:val="00EC1D2D"/>
    <w:rsid w:val="00EC1FF9"/>
    <w:rsid w:val="00EC206A"/>
    <w:rsid w:val="00EC20EB"/>
    <w:rsid w:val="00EC251E"/>
    <w:rsid w:val="00EC2793"/>
    <w:rsid w:val="00EC28F3"/>
    <w:rsid w:val="00EC2CCB"/>
    <w:rsid w:val="00EC3103"/>
    <w:rsid w:val="00EC3AB3"/>
    <w:rsid w:val="00EC3AFE"/>
    <w:rsid w:val="00EC3D56"/>
    <w:rsid w:val="00EC3F4B"/>
    <w:rsid w:val="00EC404A"/>
    <w:rsid w:val="00EC46D9"/>
    <w:rsid w:val="00EC4980"/>
    <w:rsid w:val="00EC4A0B"/>
    <w:rsid w:val="00EC500C"/>
    <w:rsid w:val="00EC527C"/>
    <w:rsid w:val="00EC52B2"/>
    <w:rsid w:val="00EC52DA"/>
    <w:rsid w:val="00EC59E8"/>
    <w:rsid w:val="00EC5A05"/>
    <w:rsid w:val="00EC5D38"/>
    <w:rsid w:val="00EC6752"/>
    <w:rsid w:val="00EC72E0"/>
    <w:rsid w:val="00ED035F"/>
    <w:rsid w:val="00ED1E50"/>
    <w:rsid w:val="00ED1FF6"/>
    <w:rsid w:val="00ED20CD"/>
    <w:rsid w:val="00ED23F8"/>
    <w:rsid w:val="00ED2558"/>
    <w:rsid w:val="00ED262E"/>
    <w:rsid w:val="00ED2FC8"/>
    <w:rsid w:val="00ED3624"/>
    <w:rsid w:val="00ED3691"/>
    <w:rsid w:val="00ED382E"/>
    <w:rsid w:val="00ED3B98"/>
    <w:rsid w:val="00ED4016"/>
    <w:rsid w:val="00ED48A9"/>
    <w:rsid w:val="00ED48BD"/>
    <w:rsid w:val="00ED4E20"/>
    <w:rsid w:val="00ED52C7"/>
    <w:rsid w:val="00ED52E7"/>
    <w:rsid w:val="00ED53F5"/>
    <w:rsid w:val="00ED5557"/>
    <w:rsid w:val="00ED5F13"/>
    <w:rsid w:val="00ED630C"/>
    <w:rsid w:val="00ED6925"/>
    <w:rsid w:val="00ED71FC"/>
    <w:rsid w:val="00ED730E"/>
    <w:rsid w:val="00ED732D"/>
    <w:rsid w:val="00ED792A"/>
    <w:rsid w:val="00EE0070"/>
    <w:rsid w:val="00EE021A"/>
    <w:rsid w:val="00EE04B0"/>
    <w:rsid w:val="00EE0A54"/>
    <w:rsid w:val="00EE0CCC"/>
    <w:rsid w:val="00EE1096"/>
    <w:rsid w:val="00EE11A4"/>
    <w:rsid w:val="00EE1608"/>
    <w:rsid w:val="00EE16FA"/>
    <w:rsid w:val="00EE1BE7"/>
    <w:rsid w:val="00EE1C81"/>
    <w:rsid w:val="00EE1E69"/>
    <w:rsid w:val="00EE204C"/>
    <w:rsid w:val="00EE267A"/>
    <w:rsid w:val="00EE2BF6"/>
    <w:rsid w:val="00EE3A2D"/>
    <w:rsid w:val="00EE3EAC"/>
    <w:rsid w:val="00EE43C8"/>
    <w:rsid w:val="00EE48F6"/>
    <w:rsid w:val="00EE4994"/>
    <w:rsid w:val="00EE557C"/>
    <w:rsid w:val="00EE584F"/>
    <w:rsid w:val="00EE5CA2"/>
    <w:rsid w:val="00EE69A4"/>
    <w:rsid w:val="00EE6BF2"/>
    <w:rsid w:val="00EE6CC3"/>
    <w:rsid w:val="00EE6D74"/>
    <w:rsid w:val="00EE6DC8"/>
    <w:rsid w:val="00EE7047"/>
    <w:rsid w:val="00EE7150"/>
    <w:rsid w:val="00EE7166"/>
    <w:rsid w:val="00EE76F8"/>
    <w:rsid w:val="00EE77D6"/>
    <w:rsid w:val="00EF0524"/>
    <w:rsid w:val="00EF0A66"/>
    <w:rsid w:val="00EF0AF8"/>
    <w:rsid w:val="00EF0D85"/>
    <w:rsid w:val="00EF1121"/>
    <w:rsid w:val="00EF1316"/>
    <w:rsid w:val="00EF143D"/>
    <w:rsid w:val="00EF188C"/>
    <w:rsid w:val="00EF23FF"/>
    <w:rsid w:val="00EF26A7"/>
    <w:rsid w:val="00EF2829"/>
    <w:rsid w:val="00EF2A40"/>
    <w:rsid w:val="00EF2D45"/>
    <w:rsid w:val="00EF3376"/>
    <w:rsid w:val="00EF34BD"/>
    <w:rsid w:val="00EF3657"/>
    <w:rsid w:val="00EF39AF"/>
    <w:rsid w:val="00EF3EF5"/>
    <w:rsid w:val="00EF4874"/>
    <w:rsid w:val="00EF48CD"/>
    <w:rsid w:val="00EF4ADC"/>
    <w:rsid w:val="00EF4C6A"/>
    <w:rsid w:val="00EF4D07"/>
    <w:rsid w:val="00EF5510"/>
    <w:rsid w:val="00EF59EB"/>
    <w:rsid w:val="00EF5D2E"/>
    <w:rsid w:val="00EF5F6A"/>
    <w:rsid w:val="00EF647B"/>
    <w:rsid w:val="00EF6890"/>
    <w:rsid w:val="00EF6BE8"/>
    <w:rsid w:val="00EF700E"/>
    <w:rsid w:val="00EF70C2"/>
    <w:rsid w:val="00EF727B"/>
    <w:rsid w:val="00EF766D"/>
    <w:rsid w:val="00EF7924"/>
    <w:rsid w:val="00EF7931"/>
    <w:rsid w:val="00EF7D62"/>
    <w:rsid w:val="00EF7F04"/>
    <w:rsid w:val="00F00EA3"/>
    <w:rsid w:val="00F0109A"/>
    <w:rsid w:val="00F01130"/>
    <w:rsid w:val="00F018B5"/>
    <w:rsid w:val="00F01FE8"/>
    <w:rsid w:val="00F02253"/>
    <w:rsid w:val="00F02A21"/>
    <w:rsid w:val="00F02C3D"/>
    <w:rsid w:val="00F03016"/>
    <w:rsid w:val="00F0355A"/>
    <w:rsid w:val="00F0389E"/>
    <w:rsid w:val="00F038CB"/>
    <w:rsid w:val="00F0416E"/>
    <w:rsid w:val="00F041F2"/>
    <w:rsid w:val="00F041FA"/>
    <w:rsid w:val="00F04200"/>
    <w:rsid w:val="00F04435"/>
    <w:rsid w:val="00F04A72"/>
    <w:rsid w:val="00F04E22"/>
    <w:rsid w:val="00F04F11"/>
    <w:rsid w:val="00F05062"/>
    <w:rsid w:val="00F0587F"/>
    <w:rsid w:val="00F05C8A"/>
    <w:rsid w:val="00F0600D"/>
    <w:rsid w:val="00F060C5"/>
    <w:rsid w:val="00F061ED"/>
    <w:rsid w:val="00F0636E"/>
    <w:rsid w:val="00F06AED"/>
    <w:rsid w:val="00F06B0B"/>
    <w:rsid w:val="00F06CAE"/>
    <w:rsid w:val="00F0708B"/>
    <w:rsid w:val="00F070F2"/>
    <w:rsid w:val="00F075BF"/>
    <w:rsid w:val="00F07810"/>
    <w:rsid w:val="00F079BC"/>
    <w:rsid w:val="00F079F3"/>
    <w:rsid w:val="00F07C65"/>
    <w:rsid w:val="00F10140"/>
    <w:rsid w:val="00F104C0"/>
    <w:rsid w:val="00F10DE2"/>
    <w:rsid w:val="00F113D2"/>
    <w:rsid w:val="00F124EA"/>
    <w:rsid w:val="00F128DC"/>
    <w:rsid w:val="00F12A49"/>
    <w:rsid w:val="00F12AEE"/>
    <w:rsid w:val="00F12FD0"/>
    <w:rsid w:val="00F13188"/>
    <w:rsid w:val="00F132D6"/>
    <w:rsid w:val="00F133C6"/>
    <w:rsid w:val="00F13AFF"/>
    <w:rsid w:val="00F15004"/>
    <w:rsid w:val="00F158A9"/>
    <w:rsid w:val="00F15ACC"/>
    <w:rsid w:val="00F15B55"/>
    <w:rsid w:val="00F15CA9"/>
    <w:rsid w:val="00F15D23"/>
    <w:rsid w:val="00F164FC"/>
    <w:rsid w:val="00F16B76"/>
    <w:rsid w:val="00F16C06"/>
    <w:rsid w:val="00F16F29"/>
    <w:rsid w:val="00F170E5"/>
    <w:rsid w:val="00F1726D"/>
    <w:rsid w:val="00F17337"/>
    <w:rsid w:val="00F176FB"/>
    <w:rsid w:val="00F178AB"/>
    <w:rsid w:val="00F17A19"/>
    <w:rsid w:val="00F17E47"/>
    <w:rsid w:val="00F17FD8"/>
    <w:rsid w:val="00F203A2"/>
    <w:rsid w:val="00F21300"/>
    <w:rsid w:val="00F21431"/>
    <w:rsid w:val="00F21512"/>
    <w:rsid w:val="00F216A9"/>
    <w:rsid w:val="00F216D0"/>
    <w:rsid w:val="00F219C7"/>
    <w:rsid w:val="00F21BB5"/>
    <w:rsid w:val="00F220E8"/>
    <w:rsid w:val="00F22C03"/>
    <w:rsid w:val="00F22FCD"/>
    <w:rsid w:val="00F234B1"/>
    <w:rsid w:val="00F23526"/>
    <w:rsid w:val="00F23585"/>
    <w:rsid w:val="00F23BE8"/>
    <w:rsid w:val="00F240C7"/>
    <w:rsid w:val="00F24E5B"/>
    <w:rsid w:val="00F2512A"/>
    <w:rsid w:val="00F25169"/>
    <w:rsid w:val="00F25302"/>
    <w:rsid w:val="00F25A2C"/>
    <w:rsid w:val="00F25B81"/>
    <w:rsid w:val="00F25EC0"/>
    <w:rsid w:val="00F26374"/>
    <w:rsid w:val="00F26CC2"/>
    <w:rsid w:val="00F26D54"/>
    <w:rsid w:val="00F27838"/>
    <w:rsid w:val="00F27A4E"/>
    <w:rsid w:val="00F27E87"/>
    <w:rsid w:val="00F302B5"/>
    <w:rsid w:val="00F3071F"/>
    <w:rsid w:val="00F307F0"/>
    <w:rsid w:val="00F30B61"/>
    <w:rsid w:val="00F30DA5"/>
    <w:rsid w:val="00F3145A"/>
    <w:rsid w:val="00F3168B"/>
    <w:rsid w:val="00F317B0"/>
    <w:rsid w:val="00F31B38"/>
    <w:rsid w:val="00F31C23"/>
    <w:rsid w:val="00F3247C"/>
    <w:rsid w:val="00F328BF"/>
    <w:rsid w:val="00F329AE"/>
    <w:rsid w:val="00F32B2B"/>
    <w:rsid w:val="00F32C1D"/>
    <w:rsid w:val="00F32EF0"/>
    <w:rsid w:val="00F33451"/>
    <w:rsid w:val="00F334AF"/>
    <w:rsid w:val="00F335E4"/>
    <w:rsid w:val="00F33685"/>
    <w:rsid w:val="00F33806"/>
    <w:rsid w:val="00F33906"/>
    <w:rsid w:val="00F339F4"/>
    <w:rsid w:val="00F33CEE"/>
    <w:rsid w:val="00F33DCE"/>
    <w:rsid w:val="00F33E58"/>
    <w:rsid w:val="00F33ECA"/>
    <w:rsid w:val="00F342FE"/>
    <w:rsid w:val="00F3490B"/>
    <w:rsid w:val="00F34961"/>
    <w:rsid w:val="00F34A8C"/>
    <w:rsid w:val="00F34C4E"/>
    <w:rsid w:val="00F34C87"/>
    <w:rsid w:val="00F35427"/>
    <w:rsid w:val="00F358E1"/>
    <w:rsid w:val="00F359E0"/>
    <w:rsid w:val="00F35E02"/>
    <w:rsid w:val="00F3639B"/>
    <w:rsid w:val="00F364A1"/>
    <w:rsid w:val="00F3654A"/>
    <w:rsid w:val="00F36646"/>
    <w:rsid w:val="00F367A2"/>
    <w:rsid w:val="00F36802"/>
    <w:rsid w:val="00F36835"/>
    <w:rsid w:val="00F36886"/>
    <w:rsid w:val="00F36B1E"/>
    <w:rsid w:val="00F3746D"/>
    <w:rsid w:val="00F374B2"/>
    <w:rsid w:val="00F374EC"/>
    <w:rsid w:val="00F37658"/>
    <w:rsid w:val="00F37CD1"/>
    <w:rsid w:val="00F405BF"/>
    <w:rsid w:val="00F40BB2"/>
    <w:rsid w:val="00F41203"/>
    <w:rsid w:val="00F412BC"/>
    <w:rsid w:val="00F415CD"/>
    <w:rsid w:val="00F41D05"/>
    <w:rsid w:val="00F421A8"/>
    <w:rsid w:val="00F426C7"/>
    <w:rsid w:val="00F4278F"/>
    <w:rsid w:val="00F43226"/>
    <w:rsid w:val="00F4331D"/>
    <w:rsid w:val="00F433BD"/>
    <w:rsid w:val="00F436FF"/>
    <w:rsid w:val="00F43842"/>
    <w:rsid w:val="00F4397C"/>
    <w:rsid w:val="00F43DEF"/>
    <w:rsid w:val="00F44BA7"/>
    <w:rsid w:val="00F44C96"/>
    <w:rsid w:val="00F452D7"/>
    <w:rsid w:val="00F46195"/>
    <w:rsid w:val="00F46B51"/>
    <w:rsid w:val="00F46C75"/>
    <w:rsid w:val="00F46D7A"/>
    <w:rsid w:val="00F47468"/>
    <w:rsid w:val="00F476B2"/>
    <w:rsid w:val="00F47754"/>
    <w:rsid w:val="00F47963"/>
    <w:rsid w:val="00F47B55"/>
    <w:rsid w:val="00F50500"/>
    <w:rsid w:val="00F50797"/>
    <w:rsid w:val="00F50B29"/>
    <w:rsid w:val="00F50D84"/>
    <w:rsid w:val="00F50DBB"/>
    <w:rsid w:val="00F50F3D"/>
    <w:rsid w:val="00F5151D"/>
    <w:rsid w:val="00F51809"/>
    <w:rsid w:val="00F51984"/>
    <w:rsid w:val="00F51A90"/>
    <w:rsid w:val="00F5209C"/>
    <w:rsid w:val="00F5217E"/>
    <w:rsid w:val="00F528A7"/>
    <w:rsid w:val="00F52ACD"/>
    <w:rsid w:val="00F52BDC"/>
    <w:rsid w:val="00F52E69"/>
    <w:rsid w:val="00F52EFC"/>
    <w:rsid w:val="00F52F9E"/>
    <w:rsid w:val="00F53175"/>
    <w:rsid w:val="00F539A4"/>
    <w:rsid w:val="00F53DA2"/>
    <w:rsid w:val="00F549E5"/>
    <w:rsid w:val="00F54B13"/>
    <w:rsid w:val="00F54C7B"/>
    <w:rsid w:val="00F54D24"/>
    <w:rsid w:val="00F54E43"/>
    <w:rsid w:val="00F55419"/>
    <w:rsid w:val="00F5564B"/>
    <w:rsid w:val="00F558E2"/>
    <w:rsid w:val="00F55F06"/>
    <w:rsid w:val="00F56075"/>
    <w:rsid w:val="00F5620E"/>
    <w:rsid w:val="00F5631E"/>
    <w:rsid w:val="00F5640A"/>
    <w:rsid w:val="00F568F0"/>
    <w:rsid w:val="00F57080"/>
    <w:rsid w:val="00F5731D"/>
    <w:rsid w:val="00F576B6"/>
    <w:rsid w:val="00F57B59"/>
    <w:rsid w:val="00F57D46"/>
    <w:rsid w:val="00F601F2"/>
    <w:rsid w:val="00F60286"/>
    <w:rsid w:val="00F602B0"/>
    <w:rsid w:val="00F60621"/>
    <w:rsid w:val="00F6065E"/>
    <w:rsid w:val="00F60E8B"/>
    <w:rsid w:val="00F60F9A"/>
    <w:rsid w:val="00F6101A"/>
    <w:rsid w:val="00F61464"/>
    <w:rsid w:val="00F61A62"/>
    <w:rsid w:val="00F61B84"/>
    <w:rsid w:val="00F61BCE"/>
    <w:rsid w:val="00F61E82"/>
    <w:rsid w:val="00F6206A"/>
    <w:rsid w:val="00F6214C"/>
    <w:rsid w:val="00F624FC"/>
    <w:rsid w:val="00F62D2D"/>
    <w:rsid w:val="00F6336C"/>
    <w:rsid w:val="00F635C7"/>
    <w:rsid w:val="00F63A18"/>
    <w:rsid w:val="00F63D42"/>
    <w:rsid w:val="00F6422E"/>
    <w:rsid w:val="00F64270"/>
    <w:rsid w:val="00F6445B"/>
    <w:rsid w:val="00F647F9"/>
    <w:rsid w:val="00F64800"/>
    <w:rsid w:val="00F64A6B"/>
    <w:rsid w:val="00F6512F"/>
    <w:rsid w:val="00F6521E"/>
    <w:rsid w:val="00F6546F"/>
    <w:rsid w:val="00F657E9"/>
    <w:rsid w:val="00F65D3C"/>
    <w:rsid w:val="00F65ED8"/>
    <w:rsid w:val="00F6639C"/>
    <w:rsid w:val="00F663E7"/>
    <w:rsid w:val="00F666C2"/>
    <w:rsid w:val="00F66905"/>
    <w:rsid w:val="00F671B7"/>
    <w:rsid w:val="00F677EB"/>
    <w:rsid w:val="00F67885"/>
    <w:rsid w:val="00F67E84"/>
    <w:rsid w:val="00F702DC"/>
    <w:rsid w:val="00F70E09"/>
    <w:rsid w:val="00F710B3"/>
    <w:rsid w:val="00F712E9"/>
    <w:rsid w:val="00F71359"/>
    <w:rsid w:val="00F7171A"/>
    <w:rsid w:val="00F71EBE"/>
    <w:rsid w:val="00F71EDB"/>
    <w:rsid w:val="00F72083"/>
    <w:rsid w:val="00F724FE"/>
    <w:rsid w:val="00F7270C"/>
    <w:rsid w:val="00F7297F"/>
    <w:rsid w:val="00F729EF"/>
    <w:rsid w:val="00F72ABE"/>
    <w:rsid w:val="00F72AD4"/>
    <w:rsid w:val="00F731EF"/>
    <w:rsid w:val="00F7328F"/>
    <w:rsid w:val="00F73407"/>
    <w:rsid w:val="00F7367A"/>
    <w:rsid w:val="00F73789"/>
    <w:rsid w:val="00F74579"/>
    <w:rsid w:val="00F7466A"/>
    <w:rsid w:val="00F746D4"/>
    <w:rsid w:val="00F748E9"/>
    <w:rsid w:val="00F74BA9"/>
    <w:rsid w:val="00F75231"/>
    <w:rsid w:val="00F75290"/>
    <w:rsid w:val="00F75318"/>
    <w:rsid w:val="00F75818"/>
    <w:rsid w:val="00F7581C"/>
    <w:rsid w:val="00F759EF"/>
    <w:rsid w:val="00F763CE"/>
    <w:rsid w:val="00F7659B"/>
    <w:rsid w:val="00F769F7"/>
    <w:rsid w:val="00F76DCC"/>
    <w:rsid w:val="00F76DE8"/>
    <w:rsid w:val="00F774FF"/>
    <w:rsid w:val="00F7764E"/>
    <w:rsid w:val="00F77933"/>
    <w:rsid w:val="00F77DBF"/>
    <w:rsid w:val="00F801EB"/>
    <w:rsid w:val="00F802FA"/>
    <w:rsid w:val="00F80362"/>
    <w:rsid w:val="00F80760"/>
    <w:rsid w:val="00F8080D"/>
    <w:rsid w:val="00F80D0D"/>
    <w:rsid w:val="00F80E58"/>
    <w:rsid w:val="00F80FB7"/>
    <w:rsid w:val="00F81A00"/>
    <w:rsid w:val="00F81A31"/>
    <w:rsid w:val="00F81A98"/>
    <w:rsid w:val="00F81B9D"/>
    <w:rsid w:val="00F8240F"/>
    <w:rsid w:val="00F8274C"/>
    <w:rsid w:val="00F828F6"/>
    <w:rsid w:val="00F82998"/>
    <w:rsid w:val="00F82A42"/>
    <w:rsid w:val="00F82CE1"/>
    <w:rsid w:val="00F830D8"/>
    <w:rsid w:val="00F83353"/>
    <w:rsid w:val="00F838F0"/>
    <w:rsid w:val="00F83A95"/>
    <w:rsid w:val="00F83BA1"/>
    <w:rsid w:val="00F83DAD"/>
    <w:rsid w:val="00F83F54"/>
    <w:rsid w:val="00F8420D"/>
    <w:rsid w:val="00F84486"/>
    <w:rsid w:val="00F846D2"/>
    <w:rsid w:val="00F8487D"/>
    <w:rsid w:val="00F84980"/>
    <w:rsid w:val="00F84C78"/>
    <w:rsid w:val="00F851B7"/>
    <w:rsid w:val="00F85D77"/>
    <w:rsid w:val="00F85ECB"/>
    <w:rsid w:val="00F86B97"/>
    <w:rsid w:val="00F86C48"/>
    <w:rsid w:val="00F87C47"/>
    <w:rsid w:val="00F87E4E"/>
    <w:rsid w:val="00F9092F"/>
    <w:rsid w:val="00F90D59"/>
    <w:rsid w:val="00F90DEF"/>
    <w:rsid w:val="00F911C7"/>
    <w:rsid w:val="00F91530"/>
    <w:rsid w:val="00F91A34"/>
    <w:rsid w:val="00F91A85"/>
    <w:rsid w:val="00F91AEE"/>
    <w:rsid w:val="00F92083"/>
    <w:rsid w:val="00F92545"/>
    <w:rsid w:val="00F92868"/>
    <w:rsid w:val="00F928C5"/>
    <w:rsid w:val="00F93087"/>
    <w:rsid w:val="00F933D2"/>
    <w:rsid w:val="00F93404"/>
    <w:rsid w:val="00F93958"/>
    <w:rsid w:val="00F93CE0"/>
    <w:rsid w:val="00F94D2D"/>
    <w:rsid w:val="00F94DD3"/>
    <w:rsid w:val="00F94FBE"/>
    <w:rsid w:val="00F95A74"/>
    <w:rsid w:val="00F9608E"/>
    <w:rsid w:val="00F96237"/>
    <w:rsid w:val="00F96444"/>
    <w:rsid w:val="00F96B0B"/>
    <w:rsid w:val="00F96B12"/>
    <w:rsid w:val="00F96D56"/>
    <w:rsid w:val="00F9743F"/>
    <w:rsid w:val="00F97707"/>
    <w:rsid w:val="00F977DF"/>
    <w:rsid w:val="00F97828"/>
    <w:rsid w:val="00F97D21"/>
    <w:rsid w:val="00F97F07"/>
    <w:rsid w:val="00F97F79"/>
    <w:rsid w:val="00FA0450"/>
    <w:rsid w:val="00FA0A59"/>
    <w:rsid w:val="00FA0E81"/>
    <w:rsid w:val="00FA1276"/>
    <w:rsid w:val="00FA1322"/>
    <w:rsid w:val="00FA177B"/>
    <w:rsid w:val="00FA190F"/>
    <w:rsid w:val="00FA1AA9"/>
    <w:rsid w:val="00FA1DED"/>
    <w:rsid w:val="00FA20ED"/>
    <w:rsid w:val="00FA2415"/>
    <w:rsid w:val="00FA287A"/>
    <w:rsid w:val="00FA2A0B"/>
    <w:rsid w:val="00FA2DD3"/>
    <w:rsid w:val="00FA3767"/>
    <w:rsid w:val="00FA3B86"/>
    <w:rsid w:val="00FA478D"/>
    <w:rsid w:val="00FA4888"/>
    <w:rsid w:val="00FA4E6E"/>
    <w:rsid w:val="00FA5C9C"/>
    <w:rsid w:val="00FA665C"/>
    <w:rsid w:val="00FA6669"/>
    <w:rsid w:val="00FA66D4"/>
    <w:rsid w:val="00FA692B"/>
    <w:rsid w:val="00FA6D77"/>
    <w:rsid w:val="00FA6DF2"/>
    <w:rsid w:val="00FA6F23"/>
    <w:rsid w:val="00FA70E4"/>
    <w:rsid w:val="00FA7245"/>
    <w:rsid w:val="00FA72AC"/>
    <w:rsid w:val="00FA7799"/>
    <w:rsid w:val="00FA79B3"/>
    <w:rsid w:val="00FA7BF7"/>
    <w:rsid w:val="00FA7D0F"/>
    <w:rsid w:val="00FB0353"/>
    <w:rsid w:val="00FB08E1"/>
    <w:rsid w:val="00FB0CB4"/>
    <w:rsid w:val="00FB0F56"/>
    <w:rsid w:val="00FB16DB"/>
    <w:rsid w:val="00FB1859"/>
    <w:rsid w:val="00FB2152"/>
    <w:rsid w:val="00FB24BC"/>
    <w:rsid w:val="00FB2817"/>
    <w:rsid w:val="00FB28D8"/>
    <w:rsid w:val="00FB2F44"/>
    <w:rsid w:val="00FB3767"/>
    <w:rsid w:val="00FB4158"/>
    <w:rsid w:val="00FB44FD"/>
    <w:rsid w:val="00FB46AD"/>
    <w:rsid w:val="00FB4825"/>
    <w:rsid w:val="00FB488A"/>
    <w:rsid w:val="00FB495F"/>
    <w:rsid w:val="00FB4A48"/>
    <w:rsid w:val="00FB51AF"/>
    <w:rsid w:val="00FB5703"/>
    <w:rsid w:val="00FB5BC3"/>
    <w:rsid w:val="00FB5F20"/>
    <w:rsid w:val="00FB617F"/>
    <w:rsid w:val="00FB6300"/>
    <w:rsid w:val="00FB6673"/>
    <w:rsid w:val="00FB6861"/>
    <w:rsid w:val="00FB6C06"/>
    <w:rsid w:val="00FB6E06"/>
    <w:rsid w:val="00FB7A06"/>
    <w:rsid w:val="00FB7A44"/>
    <w:rsid w:val="00FB7DF1"/>
    <w:rsid w:val="00FC0093"/>
    <w:rsid w:val="00FC0194"/>
    <w:rsid w:val="00FC0250"/>
    <w:rsid w:val="00FC04DA"/>
    <w:rsid w:val="00FC0632"/>
    <w:rsid w:val="00FC0676"/>
    <w:rsid w:val="00FC0911"/>
    <w:rsid w:val="00FC149A"/>
    <w:rsid w:val="00FC1607"/>
    <w:rsid w:val="00FC1BA4"/>
    <w:rsid w:val="00FC22F2"/>
    <w:rsid w:val="00FC24D7"/>
    <w:rsid w:val="00FC2606"/>
    <w:rsid w:val="00FC2657"/>
    <w:rsid w:val="00FC2B94"/>
    <w:rsid w:val="00FC2BBA"/>
    <w:rsid w:val="00FC2C24"/>
    <w:rsid w:val="00FC2CF8"/>
    <w:rsid w:val="00FC2D94"/>
    <w:rsid w:val="00FC2F2E"/>
    <w:rsid w:val="00FC2F69"/>
    <w:rsid w:val="00FC325C"/>
    <w:rsid w:val="00FC359B"/>
    <w:rsid w:val="00FC3875"/>
    <w:rsid w:val="00FC397A"/>
    <w:rsid w:val="00FC3983"/>
    <w:rsid w:val="00FC3B63"/>
    <w:rsid w:val="00FC40BD"/>
    <w:rsid w:val="00FC47F2"/>
    <w:rsid w:val="00FC4B96"/>
    <w:rsid w:val="00FC5124"/>
    <w:rsid w:val="00FC57BF"/>
    <w:rsid w:val="00FC5885"/>
    <w:rsid w:val="00FC5A6E"/>
    <w:rsid w:val="00FC60F9"/>
    <w:rsid w:val="00FC65B7"/>
    <w:rsid w:val="00FC67E5"/>
    <w:rsid w:val="00FC69C2"/>
    <w:rsid w:val="00FC69F1"/>
    <w:rsid w:val="00FC6F91"/>
    <w:rsid w:val="00FC73D5"/>
    <w:rsid w:val="00FC7B6C"/>
    <w:rsid w:val="00FD01F8"/>
    <w:rsid w:val="00FD05EA"/>
    <w:rsid w:val="00FD07FC"/>
    <w:rsid w:val="00FD09B6"/>
    <w:rsid w:val="00FD1766"/>
    <w:rsid w:val="00FD1DA2"/>
    <w:rsid w:val="00FD1E4E"/>
    <w:rsid w:val="00FD2560"/>
    <w:rsid w:val="00FD2A0F"/>
    <w:rsid w:val="00FD30D5"/>
    <w:rsid w:val="00FD3436"/>
    <w:rsid w:val="00FD34D7"/>
    <w:rsid w:val="00FD35CB"/>
    <w:rsid w:val="00FD35F5"/>
    <w:rsid w:val="00FD360A"/>
    <w:rsid w:val="00FD37F7"/>
    <w:rsid w:val="00FD4A19"/>
    <w:rsid w:val="00FD5E38"/>
    <w:rsid w:val="00FD5E64"/>
    <w:rsid w:val="00FD5EAD"/>
    <w:rsid w:val="00FD605D"/>
    <w:rsid w:val="00FD675A"/>
    <w:rsid w:val="00FD69A1"/>
    <w:rsid w:val="00FD6C4A"/>
    <w:rsid w:val="00FD73B6"/>
    <w:rsid w:val="00FD74AD"/>
    <w:rsid w:val="00FD7999"/>
    <w:rsid w:val="00FD7E6E"/>
    <w:rsid w:val="00FE06FF"/>
    <w:rsid w:val="00FE072C"/>
    <w:rsid w:val="00FE12E3"/>
    <w:rsid w:val="00FE136A"/>
    <w:rsid w:val="00FE1394"/>
    <w:rsid w:val="00FE1638"/>
    <w:rsid w:val="00FE1883"/>
    <w:rsid w:val="00FE1C0F"/>
    <w:rsid w:val="00FE2677"/>
    <w:rsid w:val="00FE2BF6"/>
    <w:rsid w:val="00FE2F4D"/>
    <w:rsid w:val="00FE337E"/>
    <w:rsid w:val="00FE3C13"/>
    <w:rsid w:val="00FE3C37"/>
    <w:rsid w:val="00FE3D89"/>
    <w:rsid w:val="00FE3FDF"/>
    <w:rsid w:val="00FE4363"/>
    <w:rsid w:val="00FE4538"/>
    <w:rsid w:val="00FE480B"/>
    <w:rsid w:val="00FE48F9"/>
    <w:rsid w:val="00FE4908"/>
    <w:rsid w:val="00FE4A30"/>
    <w:rsid w:val="00FE4D1E"/>
    <w:rsid w:val="00FE4D78"/>
    <w:rsid w:val="00FE4DA3"/>
    <w:rsid w:val="00FE4DAA"/>
    <w:rsid w:val="00FE4DC5"/>
    <w:rsid w:val="00FE4E5E"/>
    <w:rsid w:val="00FE4E99"/>
    <w:rsid w:val="00FE4EF1"/>
    <w:rsid w:val="00FE53AB"/>
    <w:rsid w:val="00FE5425"/>
    <w:rsid w:val="00FE5935"/>
    <w:rsid w:val="00FE59AC"/>
    <w:rsid w:val="00FE5A53"/>
    <w:rsid w:val="00FE5BF6"/>
    <w:rsid w:val="00FE5DE4"/>
    <w:rsid w:val="00FE5EFB"/>
    <w:rsid w:val="00FE5FDE"/>
    <w:rsid w:val="00FE602F"/>
    <w:rsid w:val="00FE61DC"/>
    <w:rsid w:val="00FE6295"/>
    <w:rsid w:val="00FE656C"/>
    <w:rsid w:val="00FE6685"/>
    <w:rsid w:val="00FE6D5C"/>
    <w:rsid w:val="00FE6EDC"/>
    <w:rsid w:val="00FE6FEC"/>
    <w:rsid w:val="00FE7C6A"/>
    <w:rsid w:val="00FE7D71"/>
    <w:rsid w:val="00FE7D82"/>
    <w:rsid w:val="00FF035F"/>
    <w:rsid w:val="00FF06BF"/>
    <w:rsid w:val="00FF0DCE"/>
    <w:rsid w:val="00FF0E4C"/>
    <w:rsid w:val="00FF1095"/>
    <w:rsid w:val="00FF1B87"/>
    <w:rsid w:val="00FF2271"/>
    <w:rsid w:val="00FF26DC"/>
    <w:rsid w:val="00FF294D"/>
    <w:rsid w:val="00FF2C9F"/>
    <w:rsid w:val="00FF2DBA"/>
    <w:rsid w:val="00FF3A34"/>
    <w:rsid w:val="00FF4065"/>
    <w:rsid w:val="00FF408D"/>
    <w:rsid w:val="00FF44B6"/>
    <w:rsid w:val="00FF47D6"/>
    <w:rsid w:val="00FF4B17"/>
    <w:rsid w:val="00FF5CD5"/>
    <w:rsid w:val="00FF5F06"/>
    <w:rsid w:val="00FF625B"/>
    <w:rsid w:val="00FF6273"/>
    <w:rsid w:val="00FF6590"/>
    <w:rsid w:val="00FF67D8"/>
    <w:rsid w:val="00FF6D3A"/>
    <w:rsid w:val="00FF6DF6"/>
    <w:rsid w:val="00FF7371"/>
    <w:rsid w:val="00FF763D"/>
    <w:rsid w:val="00FF77C4"/>
    <w:rsid w:val="00FF78B7"/>
    <w:rsid w:val="00FF7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rsid w:val="005F27D6"/>
    <w:pPr>
      <w:widowControl w:val="0"/>
    </w:pPr>
    <w:rPr>
      <w:rFonts w:ascii="Arial" w:hAnsi="Arial"/>
      <w:sz w:val="21"/>
      <w:szCs w:val="21"/>
    </w:rPr>
  </w:style>
  <w:style w:type="paragraph" w:styleId="1">
    <w:name w:val="heading 1"/>
    <w:aliases w:val="heading 1,h:1,h:1app,level 1,Level 1 Head,H1,h1,Huvudrubrik,Title1,l1,1st level,Section Head,Sec1,h11,1st level1,h12,1st level2,h13,1st level3,h14,1st level4,h15,1st level5,h16,1st level6,h17,1st level7,h18,1st level8,h111,1st level11,h121,h131,PIM"/>
    <w:next w:val="20"/>
    <w:qFormat/>
    <w:rsid w:val="00D15772"/>
    <w:pPr>
      <w:keepNext/>
      <w:numPr>
        <w:numId w:val="21"/>
      </w:numPr>
      <w:spacing w:before="240" w:after="240"/>
      <w:jc w:val="both"/>
      <w:outlineLvl w:val="0"/>
    </w:pPr>
    <w:rPr>
      <w:rFonts w:ascii="Arial" w:eastAsia="黑体" w:hAnsi="Arial"/>
      <w:b/>
      <w:sz w:val="32"/>
      <w:szCs w:val="32"/>
    </w:rPr>
  </w:style>
  <w:style w:type="paragraph" w:styleId="20">
    <w:name w:val="heading 2"/>
    <w:aliases w:val="标题 2 Char Char,heading 2,H2,h:2,h:2app,T2,A,h2,Header 2,l2,Level 2 Head,2,节名,Title2,½ÚÃû,2nd level,Titre2,sect 1.2,Underrubrik1,prop2,Level 2 Topic Heading,Heading 2 Hidden,Heading2,No Number,o,H2-Heading 2,Header2,22,heading2,list2,A.B.C.,I,list 2"/>
    <w:next w:val="a6"/>
    <w:link w:val="2Char"/>
    <w:qFormat/>
    <w:rsid w:val="00D15772"/>
    <w:pPr>
      <w:keepNext/>
      <w:numPr>
        <w:ilvl w:val="1"/>
        <w:numId w:val="21"/>
      </w:numPr>
      <w:spacing w:before="240" w:after="240"/>
      <w:jc w:val="both"/>
      <w:outlineLvl w:val="1"/>
    </w:pPr>
    <w:rPr>
      <w:rFonts w:ascii="Arial" w:eastAsia="黑体" w:hAnsi="Arial"/>
      <w:sz w:val="24"/>
      <w:szCs w:val="24"/>
    </w:rPr>
  </w:style>
  <w:style w:type="paragraph" w:styleId="3">
    <w:name w:val="heading 3"/>
    <w:aliases w:val="Char,标题 3 Char2,标题 3 Char Char1,Char Char Char,Char Char Char Char Char,Char Char Char Char Char Char,heading 3,heading 3 Char Char Char,heading 3 Char Char Char Char,heading 3 Char Char Char Char Char Char Char,h3,标题 31,h:3,h,3,H3,Kop 3V"/>
    <w:basedOn w:val="a6"/>
    <w:next w:val="a6"/>
    <w:link w:val="3Char1"/>
    <w:qFormat/>
    <w:rsid w:val="00D15772"/>
    <w:pPr>
      <w:keepNext/>
      <w:keepLines/>
      <w:numPr>
        <w:ilvl w:val="2"/>
        <w:numId w:val="21"/>
      </w:numPr>
      <w:spacing w:before="260" w:after="260" w:line="416" w:lineRule="auto"/>
      <w:jc w:val="both"/>
      <w:outlineLvl w:val="2"/>
    </w:pPr>
    <w:rPr>
      <w:rFonts w:eastAsia="黑体"/>
      <w:bCs/>
      <w:kern w:val="2"/>
      <w:sz w:val="24"/>
      <w:szCs w:val="32"/>
    </w:rPr>
  </w:style>
  <w:style w:type="paragraph" w:styleId="4">
    <w:name w:val="heading 4"/>
    <w:aliases w:val="heading 4,ZZZ,H4,h4,h41,h42,h43,h44,h45,h46,h411,h421,h431,h441,h451,h47,h412,h422,h432,h442,h452,h48,h413,h423,h433,h443,h453,h49,h414,h424,h434,h444,h454,h461,h4111,h4211,h4311,h4411,h4511,h471,h4121,h4221,h4321,h4421,h4521,h481,h4131,h4231,4,bl"/>
    <w:basedOn w:val="a6"/>
    <w:autoRedefine/>
    <w:qFormat/>
    <w:rsid w:val="00BA3082"/>
    <w:pPr>
      <w:widowControl/>
      <w:numPr>
        <w:numId w:val="18"/>
      </w:numPr>
      <w:spacing w:before="120" w:line="360" w:lineRule="auto"/>
      <w:jc w:val="both"/>
      <w:outlineLvl w:val="3"/>
    </w:pPr>
  </w:style>
  <w:style w:type="paragraph" w:styleId="5">
    <w:name w:val="heading 5"/>
    <w:aliases w:val="heading 5,H5,dash,ds,dd,h5,PIM 5,正文五级标题,口,口1,口2,Level 3 - i,标题 5(ALT+5),l5+toc5,Numbered Sub-list,Roman list,一,ITT t5,PA Pico Section,H5-Heading 5,l5,heading5,Second Subheading,dash1,ds1,dd1,dash2,ds2,dd2,dash3,ds3,dd3,dash4,ds4,dd4,dash5,ds5"/>
    <w:basedOn w:val="a6"/>
    <w:autoRedefine/>
    <w:qFormat/>
    <w:rsid w:val="007B30AB"/>
    <w:pPr>
      <w:widowControl/>
      <w:numPr>
        <w:numId w:val="4"/>
      </w:numPr>
      <w:spacing w:line="360" w:lineRule="auto"/>
      <w:jc w:val="both"/>
      <w:outlineLvl w:val="4"/>
    </w:pPr>
  </w:style>
  <w:style w:type="paragraph" w:styleId="6">
    <w:name w:val="heading 6"/>
    <w:aliases w:val="heading 6"/>
    <w:basedOn w:val="a6"/>
    <w:autoRedefine/>
    <w:qFormat/>
    <w:rsid w:val="00325347"/>
    <w:pPr>
      <w:widowControl/>
      <w:tabs>
        <w:tab w:val="num" w:pos="1152"/>
      </w:tabs>
      <w:spacing w:line="360" w:lineRule="auto"/>
      <w:ind w:left="1152" w:hanging="1152"/>
      <w:jc w:val="both"/>
      <w:outlineLvl w:val="5"/>
    </w:pPr>
    <w:rPr>
      <w:sz w:val="24"/>
    </w:rPr>
  </w:style>
  <w:style w:type="paragraph" w:styleId="7">
    <w:name w:val="heading 7"/>
    <w:aliases w:val="heading 7"/>
    <w:basedOn w:val="a6"/>
    <w:autoRedefine/>
    <w:qFormat/>
    <w:rsid w:val="00325347"/>
    <w:pPr>
      <w:widowControl/>
      <w:tabs>
        <w:tab w:val="num" w:pos="1296"/>
      </w:tabs>
      <w:spacing w:line="360" w:lineRule="auto"/>
      <w:ind w:left="1296" w:hanging="1296"/>
      <w:jc w:val="both"/>
      <w:outlineLvl w:val="6"/>
    </w:pPr>
    <w:rPr>
      <w:sz w:val="24"/>
    </w:rPr>
  </w:style>
  <w:style w:type="paragraph" w:styleId="8">
    <w:name w:val="heading 8"/>
    <w:aliases w:val="heading 8"/>
    <w:basedOn w:val="a6"/>
    <w:next w:val="a6"/>
    <w:qFormat/>
    <w:rsid w:val="00325347"/>
    <w:pPr>
      <w:keepNext/>
      <w:keepLines/>
      <w:tabs>
        <w:tab w:val="num" w:pos="1440"/>
      </w:tabs>
      <w:spacing w:before="240" w:after="64" w:line="320" w:lineRule="auto"/>
      <w:ind w:left="1440" w:hanging="1440"/>
      <w:outlineLvl w:val="7"/>
    </w:pPr>
    <w:rPr>
      <w:rFonts w:eastAsia="黑体"/>
      <w:sz w:val="24"/>
    </w:rPr>
  </w:style>
  <w:style w:type="paragraph" w:styleId="9">
    <w:name w:val="heading 9"/>
    <w:aliases w:val="heading 9"/>
    <w:basedOn w:val="a6"/>
    <w:next w:val="a6"/>
    <w:qFormat/>
    <w:rsid w:val="00325347"/>
    <w:pPr>
      <w:keepNext/>
      <w:keepLines/>
      <w:tabs>
        <w:tab w:val="num" w:pos="1584"/>
      </w:tabs>
      <w:spacing w:before="240" w:after="64" w:line="320" w:lineRule="auto"/>
      <w:ind w:left="1584" w:hanging="1584"/>
      <w:outlineLvl w:val="8"/>
    </w:pPr>
    <w:rPr>
      <w:rFonts w:eastAsia="黑体"/>
    </w:rPr>
  </w:style>
  <w:style w:type="character" w:default="1" w:styleId="a7">
    <w:name w:val="Default Paragraph Font"/>
    <w:uiPriority w:val="1"/>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customStyle="1" w:styleId="CharChar">
    <w:name w:val="Char Char"/>
    <w:basedOn w:val="a6"/>
    <w:rsid w:val="00641B95"/>
    <w:pPr>
      <w:jc w:val="both"/>
    </w:pPr>
    <w:rPr>
      <w:rFonts w:cs="Arial"/>
      <w:kern w:val="2"/>
      <w:szCs w:val="24"/>
    </w:rPr>
  </w:style>
  <w:style w:type="paragraph" w:customStyle="1" w:styleId="Char">
    <w:name w:val="表头样式 Char"/>
    <w:basedOn w:val="a6"/>
    <w:link w:val="CharChar0"/>
    <w:autoRedefine/>
    <w:rsid w:val="000B06EA"/>
    <w:pPr>
      <w:autoSpaceDE w:val="0"/>
      <w:autoSpaceDN w:val="0"/>
      <w:adjustRightInd w:val="0"/>
      <w:jc w:val="center"/>
    </w:pPr>
    <w:rPr>
      <w:b/>
    </w:rPr>
  </w:style>
  <w:style w:type="character" w:customStyle="1" w:styleId="CharChar0">
    <w:name w:val="表头样式 Char Char"/>
    <w:link w:val="Char"/>
    <w:rsid w:val="000B06EA"/>
    <w:rPr>
      <w:rFonts w:ascii="Arial" w:eastAsia="宋体" w:hAnsi="Arial"/>
      <w:b/>
      <w:sz w:val="21"/>
      <w:szCs w:val="21"/>
      <w:lang w:val="en-US" w:eastAsia="zh-CN" w:bidi="ar-SA"/>
    </w:rPr>
  </w:style>
  <w:style w:type="paragraph" w:customStyle="1" w:styleId="a2">
    <w:name w:val="表格题注"/>
    <w:next w:val="a6"/>
    <w:rsid w:val="00AB1206"/>
    <w:pPr>
      <w:keepLines/>
      <w:numPr>
        <w:ilvl w:val="8"/>
        <w:numId w:val="1"/>
      </w:numPr>
      <w:spacing w:beforeLines="100" w:before="240"/>
      <w:jc w:val="center"/>
    </w:pPr>
    <w:rPr>
      <w:rFonts w:ascii="Arial" w:hAnsi="Arial"/>
      <w:sz w:val="18"/>
      <w:szCs w:val="18"/>
    </w:rPr>
  </w:style>
  <w:style w:type="paragraph" w:customStyle="1" w:styleId="aa">
    <w:name w:val="表格文本"/>
    <w:link w:val="Char0"/>
    <w:rsid w:val="00652515"/>
    <w:pPr>
      <w:tabs>
        <w:tab w:val="decimal" w:pos="0"/>
      </w:tabs>
    </w:pPr>
    <w:rPr>
      <w:rFonts w:ascii="Arial" w:hAnsi="Arial"/>
      <w:noProof/>
      <w:sz w:val="21"/>
      <w:szCs w:val="21"/>
    </w:rPr>
  </w:style>
  <w:style w:type="character" w:customStyle="1" w:styleId="Char0">
    <w:name w:val="表格文本 Char"/>
    <w:link w:val="aa"/>
    <w:rsid w:val="00AF66E0"/>
    <w:rPr>
      <w:rFonts w:ascii="Arial" w:eastAsia="宋体" w:hAnsi="Arial"/>
      <w:noProof/>
      <w:sz w:val="21"/>
      <w:szCs w:val="21"/>
      <w:lang w:val="en-US" w:eastAsia="zh-CN" w:bidi="ar-SA"/>
    </w:rPr>
  </w:style>
  <w:style w:type="paragraph" w:customStyle="1" w:styleId="ab">
    <w:name w:val="表头文本"/>
    <w:rsid w:val="00652515"/>
    <w:pPr>
      <w:jc w:val="center"/>
    </w:pPr>
    <w:rPr>
      <w:rFonts w:ascii="Arial" w:hAnsi="Arial"/>
      <w:b/>
      <w:sz w:val="21"/>
      <w:szCs w:val="21"/>
    </w:rPr>
  </w:style>
  <w:style w:type="table" w:customStyle="1" w:styleId="ac">
    <w:name w:val="表样式"/>
    <w:basedOn w:val="a8"/>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ParaCharCharCharCharCharCharCharCharCharCharCharCharCharCharCharCharCharCharChar">
    <w:name w:val="默认段落字体 Para Char Char Char Char Char Char Char Char Char Char Char Char Char Char Char Char Char Char Char"/>
    <w:basedOn w:val="a6"/>
    <w:rsid w:val="007F1DB0"/>
    <w:pPr>
      <w:jc w:val="both"/>
    </w:pPr>
    <w:rPr>
      <w:rFonts w:cs="Arial"/>
      <w:kern w:val="2"/>
      <w:szCs w:val="24"/>
    </w:rPr>
  </w:style>
  <w:style w:type="paragraph" w:customStyle="1" w:styleId="ad">
    <w:name w:val="图样式"/>
    <w:basedOn w:val="a6"/>
    <w:rsid w:val="00887792"/>
    <w:pPr>
      <w:keepNext/>
      <w:widowControl/>
      <w:spacing w:before="80" w:after="80"/>
      <w:jc w:val="center"/>
    </w:pPr>
  </w:style>
  <w:style w:type="paragraph" w:customStyle="1" w:styleId="ae">
    <w:name w:val="文档标题"/>
    <w:basedOn w:val="a6"/>
    <w:rsid w:val="00652515"/>
    <w:pPr>
      <w:tabs>
        <w:tab w:val="left" w:pos="0"/>
      </w:tabs>
      <w:spacing w:before="300" w:after="300"/>
      <w:jc w:val="center"/>
    </w:pPr>
    <w:rPr>
      <w:rFonts w:eastAsia="黑体"/>
      <w:sz w:val="36"/>
      <w:szCs w:val="36"/>
    </w:rPr>
  </w:style>
  <w:style w:type="paragraph" w:styleId="af">
    <w:name w:val="header"/>
    <w:rsid w:val="00AB1206"/>
    <w:pPr>
      <w:tabs>
        <w:tab w:val="center" w:pos="4153"/>
        <w:tab w:val="right" w:pos="8306"/>
      </w:tabs>
      <w:snapToGrid w:val="0"/>
      <w:jc w:val="both"/>
    </w:pPr>
    <w:rPr>
      <w:rFonts w:ascii="Arial" w:hAnsi="Arial"/>
      <w:sz w:val="18"/>
      <w:szCs w:val="18"/>
    </w:rPr>
  </w:style>
  <w:style w:type="paragraph" w:customStyle="1" w:styleId="af0">
    <w:name w:val="注示头"/>
    <w:basedOn w:val="a6"/>
    <w:rsid w:val="00887792"/>
    <w:pPr>
      <w:pBdr>
        <w:top w:val="single" w:sz="4" w:space="1" w:color="000000"/>
      </w:pBdr>
      <w:jc w:val="both"/>
    </w:pPr>
    <w:rPr>
      <w:rFonts w:eastAsia="黑体"/>
      <w:sz w:val="18"/>
    </w:rPr>
  </w:style>
  <w:style w:type="paragraph" w:customStyle="1" w:styleId="af1">
    <w:name w:val="注示文本"/>
    <w:basedOn w:val="a6"/>
    <w:rsid w:val="00887792"/>
    <w:pPr>
      <w:pBdr>
        <w:bottom w:val="single" w:sz="4" w:space="1" w:color="000000"/>
      </w:pBdr>
      <w:ind w:firstLine="360"/>
      <w:jc w:val="both"/>
    </w:pPr>
    <w:rPr>
      <w:rFonts w:eastAsia="楷体_GB2312"/>
      <w:sz w:val="18"/>
      <w:szCs w:val="18"/>
    </w:rPr>
  </w:style>
  <w:style w:type="table" w:styleId="af2">
    <w:name w:val="Table Grid"/>
    <w:aliases w:val="Gridding"/>
    <w:basedOn w:val="a8"/>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toc 2"/>
    <w:basedOn w:val="a6"/>
    <w:autoRedefine/>
    <w:uiPriority w:val="39"/>
    <w:rsid w:val="00325347"/>
    <w:pPr>
      <w:ind w:left="453" w:hanging="283"/>
    </w:pPr>
  </w:style>
  <w:style w:type="paragraph" w:styleId="10">
    <w:name w:val="toc 1"/>
    <w:basedOn w:val="a6"/>
    <w:next w:val="a6"/>
    <w:autoRedefine/>
    <w:uiPriority w:val="39"/>
    <w:rsid w:val="00325347"/>
    <w:pPr>
      <w:widowControl/>
      <w:tabs>
        <w:tab w:val="left" w:pos="720"/>
        <w:tab w:val="right" w:leader="dot" w:pos="9010"/>
      </w:tabs>
      <w:ind w:left="198" w:hanging="113"/>
    </w:pPr>
  </w:style>
  <w:style w:type="paragraph" w:styleId="af3">
    <w:name w:val="table of figures"/>
    <w:basedOn w:val="10"/>
    <w:semiHidden/>
    <w:rsid w:val="00325347"/>
    <w:pPr>
      <w:widowControl w:val="0"/>
      <w:tabs>
        <w:tab w:val="clear" w:pos="720"/>
        <w:tab w:val="clear" w:pos="9010"/>
      </w:tabs>
      <w:ind w:left="420" w:hanging="420"/>
    </w:pPr>
    <w:rPr>
      <w:rFonts w:ascii="Times New Roman" w:hAnsi="Times New Roman"/>
      <w:smallCaps/>
      <w:sz w:val="20"/>
      <w:szCs w:val="20"/>
    </w:rPr>
  </w:style>
  <w:style w:type="paragraph" w:customStyle="1" w:styleId="a">
    <w:name w:val="图号"/>
    <w:basedOn w:val="a6"/>
    <w:rsid w:val="00962E64"/>
    <w:pPr>
      <w:numPr>
        <w:numId w:val="2"/>
      </w:numPr>
      <w:spacing w:before="105" w:line="360" w:lineRule="auto"/>
      <w:jc w:val="center"/>
    </w:pPr>
  </w:style>
  <w:style w:type="paragraph" w:customStyle="1" w:styleId="af4">
    <w:name w:val="封面表格文本"/>
    <w:basedOn w:val="a6"/>
    <w:rsid w:val="00325347"/>
    <w:pPr>
      <w:jc w:val="center"/>
    </w:pPr>
    <w:rPr>
      <w:b/>
    </w:rPr>
  </w:style>
  <w:style w:type="paragraph" w:customStyle="1" w:styleId="af5">
    <w:name w:val="封面文档标题"/>
    <w:basedOn w:val="a6"/>
    <w:rsid w:val="00325347"/>
    <w:pPr>
      <w:spacing w:line="360" w:lineRule="auto"/>
      <w:jc w:val="center"/>
    </w:pPr>
    <w:rPr>
      <w:rFonts w:eastAsia="华文中宋"/>
      <w:b/>
      <w:sz w:val="56"/>
    </w:rPr>
  </w:style>
  <w:style w:type="paragraph" w:customStyle="1" w:styleId="af6">
    <w:name w:val="封面华为技术"/>
    <w:basedOn w:val="a6"/>
    <w:rsid w:val="00325347"/>
    <w:pPr>
      <w:spacing w:line="360" w:lineRule="auto"/>
      <w:jc w:val="center"/>
    </w:pPr>
    <w:rPr>
      <w:rFonts w:eastAsia="黑体"/>
      <w:b/>
      <w:sz w:val="30"/>
      <w:szCs w:val="30"/>
    </w:rPr>
  </w:style>
  <w:style w:type="paragraph" w:customStyle="1" w:styleId="af7">
    <w:name w:val="修订记录"/>
    <w:basedOn w:val="a6"/>
    <w:rsid w:val="00325347"/>
    <w:pPr>
      <w:pageBreakBefore/>
      <w:spacing w:before="300" w:after="150" w:line="360" w:lineRule="auto"/>
      <w:jc w:val="center"/>
    </w:pPr>
    <w:rPr>
      <w:rFonts w:ascii="黑体" w:eastAsia="黑体" w:hAnsi="黑体"/>
      <w:sz w:val="30"/>
      <w:szCs w:val="30"/>
    </w:rPr>
  </w:style>
  <w:style w:type="paragraph" w:customStyle="1" w:styleId="af8">
    <w:name w:val="表头样式"/>
    <w:basedOn w:val="a6"/>
    <w:rsid w:val="00325347"/>
    <w:pPr>
      <w:jc w:val="center"/>
    </w:pPr>
    <w:rPr>
      <w:b/>
    </w:rPr>
  </w:style>
  <w:style w:type="paragraph" w:customStyle="1" w:styleId="af9">
    <w:name w:val="目录"/>
    <w:basedOn w:val="a6"/>
    <w:rsid w:val="00325347"/>
    <w:pPr>
      <w:pageBreakBefore/>
      <w:spacing w:before="300" w:after="150" w:line="360" w:lineRule="auto"/>
      <w:jc w:val="center"/>
    </w:pPr>
    <w:rPr>
      <w:rFonts w:ascii="黑体" w:eastAsia="黑体" w:hAnsi="黑体"/>
      <w:sz w:val="30"/>
    </w:rPr>
  </w:style>
  <w:style w:type="paragraph" w:customStyle="1" w:styleId="afa">
    <w:name w:val="表格文本居中"/>
    <w:basedOn w:val="aa"/>
    <w:rsid w:val="00325347"/>
    <w:pPr>
      <w:widowControl w:val="0"/>
      <w:jc w:val="center"/>
    </w:pPr>
    <w:rPr>
      <w:noProof w:val="0"/>
    </w:rPr>
  </w:style>
  <w:style w:type="paragraph" w:customStyle="1" w:styleId="afb">
    <w:name w:val="关键词"/>
    <w:basedOn w:val="a6"/>
    <w:rsid w:val="006512D6"/>
    <w:pPr>
      <w:spacing w:line="360" w:lineRule="auto"/>
      <w:ind w:left="822" w:hanging="822"/>
    </w:pPr>
  </w:style>
  <w:style w:type="paragraph" w:styleId="afc">
    <w:name w:val="Document Map"/>
    <w:basedOn w:val="a6"/>
    <w:semiHidden/>
    <w:rsid w:val="007B07F2"/>
    <w:pPr>
      <w:shd w:val="clear" w:color="auto" w:fill="000080"/>
    </w:pPr>
  </w:style>
  <w:style w:type="paragraph" w:styleId="30">
    <w:name w:val="toc 3"/>
    <w:basedOn w:val="a6"/>
    <w:next w:val="a6"/>
    <w:autoRedefine/>
    <w:uiPriority w:val="39"/>
    <w:rsid w:val="003703CB"/>
    <w:pPr>
      <w:ind w:leftChars="400" w:left="840"/>
    </w:pPr>
  </w:style>
  <w:style w:type="paragraph" w:styleId="40">
    <w:name w:val="toc 4"/>
    <w:basedOn w:val="a6"/>
    <w:next w:val="a6"/>
    <w:autoRedefine/>
    <w:uiPriority w:val="39"/>
    <w:rsid w:val="003703CB"/>
    <w:pPr>
      <w:ind w:leftChars="600" w:left="1260"/>
    </w:pPr>
  </w:style>
  <w:style w:type="character" w:styleId="afd">
    <w:name w:val="Hyperlink"/>
    <w:uiPriority w:val="99"/>
    <w:rsid w:val="007C63ED"/>
    <w:rPr>
      <w:color w:val="0000FF"/>
      <w:u w:val="single"/>
    </w:rPr>
  </w:style>
  <w:style w:type="paragraph" w:customStyle="1" w:styleId="a0">
    <w:name w:val="表号"/>
    <w:basedOn w:val="a6"/>
    <w:rsid w:val="00AF66E0"/>
    <w:pPr>
      <w:keepLines/>
      <w:numPr>
        <w:numId w:val="3"/>
      </w:numPr>
      <w:autoSpaceDE w:val="0"/>
      <w:autoSpaceDN w:val="0"/>
      <w:adjustRightInd w:val="0"/>
      <w:spacing w:line="360" w:lineRule="auto"/>
      <w:jc w:val="center"/>
    </w:pPr>
    <w:rPr>
      <w:rFonts w:ascii="宋体" w:hAnsi="Times New Roman" w:cs="宋体"/>
    </w:rPr>
  </w:style>
  <w:style w:type="paragraph" w:styleId="afe">
    <w:name w:val="footer"/>
    <w:basedOn w:val="a6"/>
    <w:autoRedefine/>
    <w:rsid w:val="000B06EA"/>
    <w:pPr>
      <w:widowControl/>
      <w:tabs>
        <w:tab w:val="center" w:pos="4510"/>
        <w:tab w:val="right" w:pos="9020"/>
      </w:tabs>
      <w:autoSpaceDE w:val="0"/>
      <w:autoSpaceDN w:val="0"/>
      <w:adjustRightInd w:val="0"/>
      <w:ind w:firstLine="360"/>
      <w:jc w:val="both"/>
    </w:pPr>
    <w:rPr>
      <w:sz w:val="18"/>
      <w:szCs w:val="18"/>
    </w:rPr>
  </w:style>
  <w:style w:type="paragraph" w:styleId="aff">
    <w:name w:val="Balloon Text"/>
    <w:basedOn w:val="a6"/>
    <w:semiHidden/>
    <w:rsid w:val="00B92469"/>
    <w:rPr>
      <w:sz w:val="18"/>
      <w:szCs w:val="18"/>
    </w:rPr>
  </w:style>
  <w:style w:type="character" w:styleId="aff0">
    <w:name w:val="annotation reference"/>
    <w:semiHidden/>
    <w:rsid w:val="00B92469"/>
    <w:rPr>
      <w:sz w:val="21"/>
      <w:szCs w:val="21"/>
    </w:rPr>
  </w:style>
  <w:style w:type="paragraph" w:styleId="aff1">
    <w:name w:val="annotation text"/>
    <w:basedOn w:val="a6"/>
    <w:semiHidden/>
    <w:rsid w:val="00B92469"/>
  </w:style>
  <w:style w:type="paragraph" w:customStyle="1" w:styleId="aff2">
    <w:name w:val="代码"/>
    <w:basedOn w:val="a6"/>
    <w:autoRedefine/>
    <w:rsid w:val="00BA77E2"/>
    <w:pPr>
      <w:shd w:val="clear" w:color="auto" w:fill="D9D9D9"/>
      <w:autoSpaceDE w:val="0"/>
      <w:autoSpaceDN w:val="0"/>
      <w:adjustRightInd w:val="0"/>
      <w:snapToGrid w:val="0"/>
      <w:ind w:leftChars="836" w:left="1839" w:firstLineChars="1" w:firstLine="2"/>
    </w:pPr>
    <w:rPr>
      <w:rFonts w:ascii="宋体" w:hAnsi="宋体"/>
      <w:sz w:val="18"/>
      <w:szCs w:val="18"/>
    </w:rPr>
  </w:style>
  <w:style w:type="paragraph" w:styleId="50">
    <w:name w:val="toc 5"/>
    <w:basedOn w:val="a6"/>
    <w:next w:val="a6"/>
    <w:autoRedefine/>
    <w:uiPriority w:val="39"/>
    <w:rsid w:val="000B06EA"/>
    <w:pPr>
      <w:autoSpaceDE w:val="0"/>
      <w:autoSpaceDN w:val="0"/>
      <w:adjustRightInd w:val="0"/>
      <w:ind w:left="1680"/>
    </w:pPr>
    <w:rPr>
      <w:rFonts w:ascii="Times New Roman" w:hAnsi="Times New Roman"/>
      <w:sz w:val="22"/>
      <w:szCs w:val="20"/>
    </w:rPr>
  </w:style>
  <w:style w:type="paragraph" w:styleId="60">
    <w:name w:val="toc 6"/>
    <w:basedOn w:val="a6"/>
    <w:autoRedefine/>
    <w:uiPriority w:val="39"/>
    <w:rsid w:val="000B06EA"/>
    <w:pPr>
      <w:autoSpaceDE w:val="0"/>
      <w:autoSpaceDN w:val="0"/>
      <w:adjustRightInd w:val="0"/>
      <w:ind w:left="1757" w:hanging="907"/>
    </w:pPr>
    <w:rPr>
      <w:rFonts w:ascii="Times New Roman" w:hAnsi="Times New Roman"/>
      <w:szCs w:val="20"/>
    </w:rPr>
  </w:style>
  <w:style w:type="paragraph" w:styleId="70">
    <w:name w:val="toc 7"/>
    <w:basedOn w:val="a6"/>
    <w:next w:val="a6"/>
    <w:autoRedefine/>
    <w:uiPriority w:val="39"/>
    <w:rsid w:val="000B06EA"/>
    <w:pPr>
      <w:autoSpaceDE w:val="0"/>
      <w:autoSpaceDN w:val="0"/>
      <w:adjustRightInd w:val="0"/>
      <w:ind w:left="2520"/>
    </w:pPr>
    <w:rPr>
      <w:rFonts w:ascii="Times New Roman" w:hAnsi="Times New Roman"/>
      <w:sz w:val="22"/>
      <w:szCs w:val="20"/>
    </w:rPr>
  </w:style>
  <w:style w:type="paragraph" w:styleId="80">
    <w:name w:val="toc 8"/>
    <w:basedOn w:val="a6"/>
    <w:next w:val="a6"/>
    <w:autoRedefine/>
    <w:uiPriority w:val="39"/>
    <w:rsid w:val="000B06EA"/>
    <w:pPr>
      <w:autoSpaceDE w:val="0"/>
      <w:autoSpaceDN w:val="0"/>
      <w:adjustRightInd w:val="0"/>
      <w:ind w:left="2940"/>
    </w:pPr>
    <w:rPr>
      <w:rFonts w:ascii="Times New Roman" w:hAnsi="Times New Roman"/>
      <w:sz w:val="22"/>
      <w:szCs w:val="20"/>
    </w:rPr>
  </w:style>
  <w:style w:type="paragraph" w:styleId="90">
    <w:name w:val="toc 9"/>
    <w:basedOn w:val="a6"/>
    <w:next w:val="a6"/>
    <w:autoRedefine/>
    <w:uiPriority w:val="39"/>
    <w:rsid w:val="000B06EA"/>
    <w:pPr>
      <w:autoSpaceDE w:val="0"/>
      <w:autoSpaceDN w:val="0"/>
      <w:adjustRightInd w:val="0"/>
      <w:ind w:left="3360"/>
    </w:pPr>
    <w:rPr>
      <w:rFonts w:ascii="Times New Roman" w:hAnsi="Times New Roman"/>
      <w:sz w:val="22"/>
      <w:szCs w:val="20"/>
    </w:rPr>
  </w:style>
  <w:style w:type="paragraph" w:customStyle="1" w:styleId="aff3">
    <w:name w:val="备注说明"/>
    <w:basedOn w:val="a6"/>
    <w:rsid w:val="000B06EA"/>
    <w:pPr>
      <w:keepNext/>
      <w:autoSpaceDE w:val="0"/>
      <w:autoSpaceDN w:val="0"/>
      <w:adjustRightInd w:val="0"/>
      <w:spacing w:line="360" w:lineRule="auto"/>
      <w:ind w:left="1134"/>
      <w:jc w:val="both"/>
    </w:pPr>
    <w:rPr>
      <w:rFonts w:ascii="Times New Roman" w:eastAsia="楷体_GB2312" w:hAnsi="Times New Roman"/>
      <w:szCs w:val="20"/>
    </w:rPr>
  </w:style>
  <w:style w:type="paragraph" w:customStyle="1" w:styleId="aff4">
    <w:name w:val="表号去除自动编号"/>
    <w:basedOn w:val="a6"/>
    <w:rsid w:val="000B06EA"/>
    <w:pPr>
      <w:keepNext/>
      <w:autoSpaceDE w:val="0"/>
      <w:autoSpaceDN w:val="0"/>
      <w:adjustRightInd w:val="0"/>
      <w:spacing w:line="360" w:lineRule="auto"/>
      <w:jc w:val="center"/>
    </w:pPr>
    <w:rPr>
      <w:rFonts w:ascii="宋体" w:hAnsi="宋体"/>
      <w:szCs w:val="20"/>
    </w:rPr>
  </w:style>
  <w:style w:type="paragraph" w:customStyle="1" w:styleId="aff5">
    <w:name w:val="代码样式"/>
    <w:basedOn w:val="a6"/>
    <w:rsid w:val="000B06EA"/>
    <w:pPr>
      <w:autoSpaceDE w:val="0"/>
      <w:autoSpaceDN w:val="0"/>
      <w:adjustRightInd w:val="0"/>
      <w:spacing w:before="105"/>
      <w:ind w:left="1134"/>
    </w:pPr>
    <w:rPr>
      <w:rFonts w:ascii="Courier New" w:hAnsi="Courier New" w:cs="Courier New"/>
      <w:szCs w:val="20"/>
    </w:rPr>
  </w:style>
  <w:style w:type="paragraph" w:customStyle="1" w:styleId="WordPro">
    <w:name w:val="图表目录(WordPro)"/>
    <w:basedOn w:val="a6"/>
    <w:rsid w:val="000B06EA"/>
    <w:pPr>
      <w:numPr>
        <w:numId w:val="11"/>
      </w:numPr>
      <w:autoSpaceDE w:val="0"/>
      <w:autoSpaceDN w:val="0"/>
      <w:adjustRightInd w:val="0"/>
      <w:spacing w:before="300" w:after="150" w:line="360" w:lineRule="auto"/>
      <w:ind w:left="0" w:firstLine="0"/>
      <w:jc w:val="center"/>
    </w:pPr>
    <w:rPr>
      <w:rFonts w:ascii="黑体" w:eastAsia="黑体" w:hAnsi="Times New Roman"/>
      <w:sz w:val="30"/>
      <w:szCs w:val="20"/>
    </w:rPr>
  </w:style>
  <w:style w:type="paragraph" w:customStyle="1" w:styleId="aff6">
    <w:name w:val="参考资料清单"/>
    <w:basedOn w:val="a6"/>
    <w:autoRedefine/>
    <w:rsid w:val="000B06EA"/>
    <w:pPr>
      <w:tabs>
        <w:tab w:val="num" w:pos="360"/>
        <w:tab w:val="num" w:pos="840"/>
      </w:tabs>
      <w:autoSpaceDE w:val="0"/>
      <w:autoSpaceDN w:val="0"/>
      <w:adjustRightInd w:val="0"/>
      <w:spacing w:line="360" w:lineRule="auto"/>
      <w:jc w:val="both"/>
    </w:pPr>
  </w:style>
  <w:style w:type="paragraph" w:customStyle="1" w:styleId="aff7">
    <w:name w:val="编写建议"/>
    <w:basedOn w:val="a6"/>
    <w:next w:val="a6"/>
    <w:link w:val="aff7"/>
    <w:rsid w:val="000B06EA"/>
    <w:pPr>
      <w:autoSpaceDE w:val="0"/>
      <w:autoSpaceDN w:val="0"/>
      <w:adjustRightInd w:val="0"/>
      <w:spacing w:line="360" w:lineRule="auto"/>
      <w:ind w:left="1134"/>
    </w:pPr>
    <w:rPr>
      <w:rFonts w:ascii="Times New Roman" w:hAnsi="Times New Roman" w:cs="Arial"/>
      <w:i/>
      <w:color w:val="0000FF"/>
    </w:rPr>
  </w:style>
  <w:style w:type="paragraph" w:customStyle="1" w:styleId="aff8">
    <w:name w:val="表格列标题"/>
    <w:basedOn w:val="a6"/>
    <w:rsid w:val="000B06EA"/>
    <w:pPr>
      <w:autoSpaceDE w:val="0"/>
      <w:autoSpaceDN w:val="0"/>
      <w:adjustRightInd w:val="0"/>
      <w:jc w:val="center"/>
    </w:pPr>
    <w:rPr>
      <w:rFonts w:ascii="Times New Roman" w:hAnsi="Times New Roman"/>
      <w:b/>
      <w:szCs w:val="20"/>
    </w:rPr>
  </w:style>
  <w:style w:type="paragraph" w:customStyle="1" w:styleId="aff9">
    <w:name w:val="页脚样式"/>
    <w:basedOn w:val="a6"/>
    <w:rsid w:val="000B06EA"/>
    <w:pPr>
      <w:autoSpaceDE w:val="0"/>
      <w:autoSpaceDN w:val="0"/>
      <w:adjustRightInd w:val="0"/>
      <w:spacing w:before="90"/>
    </w:pPr>
    <w:rPr>
      <w:rFonts w:ascii="Times New Roman" w:hAnsi="Times New Roman"/>
      <w:sz w:val="18"/>
      <w:szCs w:val="20"/>
    </w:rPr>
  </w:style>
  <w:style w:type="paragraph" w:customStyle="1" w:styleId="affa">
    <w:name w:val="脚注"/>
    <w:basedOn w:val="a6"/>
    <w:rsid w:val="000B06EA"/>
    <w:pPr>
      <w:autoSpaceDE w:val="0"/>
      <w:autoSpaceDN w:val="0"/>
      <w:adjustRightInd w:val="0"/>
      <w:spacing w:after="90"/>
    </w:pPr>
    <w:rPr>
      <w:rFonts w:ascii="Times New Roman" w:hAnsi="Times New Roman"/>
      <w:sz w:val="18"/>
      <w:szCs w:val="20"/>
    </w:rPr>
  </w:style>
  <w:style w:type="paragraph" w:customStyle="1" w:styleId="affb">
    <w:name w:val="页眉密级样式"/>
    <w:basedOn w:val="a6"/>
    <w:rsid w:val="000B06EA"/>
    <w:pPr>
      <w:autoSpaceDE w:val="0"/>
      <w:autoSpaceDN w:val="0"/>
      <w:adjustRightInd w:val="0"/>
      <w:jc w:val="right"/>
    </w:pPr>
    <w:rPr>
      <w:rFonts w:ascii="Times New Roman" w:hAnsi="Times New Roman"/>
      <w:sz w:val="18"/>
      <w:szCs w:val="18"/>
    </w:rPr>
  </w:style>
  <w:style w:type="paragraph" w:customStyle="1" w:styleId="a3">
    <w:name w:val="目录页编号文本样式"/>
    <w:basedOn w:val="a6"/>
    <w:rsid w:val="000B06EA"/>
    <w:pPr>
      <w:numPr>
        <w:numId w:val="10"/>
      </w:numPr>
      <w:tabs>
        <w:tab w:val="clear" w:pos="2989"/>
      </w:tabs>
      <w:autoSpaceDE w:val="0"/>
      <w:autoSpaceDN w:val="0"/>
      <w:adjustRightInd w:val="0"/>
      <w:ind w:left="0"/>
      <w:jc w:val="right"/>
    </w:pPr>
    <w:rPr>
      <w:rFonts w:ascii="Times New Roman" w:hAnsi="Times New Roman"/>
      <w:szCs w:val="20"/>
    </w:rPr>
  </w:style>
  <w:style w:type="paragraph" w:customStyle="1" w:styleId="affc">
    <w:name w:val="页眉文档名称样式"/>
    <w:basedOn w:val="a6"/>
    <w:rsid w:val="000B06EA"/>
    <w:pPr>
      <w:autoSpaceDE w:val="0"/>
      <w:autoSpaceDN w:val="0"/>
      <w:adjustRightInd w:val="0"/>
    </w:pPr>
    <w:rPr>
      <w:rFonts w:ascii="Times New Roman" w:hAnsi="Times New Roman"/>
      <w:sz w:val="18"/>
      <w:szCs w:val="18"/>
    </w:rPr>
  </w:style>
  <w:style w:type="paragraph" w:customStyle="1" w:styleId="affd">
    <w:name w:val="缺省文本"/>
    <w:basedOn w:val="a6"/>
    <w:rsid w:val="000B06EA"/>
    <w:pPr>
      <w:autoSpaceDE w:val="0"/>
      <w:autoSpaceDN w:val="0"/>
      <w:adjustRightInd w:val="0"/>
      <w:spacing w:line="360" w:lineRule="auto"/>
    </w:pPr>
    <w:rPr>
      <w:rFonts w:ascii="Times New Roman" w:hAnsi="Times New Roman"/>
      <w:szCs w:val="20"/>
    </w:rPr>
  </w:style>
  <w:style w:type="paragraph" w:customStyle="1" w:styleId="abstract">
    <w:name w:val="abstract"/>
    <w:basedOn w:val="a6"/>
    <w:autoRedefine/>
    <w:rsid w:val="000B06EA"/>
    <w:pPr>
      <w:widowControl/>
      <w:numPr>
        <w:ilvl w:val="12"/>
      </w:numPr>
      <w:tabs>
        <w:tab w:val="left" w:pos="907"/>
      </w:tabs>
      <w:autoSpaceDE w:val="0"/>
      <w:autoSpaceDN w:val="0"/>
      <w:adjustRightInd w:val="0"/>
      <w:spacing w:line="360" w:lineRule="auto"/>
      <w:ind w:left="879" w:hanging="879"/>
      <w:jc w:val="both"/>
    </w:pPr>
    <w:rPr>
      <w:rFonts w:ascii="Times New Roman" w:hAnsi="Times New Roman"/>
      <w:szCs w:val="20"/>
    </w:rPr>
  </w:style>
  <w:style w:type="paragraph" w:customStyle="1" w:styleId="annotation">
    <w:name w:val="annotation"/>
    <w:basedOn w:val="a6"/>
    <w:autoRedefine/>
    <w:rsid w:val="000B06EA"/>
    <w:pPr>
      <w:keepLines/>
      <w:widowControl/>
      <w:numPr>
        <w:ilvl w:val="12"/>
      </w:numPr>
      <w:autoSpaceDE w:val="0"/>
      <w:autoSpaceDN w:val="0"/>
      <w:adjustRightInd w:val="0"/>
      <w:spacing w:line="360" w:lineRule="auto"/>
      <w:ind w:left="1134"/>
      <w:jc w:val="both"/>
    </w:pPr>
    <w:rPr>
      <w:rFonts w:ascii="Times New Roman" w:hAnsi="Times New Roman"/>
      <w:szCs w:val="20"/>
    </w:rPr>
  </w:style>
  <w:style w:type="paragraph" w:customStyle="1" w:styleId="catalog">
    <w:name w:val="catalog"/>
    <w:basedOn w:val="a6"/>
    <w:autoRedefine/>
    <w:rsid w:val="000B06EA"/>
    <w:pPr>
      <w:pageBreakBefore/>
      <w:widowControl/>
      <w:numPr>
        <w:ilvl w:val="12"/>
      </w:numPr>
      <w:autoSpaceDE w:val="0"/>
      <w:autoSpaceDN w:val="0"/>
      <w:adjustRightInd w:val="0"/>
      <w:spacing w:before="300" w:after="150" w:line="360" w:lineRule="auto"/>
      <w:jc w:val="center"/>
    </w:pPr>
    <w:rPr>
      <w:rFonts w:ascii="黑体" w:eastAsia="黑体" w:hAnsi="Times New Roman"/>
      <w:sz w:val="30"/>
      <w:szCs w:val="20"/>
    </w:rPr>
  </w:style>
  <w:style w:type="paragraph" w:customStyle="1" w:styleId="catalog1">
    <w:name w:val="catalog 1"/>
    <w:basedOn w:val="a6"/>
    <w:autoRedefine/>
    <w:rsid w:val="000B06EA"/>
    <w:pPr>
      <w:widowControl/>
      <w:autoSpaceDE w:val="0"/>
      <w:autoSpaceDN w:val="0"/>
      <w:adjustRightInd w:val="0"/>
      <w:ind w:left="198" w:hanging="113"/>
    </w:pPr>
    <w:rPr>
      <w:rFonts w:ascii="Times New Roman" w:hAnsi="Times New Roman"/>
      <w:szCs w:val="20"/>
    </w:rPr>
  </w:style>
  <w:style w:type="paragraph" w:customStyle="1" w:styleId="catalog2">
    <w:name w:val="catalog 2"/>
    <w:basedOn w:val="a6"/>
    <w:rsid w:val="000B06EA"/>
    <w:pPr>
      <w:autoSpaceDE w:val="0"/>
      <w:autoSpaceDN w:val="0"/>
      <w:adjustRightInd w:val="0"/>
      <w:ind w:left="453" w:hanging="283"/>
    </w:pPr>
    <w:rPr>
      <w:rFonts w:ascii="Times New Roman" w:hAnsi="Times New Roman"/>
      <w:szCs w:val="20"/>
    </w:rPr>
  </w:style>
  <w:style w:type="paragraph" w:customStyle="1" w:styleId="catalog3">
    <w:name w:val="catalog 3"/>
    <w:basedOn w:val="a6"/>
    <w:autoRedefine/>
    <w:rsid w:val="000B06EA"/>
    <w:pPr>
      <w:widowControl/>
      <w:autoSpaceDE w:val="0"/>
      <w:autoSpaceDN w:val="0"/>
      <w:adjustRightInd w:val="0"/>
      <w:ind w:left="794" w:hanging="454"/>
    </w:pPr>
    <w:rPr>
      <w:rFonts w:ascii="Times New Roman" w:hAnsi="Times New Roman"/>
      <w:szCs w:val="20"/>
    </w:rPr>
  </w:style>
  <w:style w:type="paragraph" w:customStyle="1" w:styleId="catalog4">
    <w:name w:val="catalog 4"/>
    <w:basedOn w:val="a6"/>
    <w:autoRedefine/>
    <w:rsid w:val="000B06EA"/>
    <w:pPr>
      <w:widowControl/>
      <w:autoSpaceDE w:val="0"/>
      <w:autoSpaceDN w:val="0"/>
      <w:adjustRightInd w:val="0"/>
      <w:ind w:left="1134" w:hanging="567"/>
    </w:pPr>
    <w:rPr>
      <w:rFonts w:ascii="Times New Roman" w:hAnsi="Times New Roman"/>
      <w:szCs w:val="20"/>
    </w:rPr>
  </w:style>
  <w:style w:type="paragraph" w:customStyle="1" w:styleId="catalog5">
    <w:name w:val="catalog 5"/>
    <w:basedOn w:val="a6"/>
    <w:rsid w:val="000B06EA"/>
    <w:pPr>
      <w:autoSpaceDE w:val="0"/>
      <w:autoSpaceDN w:val="0"/>
      <w:adjustRightInd w:val="0"/>
      <w:ind w:left="680"/>
    </w:pPr>
    <w:rPr>
      <w:rFonts w:ascii="Times New Roman" w:hAnsi="Times New Roman"/>
      <w:szCs w:val="20"/>
    </w:rPr>
  </w:style>
  <w:style w:type="paragraph" w:customStyle="1" w:styleId="catalog6">
    <w:name w:val="catalog 6"/>
    <w:basedOn w:val="a6"/>
    <w:autoRedefine/>
    <w:rsid w:val="000B06EA"/>
    <w:pPr>
      <w:widowControl/>
      <w:autoSpaceDE w:val="0"/>
      <w:autoSpaceDN w:val="0"/>
      <w:adjustRightInd w:val="0"/>
      <w:ind w:left="1757" w:hanging="907"/>
    </w:pPr>
    <w:rPr>
      <w:rFonts w:ascii="Times New Roman" w:hAnsi="Times New Roman"/>
      <w:szCs w:val="20"/>
    </w:rPr>
  </w:style>
  <w:style w:type="paragraph" w:customStyle="1" w:styleId="catalog7">
    <w:name w:val="catalog 7"/>
    <w:basedOn w:val="a6"/>
    <w:autoRedefine/>
    <w:rsid w:val="000B06EA"/>
    <w:pPr>
      <w:widowControl/>
      <w:autoSpaceDE w:val="0"/>
      <w:autoSpaceDN w:val="0"/>
      <w:adjustRightInd w:val="0"/>
      <w:ind w:left="2041" w:hanging="1077"/>
    </w:pPr>
    <w:rPr>
      <w:rFonts w:ascii="宋体" w:hAnsi="Times New Roman"/>
      <w:szCs w:val="20"/>
    </w:rPr>
  </w:style>
  <w:style w:type="paragraph" w:customStyle="1" w:styleId="catalog8">
    <w:name w:val="catalog 8"/>
    <w:basedOn w:val="a6"/>
    <w:autoRedefine/>
    <w:rsid w:val="000B06EA"/>
    <w:pPr>
      <w:widowControl/>
      <w:autoSpaceDE w:val="0"/>
      <w:autoSpaceDN w:val="0"/>
      <w:adjustRightInd w:val="0"/>
      <w:ind w:left="113"/>
    </w:pPr>
    <w:rPr>
      <w:rFonts w:ascii="Times New Roman" w:hAnsi="Times New Roman"/>
      <w:szCs w:val="20"/>
    </w:rPr>
  </w:style>
  <w:style w:type="paragraph" w:customStyle="1" w:styleId="catalog9">
    <w:name w:val="catalog 9"/>
    <w:basedOn w:val="a6"/>
    <w:autoRedefine/>
    <w:rsid w:val="000B06EA"/>
    <w:pPr>
      <w:widowControl/>
      <w:autoSpaceDE w:val="0"/>
      <w:autoSpaceDN w:val="0"/>
      <w:adjustRightInd w:val="0"/>
      <w:ind w:left="113"/>
    </w:pPr>
    <w:rPr>
      <w:rFonts w:ascii="Times New Roman" w:hAnsi="Times New Roman"/>
      <w:szCs w:val="20"/>
    </w:rPr>
  </w:style>
  <w:style w:type="paragraph" w:customStyle="1" w:styleId="catalogoffigureandtable">
    <w:name w:val="catalog of figure and table"/>
    <w:basedOn w:val="a6"/>
    <w:autoRedefine/>
    <w:rsid w:val="000B06EA"/>
    <w:pPr>
      <w:widowControl/>
      <w:autoSpaceDE w:val="0"/>
      <w:autoSpaceDN w:val="0"/>
      <w:adjustRightInd w:val="0"/>
      <w:spacing w:before="300" w:after="150" w:line="360" w:lineRule="auto"/>
      <w:jc w:val="center"/>
    </w:pPr>
    <w:rPr>
      <w:rFonts w:ascii="黑体" w:eastAsia="黑体" w:hAnsi="Times New Roman"/>
      <w:sz w:val="30"/>
      <w:szCs w:val="20"/>
    </w:rPr>
  </w:style>
  <w:style w:type="paragraph" w:customStyle="1" w:styleId="chaptertitle">
    <w:name w:val="chapter title"/>
    <w:basedOn w:val="a6"/>
    <w:autoRedefine/>
    <w:rsid w:val="000B06EA"/>
    <w:pPr>
      <w:widowControl/>
      <w:tabs>
        <w:tab w:val="left" w:pos="0"/>
      </w:tabs>
      <w:autoSpaceDE w:val="0"/>
      <w:autoSpaceDN w:val="0"/>
      <w:adjustRightInd w:val="0"/>
      <w:spacing w:before="300" w:after="300"/>
      <w:jc w:val="center"/>
    </w:pPr>
    <w:rPr>
      <w:sz w:val="30"/>
      <w:szCs w:val="20"/>
    </w:rPr>
  </w:style>
  <w:style w:type="paragraph" w:customStyle="1" w:styleId="code">
    <w:name w:val="code"/>
    <w:basedOn w:val="a6"/>
    <w:autoRedefine/>
    <w:rsid w:val="000B06EA"/>
    <w:pPr>
      <w:widowControl/>
      <w:autoSpaceDE w:val="0"/>
      <w:autoSpaceDN w:val="0"/>
      <w:adjustRightInd w:val="0"/>
      <w:spacing w:line="360" w:lineRule="auto"/>
      <w:ind w:left="1134"/>
      <w:jc w:val="both"/>
    </w:pPr>
    <w:rPr>
      <w:rFonts w:ascii="Courier New" w:hAnsi="Courier New"/>
      <w:sz w:val="18"/>
      <w:szCs w:val="20"/>
    </w:rPr>
  </w:style>
  <w:style w:type="paragraph" w:customStyle="1" w:styleId="compilingadvice">
    <w:name w:val="compiling advice"/>
    <w:basedOn w:val="a6"/>
    <w:autoRedefine/>
    <w:rsid w:val="000B06EA"/>
    <w:pPr>
      <w:widowControl/>
      <w:autoSpaceDE w:val="0"/>
      <w:autoSpaceDN w:val="0"/>
      <w:adjustRightInd w:val="0"/>
      <w:spacing w:line="360" w:lineRule="auto"/>
      <w:ind w:left="1134"/>
      <w:jc w:val="both"/>
    </w:pPr>
    <w:rPr>
      <w:rFonts w:ascii="Times New Roman" w:hAnsi="Times New Roman"/>
      <w:i/>
      <w:color w:val="0000FF"/>
      <w:szCs w:val="20"/>
    </w:rPr>
  </w:style>
  <w:style w:type="paragraph" w:customStyle="1" w:styleId="confidentialitylevelonheader">
    <w:name w:val="confidentiality level on header"/>
    <w:basedOn w:val="a6"/>
    <w:autoRedefine/>
    <w:rsid w:val="000B06EA"/>
    <w:pPr>
      <w:widowControl/>
      <w:autoSpaceDE w:val="0"/>
      <w:autoSpaceDN w:val="0"/>
      <w:adjustRightInd w:val="0"/>
      <w:ind w:right="360" w:firstLineChars="211" w:firstLine="380"/>
      <w:jc w:val="both"/>
    </w:pPr>
    <w:rPr>
      <w:rFonts w:ascii="Times New Roman" w:hAnsi="Times New Roman"/>
      <w:sz w:val="18"/>
      <w:szCs w:val="20"/>
    </w:rPr>
  </w:style>
  <w:style w:type="paragraph" w:customStyle="1" w:styleId="defaulttext">
    <w:name w:val="default text"/>
    <w:basedOn w:val="a6"/>
    <w:autoRedefine/>
    <w:rsid w:val="000B06EA"/>
    <w:pPr>
      <w:widowControl/>
      <w:autoSpaceDE w:val="0"/>
      <w:autoSpaceDN w:val="0"/>
      <w:adjustRightInd w:val="0"/>
      <w:spacing w:line="360" w:lineRule="auto"/>
      <w:ind w:rightChars="301" w:right="662"/>
    </w:pPr>
    <w:rPr>
      <w:rFonts w:ascii="Times New Roman" w:hAnsi="Times New Roman"/>
      <w:szCs w:val="20"/>
    </w:rPr>
  </w:style>
  <w:style w:type="paragraph" w:customStyle="1" w:styleId="documenttitle">
    <w:name w:val="document title"/>
    <w:basedOn w:val="a6"/>
    <w:autoRedefine/>
    <w:rsid w:val="000B06EA"/>
    <w:pPr>
      <w:widowControl/>
      <w:numPr>
        <w:numId w:val="5"/>
      </w:numPr>
      <w:tabs>
        <w:tab w:val="clear" w:pos="1080"/>
        <w:tab w:val="left" w:pos="0"/>
      </w:tabs>
      <w:autoSpaceDE w:val="0"/>
      <w:autoSpaceDN w:val="0"/>
      <w:adjustRightInd w:val="0"/>
      <w:spacing w:before="300" w:after="300"/>
      <w:jc w:val="center"/>
      <w:outlineLvl w:val="0"/>
    </w:pPr>
    <w:rPr>
      <w:sz w:val="30"/>
      <w:szCs w:val="20"/>
    </w:rPr>
  </w:style>
  <w:style w:type="paragraph" w:customStyle="1" w:styleId="documenttitleoncover">
    <w:name w:val="document title on cover"/>
    <w:basedOn w:val="a6"/>
    <w:autoRedefine/>
    <w:rsid w:val="000B06EA"/>
    <w:pPr>
      <w:widowControl/>
      <w:autoSpaceDE w:val="0"/>
      <w:autoSpaceDN w:val="0"/>
      <w:adjustRightInd w:val="0"/>
      <w:spacing w:line="360" w:lineRule="auto"/>
      <w:jc w:val="center"/>
    </w:pPr>
    <w:rPr>
      <w:b/>
      <w:sz w:val="56"/>
      <w:szCs w:val="20"/>
    </w:rPr>
  </w:style>
  <w:style w:type="paragraph" w:customStyle="1" w:styleId="documenttitleonheader">
    <w:name w:val="document title on header"/>
    <w:basedOn w:val="a6"/>
    <w:autoRedefine/>
    <w:rsid w:val="000B06EA"/>
    <w:pPr>
      <w:widowControl/>
      <w:numPr>
        <w:numId w:val="6"/>
      </w:numPr>
      <w:autoSpaceDE w:val="0"/>
      <w:autoSpaceDN w:val="0"/>
      <w:adjustRightInd w:val="0"/>
    </w:pPr>
    <w:rPr>
      <w:rFonts w:ascii="Times New Roman" w:hAnsi="Times New Roman"/>
      <w:sz w:val="18"/>
      <w:szCs w:val="20"/>
    </w:rPr>
  </w:style>
  <w:style w:type="paragraph" w:customStyle="1" w:styleId="figuredescription0">
    <w:name w:val="figure description"/>
    <w:basedOn w:val="a6"/>
    <w:rsid w:val="000B06EA"/>
    <w:pPr>
      <w:widowControl/>
      <w:tabs>
        <w:tab w:val="num" w:pos="432"/>
      </w:tabs>
      <w:autoSpaceDE w:val="0"/>
      <w:autoSpaceDN w:val="0"/>
      <w:adjustRightInd w:val="0"/>
      <w:spacing w:before="105" w:line="360" w:lineRule="auto"/>
      <w:ind w:left="432" w:hanging="432"/>
      <w:jc w:val="center"/>
    </w:pPr>
    <w:rPr>
      <w:rFonts w:ascii="宋体" w:hAnsi="Times New Roman"/>
      <w:szCs w:val="20"/>
    </w:rPr>
  </w:style>
  <w:style w:type="paragraph" w:customStyle="1" w:styleId="figuredescriptionwithoutautonumbering">
    <w:name w:val="figure description without auto numbering"/>
    <w:basedOn w:val="a6"/>
    <w:autoRedefine/>
    <w:rsid w:val="000B06EA"/>
    <w:pPr>
      <w:widowControl/>
      <w:numPr>
        <w:numId w:val="12"/>
      </w:numPr>
      <w:tabs>
        <w:tab w:val="clear" w:pos="400"/>
      </w:tabs>
      <w:autoSpaceDE w:val="0"/>
      <w:autoSpaceDN w:val="0"/>
      <w:adjustRightInd w:val="0"/>
      <w:spacing w:before="105" w:line="360" w:lineRule="auto"/>
      <w:ind w:left="0" w:firstLine="425"/>
      <w:jc w:val="center"/>
    </w:pPr>
    <w:rPr>
      <w:rFonts w:ascii="Times New Roman" w:hAnsi="Times New Roman"/>
      <w:szCs w:val="20"/>
    </w:rPr>
  </w:style>
  <w:style w:type="paragraph" w:customStyle="1" w:styleId="footnotes">
    <w:name w:val="footnotes"/>
    <w:basedOn w:val="a6"/>
    <w:autoRedefine/>
    <w:rsid w:val="000B06EA"/>
    <w:pPr>
      <w:widowControl/>
      <w:numPr>
        <w:numId w:val="7"/>
      </w:numPr>
      <w:tabs>
        <w:tab w:val="clear" w:pos="425"/>
      </w:tabs>
      <w:autoSpaceDE w:val="0"/>
      <w:autoSpaceDN w:val="0"/>
      <w:adjustRightInd w:val="0"/>
      <w:spacing w:after="90"/>
      <w:ind w:left="0" w:firstLine="0"/>
    </w:pPr>
    <w:rPr>
      <w:rFonts w:ascii="Times New Roman" w:hAnsi="Times New Roman"/>
      <w:sz w:val="18"/>
      <w:szCs w:val="20"/>
    </w:rPr>
  </w:style>
  <w:style w:type="paragraph" w:customStyle="1" w:styleId="HuaweiTechnologiesoncover">
    <w:name w:val="Huawei Technologies on cover"/>
    <w:basedOn w:val="a6"/>
    <w:rsid w:val="000B06EA"/>
    <w:pPr>
      <w:widowControl/>
      <w:autoSpaceDE w:val="0"/>
      <w:autoSpaceDN w:val="0"/>
      <w:adjustRightInd w:val="0"/>
      <w:spacing w:line="360" w:lineRule="auto"/>
      <w:jc w:val="center"/>
    </w:pPr>
    <w:rPr>
      <w:rFonts w:ascii="黑体" w:eastAsia="黑体" w:hAnsi="Times New Roman"/>
      <w:b/>
      <w:sz w:val="32"/>
      <w:szCs w:val="20"/>
    </w:rPr>
  </w:style>
  <w:style w:type="paragraph" w:styleId="a1">
    <w:name w:val="List Bullet"/>
    <w:basedOn w:val="a6"/>
    <w:autoRedefine/>
    <w:rsid w:val="000B06EA"/>
    <w:pPr>
      <w:numPr>
        <w:numId w:val="8"/>
      </w:numPr>
      <w:tabs>
        <w:tab w:val="num" w:pos="360"/>
      </w:tabs>
      <w:autoSpaceDE w:val="0"/>
      <w:autoSpaceDN w:val="0"/>
      <w:adjustRightInd w:val="0"/>
      <w:ind w:left="0" w:firstLine="0"/>
    </w:pPr>
    <w:rPr>
      <w:rFonts w:ascii="Times New Roman" w:hAnsi="Times New Roman"/>
      <w:sz w:val="22"/>
    </w:rPr>
  </w:style>
  <w:style w:type="paragraph" w:customStyle="1" w:styleId="itemlist">
    <w:name w:val="item list"/>
    <w:basedOn w:val="a1"/>
    <w:autoRedefine/>
    <w:rsid w:val="000B06EA"/>
    <w:pPr>
      <w:widowControl/>
      <w:numPr>
        <w:numId w:val="0"/>
      </w:numPr>
      <w:tabs>
        <w:tab w:val="num" w:pos="1559"/>
      </w:tabs>
      <w:spacing w:line="360" w:lineRule="auto"/>
      <w:ind w:left="1559" w:hanging="360"/>
    </w:pPr>
    <w:rPr>
      <w:rFonts w:ascii="宋体" w:hAnsi="Wingdings"/>
      <w:sz w:val="21"/>
    </w:rPr>
  </w:style>
  <w:style w:type="paragraph" w:customStyle="1" w:styleId="keywords">
    <w:name w:val="keywords"/>
    <w:basedOn w:val="a6"/>
    <w:autoRedefine/>
    <w:rsid w:val="000B06EA"/>
    <w:pPr>
      <w:widowControl/>
      <w:numPr>
        <w:numId w:val="9"/>
      </w:numPr>
      <w:tabs>
        <w:tab w:val="clear" w:pos="1077"/>
        <w:tab w:val="left" w:pos="907"/>
      </w:tabs>
      <w:autoSpaceDE w:val="0"/>
      <w:autoSpaceDN w:val="0"/>
      <w:adjustRightInd w:val="0"/>
      <w:spacing w:line="360" w:lineRule="auto"/>
      <w:ind w:left="879" w:hanging="879"/>
      <w:jc w:val="both"/>
    </w:pPr>
    <w:rPr>
      <w:rFonts w:ascii="Times New Roman" w:hAnsi="Times New Roman"/>
      <w:szCs w:val="20"/>
    </w:rPr>
  </w:style>
  <w:style w:type="paragraph" w:customStyle="1" w:styleId="referance">
    <w:name w:val="referance"/>
    <w:basedOn w:val="a6"/>
    <w:autoRedefine/>
    <w:rsid w:val="000B06EA"/>
    <w:pPr>
      <w:widowControl/>
      <w:tabs>
        <w:tab w:val="num" w:pos="1260"/>
      </w:tabs>
      <w:autoSpaceDE w:val="0"/>
      <w:autoSpaceDN w:val="0"/>
      <w:adjustRightInd w:val="0"/>
      <w:spacing w:line="360" w:lineRule="auto"/>
      <w:ind w:left="1260" w:hanging="420"/>
      <w:jc w:val="both"/>
    </w:pPr>
    <w:rPr>
      <w:rFonts w:ascii="宋体" w:hAnsi="Times New Roman"/>
      <w:szCs w:val="20"/>
    </w:rPr>
  </w:style>
  <w:style w:type="paragraph" w:customStyle="1" w:styleId="revisionrecord">
    <w:name w:val="revision record"/>
    <w:basedOn w:val="a6"/>
    <w:autoRedefine/>
    <w:rsid w:val="000B06EA"/>
    <w:pPr>
      <w:pageBreakBefore/>
      <w:widowControl/>
      <w:autoSpaceDE w:val="0"/>
      <w:autoSpaceDN w:val="0"/>
      <w:adjustRightInd w:val="0"/>
      <w:spacing w:before="300" w:after="150" w:line="360" w:lineRule="auto"/>
      <w:jc w:val="center"/>
    </w:pPr>
    <w:rPr>
      <w:rFonts w:ascii="黑体" w:eastAsia="黑体" w:hAnsi="Times New Roman"/>
      <w:sz w:val="30"/>
      <w:szCs w:val="20"/>
    </w:rPr>
  </w:style>
  <w:style w:type="paragraph" w:customStyle="1" w:styleId="tabledescription">
    <w:name w:val="table description"/>
    <w:basedOn w:val="a6"/>
    <w:rsid w:val="000B06EA"/>
    <w:pPr>
      <w:keepLines/>
      <w:widowControl/>
      <w:tabs>
        <w:tab w:val="num" w:pos="420"/>
      </w:tabs>
      <w:autoSpaceDE w:val="0"/>
      <w:autoSpaceDN w:val="0"/>
      <w:adjustRightInd w:val="0"/>
      <w:spacing w:line="360" w:lineRule="auto"/>
      <w:ind w:left="420" w:hanging="420"/>
      <w:jc w:val="center"/>
    </w:pPr>
    <w:rPr>
      <w:rFonts w:ascii="宋体" w:hAnsi="Times New Roman"/>
      <w:szCs w:val="20"/>
    </w:rPr>
  </w:style>
  <w:style w:type="paragraph" w:customStyle="1" w:styleId="tabledescriptionwithoutautonumbering">
    <w:name w:val="table description without auto numbering"/>
    <w:basedOn w:val="a6"/>
    <w:autoRedefine/>
    <w:rsid w:val="000B06EA"/>
    <w:pPr>
      <w:keepLines/>
      <w:widowControl/>
      <w:autoSpaceDE w:val="0"/>
      <w:autoSpaceDN w:val="0"/>
      <w:adjustRightInd w:val="0"/>
      <w:spacing w:line="360" w:lineRule="auto"/>
      <w:jc w:val="center"/>
    </w:pPr>
    <w:rPr>
      <w:rFonts w:ascii="宋体" w:hAnsi="Times New Roman"/>
      <w:szCs w:val="20"/>
    </w:rPr>
  </w:style>
  <w:style w:type="paragraph" w:customStyle="1" w:styleId="tableheading">
    <w:name w:val="table heading"/>
    <w:basedOn w:val="a6"/>
    <w:autoRedefine/>
    <w:rsid w:val="000B06EA"/>
    <w:pPr>
      <w:widowControl/>
      <w:autoSpaceDE w:val="0"/>
      <w:autoSpaceDN w:val="0"/>
      <w:adjustRightInd w:val="0"/>
      <w:jc w:val="center"/>
    </w:pPr>
    <w:rPr>
      <w:rFonts w:ascii="Times New Roman" w:hAnsi="Times New Roman"/>
      <w:b/>
      <w:szCs w:val="20"/>
    </w:rPr>
  </w:style>
  <w:style w:type="paragraph" w:customStyle="1" w:styleId="tabletext">
    <w:name w:val="table text"/>
    <w:basedOn w:val="a6"/>
    <w:autoRedefine/>
    <w:rsid w:val="000B06EA"/>
    <w:pPr>
      <w:widowControl/>
      <w:tabs>
        <w:tab w:val="decimal" w:pos="0"/>
      </w:tabs>
      <w:autoSpaceDE w:val="0"/>
      <w:autoSpaceDN w:val="0"/>
      <w:adjustRightInd w:val="0"/>
    </w:pPr>
    <w:rPr>
      <w:rFonts w:ascii="Times New Roman" w:hAnsi="Times New Roman"/>
      <w:szCs w:val="20"/>
    </w:rPr>
  </w:style>
  <w:style w:type="paragraph" w:customStyle="1" w:styleId="tabletextoncover">
    <w:name w:val="table text on cover"/>
    <w:basedOn w:val="a6"/>
    <w:autoRedefine/>
    <w:rsid w:val="000B06EA"/>
    <w:pPr>
      <w:widowControl/>
      <w:autoSpaceDE w:val="0"/>
      <w:autoSpaceDN w:val="0"/>
      <w:adjustRightInd w:val="0"/>
      <w:jc w:val="center"/>
    </w:pPr>
    <w:rPr>
      <w:rFonts w:ascii="Times New Roman" w:hAnsi="Times New Roman"/>
      <w:b/>
      <w:sz w:val="24"/>
      <w:szCs w:val="20"/>
    </w:rPr>
  </w:style>
  <w:style w:type="paragraph" w:customStyle="1" w:styleId="textindentation">
    <w:name w:val="text indentation"/>
    <w:basedOn w:val="a6"/>
    <w:autoRedefine/>
    <w:rsid w:val="000B06EA"/>
    <w:pPr>
      <w:widowControl/>
      <w:autoSpaceDE w:val="0"/>
      <w:autoSpaceDN w:val="0"/>
      <w:adjustRightInd w:val="0"/>
      <w:spacing w:line="360" w:lineRule="auto"/>
      <w:ind w:left="1134"/>
      <w:jc w:val="both"/>
    </w:pPr>
    <w:rPr>
      <w:rFonts w:ascii="Times New Roman" w:hAnsi="Times New Roman"/>
      <w:szCs w:val="20"/>
    </w:rPr>
  </w:style>
  <w:style w:type="paragraph" w:customStyle="1" w:styleId="Char1">
    <w:name w:val="编写建议 Char"/>
    <w:basedOn w:val="a6"/>
    <w:link w:val="CharChar1"/>
    <w:autoRedefine/>
    <w:rsid w:val="000B06EA"/>
    <w:pPr>
      <w:autoSpaceDE w:val="0"/>
      <w:autoSpaceDN w:val="0"/>
      <w:adjustRightInd w:val="0"/>
      <w:ind w:firstLineChars="200" w:firstLine="420"/>
    </w:pPr>
    <w:rPr>
      <w:rFonts w:cs="Arial"/>
      <w:i/>
      <w:color w:val="0000FF"/>
    </w:rPr>
  </w:style>
  <w:style w:type="character" w:customStyle="1" w:styleId="CharChar1">
    <w:name w:val="编写建议 Char Char"/>
    <w:link w:val="Char1"/>
    <w:rsid w:val="000B06EA"/>
    <w:rPr>
      <w:rFonts w:ascii="Arial" w:eastAsia="宋体" w:hAnsi="Arial" w:cs="Arial"/>
      <w:i/>
      <w:color w:val="0000FF"/>
      <w:sz w:val="21"/>
      <w:szCs w:val="21"/>
      <w:lang w:val="en-US" w:eastAsia="zh-CN" w:bidi="ar-SA"/>
    </w:rPr>
  </w:style>
  <w:style w:type="paragraph" w:customStyle="1" w:styleId="abc">
    <w:name w:val="标题 abc"/>
    <w:basedOn w:val="a6"/>
    <w:rsid w:val="000B06EA"/>
    <w:pPr>
      <w:tabs>
        <w:tab w:val="num" w:pos="360"/>
      </w:tabs>
      <w:autoSpaceDE w:val="0"/>
      <w:autoSpaceDN w:val="0"/>
      <w:adjustRightInd w:val="0"/>
      <w:spacing w:beforeLines="50" w:before="50"/>
      <w:jc w:val="both"/>
    </w:pPr>
    <w:rPr>
      <w:rFonts w:ascii="Times New Roman" w:hAnsi="Times New Roman"/>
      <w:sz w:val="22"/>
      <w:szCs w:val="20"/>
    </w:rPr>
  </w:style>
  <w:style w:type="paragraph" w:customStyle="1" w:styleId="affe">
    <w:name w:val="点号"/>
    <w:basedOn w:val="a6"/>
    <w:rsid w:val="000B06EA"/>
    <w:pPr>
      <w:autoSpaceDE w:val="0"/>
      <w:autoSpaceDN w:val="0"/>
      <w:adjustRightInd w:val="0"/>
      <w:spacing w:beforeLines="50" w:before="50"/>
      <w:ind w:left="1231" w:hanging="284"/>
    </w:pPr>
    <w:rPr>
      <w:rFonts w:ascii="Times New Roman" w:hAnsi="Times New Roman"/>
      <w:szCs w:val="20"/>
    </w:rPr>
  </w:style>
  <w:style w:type="paragraph" w:customStyle="1" w:styleId="afff">
    <w:name w:val="参考资料清单+倾斜+蓝色"/>
    <w:basedOn w:val="a6"/>
    <w:autoRedefine/>
    <w:rsid w:val="000B06EA"/>
    <w:pPr>
      <w:autoSpaceDE w:val="0"/>
      <w:autoSpaceDN w:val="0"/>
      <w:adjustRightInd w:val="0"/>
      <w:spacing w:line="360" w:lineRule="auto"/>
      <w:jc w:val="both"/>
    </w:pPr>
    <w:rPr>
      <w:i/>
      <w:iCs/>
      <w:color w:val="0000FF"/>
    </w:rPr>
  </w:style>
  <w:style w:type="paragraph" w:customStyle="1" w:styleId="22">
    <w:name w:val="规程 标题2"/>
    <w:basedOn w:val="20"/>
    <w:rsid w:val="000B06EA"/>
    <w:pPr>
      <w:tabs>
        <w:tab w:val="clear" w:pos="576"/>
        <w:tab w:val="num" w:pos="774"/>
      </w:tabs>
      <w:autoSpaceDE w:val="0"/>
      <w:autoSpaceDN w:val="0"/>
      <w:ind w:left="774"/>
      <w:jc w:val="left"/>
    </w:pPr>
    <w:rPr>
      <w:rFonts w:ascii="Times New Roman" w:eastAsia="宋体" w:hAnsi="Times New Roman"/>
      <w:b/>
      <w:sz w:val="22"/>
    </w:rPr>
  </w:style>
  <w:style w:type="paragraph" w:customStyle="1" w:styleId="DefaultText0">
    <w:name w:val="Default Text"/>
    <w:basedOn w:val="a6"/>
    <w:rsid w:val="000B06EA"/>
    <w:pPr>
      <w:autoSpaceDE w:val="0"/>
      <w:autoSpaceDN w:val="0"/>
      <w:adjustRightInd w:val="0"/>
    </w:pPr>
    <w:rPr>
      <w:rFonts w:ascii="Times New Roman" w:hAnsi="Times New Roman"/>
      <w:sz w:val="24"/>
      <w:szCs w:val="24"/>
    </w:rPr>
  </w:style>
  <w:style w:type="paragraph" w:styleId="afff0">
    <w:name w:val="annotation subject"/>
    <w:basedOn w:val="aff1"/>
    <w:next w:val="aff1"/>
    <w:semiHidden/>
    <w:rsid w:val="000B06EA"/>
    <w:pPr>
      <w:autoSpaceDE w:val="0"/>
      <w:autoSpaceDN w:val="0"/>
      <w:adjustRightInd w:val="0"/>
    </w:pPr>
    <w:rPr>
      <w:rFonts w:ascii="Times New Roman" w:hAnsi="Times New Roman"/>
      <w:b/>
      <w:bCs/>
      <w:sz w:val="20"/>
      <w:szCs w:val="20"/>
    </w:rPr>
  </w:style>
  <w:style w:type="paragraph" w:customStyle="1" w:styleId="afff1">
    <w:name w:val="表目录"/>
    <w:basedOn w:val="10"/>
    <w:rsid w:val="000B06EA"/>
    <w:pPr>
      <w:tabs>
        <w:tab w:val="clear" w:pos="720"/>
        <w:tab w:val="clear" w:pos="9010"/>
        <w:tab w:val="left" w:pos="1134"/>
      </w:tabs>
      <w:autoSpaceDE w:val="0"/>
      <w:autoSpaceDN w:val="0"/>
      <w:adjustRightInd w:val="0"/>
      <w:jc w:val="both"/>
    </w:pPr>
    <w:rPr>
      <w:noProof/>
    </w:rPr>
  </w:style>
  <w:style w:type="paragraph" w:customStyle="1" w:styleId="CharCharCharCharChar">
    <w:name w:val="编写建议 Char Char Char Char Char"/>
    <w:basedOn w:val="a6"/>
    <w:link w:val="CharCharCharCharCharChar"/>
    <w:rsid w:val="000B06EA"/>
    <w:pPr>
      <w:keepNext/>
      <w:widowControl/>
      <w:autoSpaceDE w:val="0"/>
      <w:autoSpaceDN w:val="0"/>
      <w:adjustRightInd w:val="0"/>
      <w:spacing w:line="360" w:lineRule="auto"/>
      <w:ind w:left="1134"/>
      <w:jc w:val="both"/>
    </w:pPr>
    <w:rPr>
      <w:rFonts w:ascii="Times New Roman" w:hAnsi="Times New Roman" w:cs="Arial"/>
      <w:i/>
      <w:color w:val="0000FF"/>
    </w:rPr>
  </w:style>
  <w:style w:type="character" w:customStyle="1" w:styleId="CharCharCharCharCharChar">
    <w:name w:val="编写建议 Char Char Char Char Char Char"/>
    <w:link w:val="CharCharCharCharChar"/>
    <w:rsid w:val="000B06EA"/>
    <w:rPr>
      <w:rFonts w:eastAsia="宋体" w:cs="Arial"/>
      <w:i/>
      <w:color w:val="0000FF"/>
      <w:sz w:val="21"/>
      <w:szCs w:val="21"/>
      <w:lang w:val="en-US" w:eastAsia="zh-CN" w:bidi="ar-SA"/>
    </w:rPr>
  </w:style>
  <w:style w:type="character" w:customStyle="1" w:styleId="tw4winMark">
    <w:name w:val="tw4winMark"/>
    <w:rsid w:val="000B06EA"/>
    <w:rPr>
      <w:rFonts w:ascii="宋体-方正超大字符集" w:eastAsia="宋体-方正超大字符集" w:cs="宋体-方正超大字符集"/>
      <w:vanish/>
      <w:color w:val="800080"/>
      <w:vertAlign w:val="subscript"/>
    </w:rPr>
  </w:style>
  <w:style w:type="paragraph" w:customStyle="1" w:styleId="CharCharCharChar">
    <w:name w:val="默认段落字体 Char Char Char Char"/>
    <w:basedOn w:val="afc"/>
    <w:autoRedefine/>
    <w:rsid w:val="000B06EA"/>
    <w:pPr>
      <w:topLinePunct/>
      <w:adjustRightInd w:val="0"/>
      <w:spacing w:line="436" w:lineRule="exact"/>
      <w:ind w:left="357"/>
      <w:outlineLvl w:val="3"/>
    </w:pPr>
    <w:rPr>
      <w:rFonts w:ascii="Times New Roman" w:hAnsi="Times New Roman"/>
      <w:b/>
      <w:kern w:val="2"/>
      <w:sz w:val="24"/>
      <w:szCs w:val="24"/>
    </w:rPr>
  </w:style>
  <w:style w:type="paragraph" w:customStyle="1" w:styleId="ParaCharCharCharCharCharCharCharCharCharChar">
    <w:name w:val="默认段落字体 Para Char Char Char Char Char Char Char Char Char Char"/>
    <w:basedOn w:val="a6"/>
    <w:rsid w:val="000B06EA"/>
    <w:pPr>
      <w:jc w:val="both"/>
    </w:pPr>
    <w:rPr>
      <w:rFonts w:ascii="Tahoma" w:hAnsi="Tahoma"/>
      <w:kern w:val="2"/>
      <w:sz w:val="24"/>
      <w:szCs w:val="20"/>
    </w:rPr>
  </w:style>
  <w:style w:type="paragraph" w:customStyle="1" w:styleId="11">
    <w:name w:val="1"/>
    <w:basedOn w:val="a6"/>
    <w:semiHidden/>
    <w:rsid w:val="000B06EA"/>
    <w:pPr>
      <w:widowControl/>
      <w:jc w:val="both"/>
    </w:pPr>
    <w:rPr>
      <w:rFonts w:cs="Arial"/>
      <w:kern w:val="2"/>
      <w:szCs w:val="20"/>
    </w:rPr>
  </w:style>
  <w:style w:type="character" w:styleId="afff2">
    <w:name w:val="FollowedHyperlink"/>
    <w:rsid w:val="000B06EA"/>
    <w:rPr>
      <w:color w:val="800080"/>
      <w:u w:val="single"/>
    </w:rPr>
  </w:style>
  <w:style w:type="paragraph" w:customStyle="1" w:styleId="TAL">
    <w:name w:val="TAL"/>
    <w:basedOn w:val="a6"/>
    <w:rsid w:val="000B06EA"/>
    <w:pPr>
      <w:keepNext/>
      <w:keepLines/>
      <w:widowControl/>
      <w:overflowPunct w:val="0"/>
      <w:autoSpaceDE w:val="0"/>
      <w:autoSpaceDN w:val="0"/>
      <w:adjustRightInd w:val="0"/>
      <w:textAlignment w:val="baseline"/>
    </w:pPr>
    <w:rPr>
      <w:sz w:val="18"/>
      <w:szCs w:val="18"/>
      <w:lang w:val="en-GB" w:eastAsia="en-US"/>
    </w:rPr>
  </w:style>
  <w:style w:type="paragraph" w:customStyle="1" w:styleId="TAH">
    <w:name w:val="TAH"/>
    <w:basedOn w:val="a6"/>
    <w:rsid w:val="000B06EA"/>
    <w:pPr>
      <w:keepNext/>
      <w:keepLines/>
      <w:widowControl/>
      <w:overflowPunct w:val="0"/>
      <w:autoSpaceDE w:val="0"/>
      <w:autoSpaceDN w:val="0"/>
      <w:adjustRightInd w:val="0"/>
      <w:jc w:val="center"/>
      <w:textAlignment w:val="baseline"/>
    </w:pPr>
    <w:rPr>
      <w:b/>
      <w:sz w:val="18"/>
      <w:szCs w:val="18"/>
      <w:lang w:val="en-GB" w:eastAsia="en-US"/>
    </w:rPr>
  </w:style>
  <w:style w:type="table" w:customStyle="1" w:styleId="Table">
    <w:name w:val="Table"/>
    <w:basedOn w:val="af2"/>
    <w:rsid w:val="000B06EA"/>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character" w:customStyle="1" w:styleId="CharCharCharChar0">
    <w:name w:val="表头样式 Char Char Char Char"/>
    <w:rsid w:val="000B06EA"/>
    <w:rPr>
      <w:rFonts w:ascii="Arial" w:eastAsia="宋体" w:hAnsi="Arial" w:cs="Arial"/>
      <w:b/>
      <w:kern w:val="2"/>
      <w:sz w:val="21"/>
      <w:szCs w:val="21"/>
      <w:lang w:val="en-US" w:eastAsia="zh-CN" w:bidi="ar-SA"/>
    </w:rPr>
  </w:style>
  <w:style w:type="paragraph" w:customStyle="1" w:styleId="FigureText">
    <w:name w:val="Figure Text"/>
    <w:rsid w:val="000B06EA"/>
    <w:pPr>
      <w:snapToGrid w:val="0"/>
      <w:jc w:val="both"/>
    </w:pPr>
    <w:rPr>
      <w:rFonts w:ascii="Arial" w:eastAsia="楷体_GB2312" w:hAnsi="Arial" w:cs="Arial"/>
      <w:noProof/>
      <w:sz w:val="18"/>
      <w:szCs w:val="18"/>
    </w:rPr>
  </w:style>
  <w:style w:type="paragraph" w:customStyle="1" w:styleId="ParaCharCharCharChar">
    <w:name w:val="默认段落字体 Para Char Char Char Char"/>
    <w:basedOn w:val="a6"/>
    <w:rsid w:val="000B06EA"/>
    <w:pPr>
      <w:jc w:val="both"/>
    </w:pPr>
    <w:rPr>
      <w:rFonts w:cs="Arial"/>
      <w:kern w:val="2"/>
      <w:sz w:val="20"/>
      <w:szCs w:val="20"/>
    </w:rPr>
  </w:style>
  <w:style w:type="paragraph" w:styleId="2">
    <w:name w:val="List Bullet 2"/>
    <w:basedOn w:val="a6"/>
    <w:rsid w:val="000B06EA"/>
    <w:pPr>
      <w:numPr>
        <w:numId w:val="13"/>
      </w:numPr>
      <w:autoSpaceDE w:val="0"/>
      <w:autoSpaceDN w:val="0"/>
      <w:adjustRightInd w:val="0"/>
    </w:pPr>
    <w:rPr>
      <w:rFonts w:ascii="Times New Roman" w:hAnsi="Times New Roman"/>
      <w:sz w:val="22"/>
      <w:szCs w:val="20"/>
    </w:rPr>
  </w:style>
  <w:style w:type="paragraph" w:styleId="afff3">
    <w:name w:val="Plain Text"/>
    <w:basedOn w:val="a6"/>
    <w:rsid w:val="000B06EA"/>
    <w:pPr>
      <w:widowControl/>
    </w:pPr>
    <w:rPr>
      <w:rFonts w:ascii="Courier New" w:hAnsi="Courier New" w:cs="Courier New"/>
      <w:sz w:val="20"/>
      <w:szCs w:val="20"/>
      <w:lang w:eastAsia="en-US"/>
    </w:rPr>
  </w:style>
  <w:style w:type="paragraph" w:customStyle="1" w:styleId="51">
    <w:name w:val="5"/>
    <w:basedOn w:val="a6"/>
    <w:semiHidden/>
    <w:rsid w:val="000B06EA"/>
    <w:pPr>
      <w:widowControl/>
      <w:jc w:val="both"/>
    </w:pPr>
    <w:rPr>
      <w:rFonts w:cs="Arial"/>
      <w:kern w:val="2"/>
      <w:szCs w:val="20"/>
    </w:rPr>
  </w:style>
  <w:style w:type="paragraph" w:customStyle="1" w:styleId="afff4">
    <w:name w:val="封面单位"/>
    <w:basedOn w:val="a6"/>
    <w:rsid w:val="00587126"/>
    <w:pPr>
      <w:jc w:val="center"/>
    </w:pPr>
    <w:rPr>
      <w:rFonts w:ascii="楷体_GB2312" w:eastAsia="楷体_GB2312" w:hAnsi="Times New Roman"/>
      <w:b/>
      <w:bCs/>
      <w:kern w:val="2"/>
      <w:sz w:val="32"/>
      <w:szCs w:val="20"/>
    </w:rPr>
  </w:style>
  <w:style w:type="character" w:customStyle="1" w:styleId="3Char">
    <w:name w:val="标题 3 Char"/>
    <w:rsid w:val="00587126"/>
    <w:rPr>
      <w:rFonts w:ascii="Arial" w:eastAsia="宋体" w:hAnsi="Arial" w:cs="Arial"/>
      <w:b/>
      <w:kern w:val="2"/>
      <w:sz w:val="24"/>
      <w:szCs w:val="24"/>
      <w:lang w:val="en-US" w:eastAsia="zh-CN" w:bidi="ar-SA"/>
    </w:rPr>
  </w:style>
  <w:style w:type="paragraph" w:customStyle="1" w:styleId="xl27">
    <w:name w:val="xl27"/>
    <w:basedOn w:val="a6"/>
    <w:rsid w:val="00587126"/>
    <w:pPr>
      <w:widowControl/>
      <w:pBdr>
        <w:bottom w:val="single" w:sz="4" w:space="0" w:color="auto"/>
        <w:right w:val="single" w:sz="4" w:space="0" w:color="auto"/>
      </w:pBdr>
      <w:spacing w:before="100" w:beforeAutospacing="1" w:after="100" w:afterAutospacing="1"/>
      <w:jc w:val="both"/>
      <w:textAlignment w:val="top"/>
    </w:pPr>
    <w:rPr>
      <w:rFonts w:ascii="Times New Roman" w:hAnsi="Times New Roman"/>
      <w:sz w:val="24"/>
      <w:szCs w:val="24"/>
    </w:rPr>
  </w:style>
  <w:style w:type="paragraph" w:styleId="afff5">
    <w:name w:val="Date"/>
    <w:basedOn w:val="a6"/>
    <w:next w:val="a6"/>
    <w:link w:val="Char2"/>
    <w:rsid w:val="00587126"/>
    <w:pPr>
      <w:jc w:val="both"/>
    </w:pPr>
    <w:rPr>
      <w:rFonts w:ascii="Times New Roman" w:hAnsi="Times New Roman"/>
      <w:kern w:val="2"/>
      <w:szCs w:val="20"/>
    </w:rPr>
  </w:style>
  <w:style w:type="paragraph" w:customStyle="1" w:styleId="TableText0">
    <w:name w:val="Table Text"/>
    <w:basedOn w:val="a6"/>
    <w:link w:val="TableTextChar"/>
    <w:rsid w:val="00587126"/>
    <w:pPr>
      <w:topLinePunct/>
      <w:adjustRightInd w:val="0"/>
      <w:snapToGrid w:val="0"/>
      <w:spacing w:before="80" w:after="80" w:line="240" w:lineRule="atLeast"/>
    </w:pPr>
    <w:rPr>
      <w:rFonts w:ascii="Times New Roman" w:hAnsi="Times New Roman" w:cs="Arial"/>
      <w:snapToGrid w:val="0"/>
    </w:rPr>
  </w:style>
  <w:style w:type="character" w:customStyle="1" w:styleId="TableTextChar">
    <w:name w:val="Table Text Char"/>
    <w:link w:val="TableText0"/>
    <w:rsid w:val="00587126"/>
    <w:rPr>
      <w:rFonts w:eastAsia="宋体" w:cs="Arial"/>
      <w:snapToGrid w:val="0"/>
      <w:sz w:val="21"/>
      <w:szCs w:val="21"/>
      <w:lang w:val="en-US" w:eastAsia="zh-CN" w:bidi="ar-SA"/>
    </w:rPr>
  </w:style>
  <w:style w:type="paragraph" w:customStyle="1" w:styleId="61">
    <w:name w:val="6"/>
    <w:basedOn w:val="a6"/>
    <w:semiHidden/>
    <w:rsid w:val="001E32A4"/>
    <w:pPr>
      <w:widowControl/>
      <w:jc w:val="both"/>
    </w:pPr>
    <w:rPr>
      <w:rFonts w:cs="Arial"/>
      <w:kern w:val="2"/>
      <w:szCs w:val="20"/>
    </w:rPr>
  </w:style>
  <w:style w:type="paragraph" w:customStyle="1" w:styleId="ParaCharCharChar1CharCharCharCharCharCharChar">
    <w:name w:val="默认段落字体 Para Char Char Char1 Char Char Char Char Char Char Char"/>
    <w:basedOn w:val="a6"/>
    <w:rsid w:val="00C551D6"/>
    <w:pPr>
      <w:keepNext/>
      <w:tabs>
        <w:tab w:val="num" w:pos="1134"/>
      </w:tabs>
      <w:autoSpaceDE w:val="0"/>
      <w:autoSpaceDN w:val="0"/>
      <w:adjustRightInd w:val="0"/>
      <w:ind w:hanging="312"/>
    </w:pPr>
    <w:rPr>
      <w:rFonts w:ascii="Times New Roman" w:hAnsi="Times New Roman"/>
      <w:kern w:val="2"/>
      <w:sz w:val="20"/>
      <w:szCs w:val="20"/>
    </w:rPr>
  </w:style>
  <w:style w:type="paragraph" w:customStyle="1" w:styleId="End">
    <w:name w:val="End"/>
    <w:basedOn w:val="a6"/>
    <w:rsid w:val="00FE53AB"/>
    <w:pPr>
      <w:widowControl/>
      <w:topLinePunct/>
      <w:adjustRightInd w:val="0"/>
      <w:snapToGrid w:val="0"/>
      <w:spacing w:before="160" w:after="400" w:line="240" w:lineRule="atLeast"/>
      <w:ind w:left="1701"/>
    </w:pPr>
    <w:rPr>
      <w:rFonts w:ascii="Times New Roman" w:hAnsi="Times New Roman" w:cs="Arial"/>
      <w:b/>
      <w:kern w:val="2"/>
    </w:rPr>
  </w:style>
  <w:style w:type="paragraph" w:customStyle="1" w:styleId="ParaCharCharCharCharCharCharCharCharChar">
    <w:name w:val="默认段落字体 Para Char Char Char Char Char Char Char Char Char"/>
    <w:basedOn w:val="a6"/>
    <w:rsid w:val="00FE53AB"/>
    <w:pPr>
      <w:jc w:val="both"/>
    </w:pPr>
    <w:rPr>
      <w:rFonts w:ascii="Tahoma" w:eastAsia="Times New Roman" w:hAnsi="Tahoma"/>
      <w:kern w:val="2"/>
      <w:sz w:val="24"/>
      <w:szCs w:val="20"/>
    </w:rPr>
  </w:style>
  <w:style w:type="paragraph" w:customStyle="1" w:styleId="afff6">
    <w:name w:val="正文（首行不缩进）"/>
    <w:basedOn w:val="a6"/>
    <w:rsid w:val="00E4010D"/>
    <w:pPr>
      <w:autoSpaceDE w:val="0"/>
      <w:autoSpaceDN w:val="0"/>
      <w:adjustRightInd w:val="0"/>
      <w:spacing w:line="360" w:lineRule="auto"/>
    </w:pPr>
    <w:rPr>
      <w:rFonts w:ascii="Times New Roman" w:hAnsi="Times New Roman"/>
      <w:snapToGrid w:val="0"/>
    </w:rPr>
  </w:style>
  <w:style w:type="paragraph" w:customStyle="1" w:styleId="WordPro0">
    <w:name w:val="正文首行缩进(WordPro)"/>
    <w:basedOn w:val="a6"/>
    <w:link w:val="WordProChar"/>
    <w:rsid w:val="000B3749"/>
    <w:pPr>
      <w:autoSpaceDE w:val="0"/>
      <w:autoSpaceDN w:val="0"/>
      <w:adjustRightInd w:val="0"/>
      <w:spacing w:before="105"/>
      <w:ind w:left="1134"/>
      <w:jc w:val="both"/>
    </w:pPr>
    <w:rPr>
      <w:rFonts w:ascii="Times New Roman" w:hAnsi="Times New Roman"/>
      <w:szCs w:val="20"/>
    </w:rPr>
  </w:style>
  <w:style w:type="character" w:customStyle="1" w:styleId="WordProChar">
    <w:name w:val="正文首行缩进(WordPro) Char"/>
    <w:link w:val="WordPro0"/>
    <w:rsid w:val="000B3749"/>
    <w:rPr>
      <w:rFonts w:eastAsia="宋体"/>
      <w:sz w:val="21"/>
      <w:lang w:val="en-US" w:eastAsia="zh-CN" w:bidi="ar-SA"/>
    </w:rPr>
  </w:style>
  <w:style w:type="character" w:customStyle="1" w:styleId="2Char">
    <w:name w:val="标题 2 Char"/>
    <w:aliases w:val="标题 2 Char Char Char,heading 2 Char,H2 Char,h:2 Char,h:2app Char,T2 Char,A Char,h2 Char,Header 2 Char,l2 Char,Level 2 Head Char,2 Char,节名 Char,Title2 Char,½ÚÃû Char,2nd level Char,Titre2 Char,sect 1.2 Char,Underrubrik1 Char,prop2 Char,o Char"/>
    <w:link w:val="20"/>
    <w:rsid w:val="001735DB"/>
    <w:rPr>
      <w:rFonts w:ascii="Arial" w:eastAsia="黑体" w:hAnsi="Arial"/>
      <w:sz w:val="24"/>
      <w:szCs w:val="24"/>
      <w:lang w:val="en-US" w:eastAsia="zh-CN" w:bidi="ar-SA"/>
    </w:rPr>
  </w:style>
  <w:style w:type="paragraph" w:customStyle="1" w:styleId="ParaCharCharCharCharCharCharCharCharChar1">
    <w:name w:val="默认段落字体 Para Char Char Char Char Char Char Char Char Char1"/>
    <w:basedOn w:val="a6"/>
    <w:semiHidden/>
    <w:rsid w:val="001735DB"/>
    <w:pPr>
      <w:widowControl/>
      <w:jc w:val="both"/>
    </w:pPr>
    <w:rPr>
      <w:rFonts w:cs="Arial"/>
      <w:kern w:val="2"/>
      <w:sz w:val="22"/>
      <w:szCs w:val="22"/>
      <w:lang w:eastAsia="en-US"/>
    </w:rPr>
  </w:style>
  <w:style w:type="paragraph" w:customStyle="1" w:styleId="TableDescription--F8">
    <w:name w:val="Table Description--F8"/>
    <w:next w:val="a6"/>
    <w:rsid w:val="001735DB"/>
    <w:pPr>
      <w:keepNext/>
      <w:snapToGrid w:val="0"/>
      <w:spacing w:before="160" w:after="80"/>
      <w:ind w:left="1701"/>
      <w:jc w:val="center"/>
    </w:pPr>
    <w:rPr>
      <w:rFonts w:ascii="Arial" w:eastAsia="黑体" w:hAnsi="Arial"/>
      <w:sz w:val="18"/>
    </w:rPr>
  </w:style>
  <w:style w:type="paragraph" w:customStyle="1" w:styleId="FigureDescription--F7">
    <w:name w:val="Figure Description--F7"/>
    <w:next w:val="a6"/>
    <w:rsid w:val="001735DB"/>
    <w:pPr>
      <w:snapToGrid w:val="0"/>
      <w:spacing w:before="80" w:after="320"/>
      <w:ind w:left="1701"/>
      <w:jc w:val="center"/>
    </w:pPr>
    <w:rPr>
      <w:rFonts w:ascii="Arial" w:eastAsia="黑体" w:hAnsi="Arial"/>
      <w:sz w:val="18"/>
    </w:rPr>
  </w:style>
  <w:style w:type="paragraph" w:customStyle="1" w:styleId="afff7">
    <w:name w:val="插图题注"/>
    <w:next w:val="a6"/>
    <w:rsid w:val="001735DB"/>
    <w:pPr>
      <w:spacing w:afterLines="100" w:after="240"/>
      <w:ind w:left="1089" w:hanging="369"/>
      <w:jc w:val="center"/>
    </w:pPr>
    <w:rPr>
      <w:rFonts w:ascii="Arial" w:hAnsi="Arial"/>
      <w:sz w:val="18"/>
      <w:szCs w:val="18"/>
    </w:rPr>
  </w:style>
  <w:style w:type="paragraph" w:styleId="afff8">
    <w:name w:val="Body Text"/>
    <w:basedOn w:val="a6"/>
    <w:rsid w:val="001735DB"/>
    <w:pPr>
      <w:spacing w:after="120"/>
    </w:pPr>
  </w:style>
  <w:style w:type="paragraph" w:styleId="afff9">
    <w:name w:val="Body Text First Indent"/>
    <w:aliases w:val="正文首行缩进1,正文首行缩进21,正文首行缩进 Char Char Char Char Char Char Char Char Char Char Char Char Char Char Char Char Char11 Char Char Char,正文首行缩进 Char1,正文首行缩进 Char Char,正文首行缩进 Char1 Char Char,正文首行缩进 Char Char Char Char,正文首行缩进4,正文首行缩进22"/>
    <w:basedOn w:val="a6"/>
    <w:link w:val="Char20"/>
    <w:rsid w:val="001735DB"/>
    <w:pPr>
      <w:autoSpaceDE w:val="0"/>
      <w:autoSpaceDN w:val="0"/>
      <w:adjustRightInd w:val="0"/>
      <w:ind w:leftChars="322" w:left="322" w:firstLineChars="128" w:firstLine="128"/>
    </w:pPr>
    <w:rPr>
      <w:rFonts w:ascii="Times New Roman" w:hAnsi="Times New Roman"/>
      <w:sz w:val="22"/>
      <w:szCs w:val="20"/>
    </w:rPr>
  </w:style>
  <w:style w:type="character" w:customStyle="1" w:styleId="Char20">
    <w:name w:val="正文首行缩进 Char2"/>
    <w:aliases w:val="正文首行缩进1 Char1,正文首行缩进21 Char1,正文首行缩进 Char Char Char Char Char Char Char Char Char Char Char Char Char Char Char Char Char11 Char Char Char Char1,正文首行缩进 Char1 Char1,正文首行缩进 Char Char Char1,正文首行缩进 Char1 Char Char Char1,正文首行缩进4 Char"/>
    <w:link w:val="afff9"/>
    <w:rsid w:val="001735DB"/>
    <w:rPr>
      <w:rFonts w:eastAsia="宋体"/>
      <w:sz w:val="22"/>
      <w:lang w:val="en-US" w:eastAsia="zh-CN" w:bidi="ar-SA"/>
    </w:rPr>
  </w:style>
  <w:style w:type="paragraph" w:customStyle="1" w:styleId="WordProCharChar">
    <w:name w:val="正文首行缩进(WordPro) Char Char"/>
    <w:basedOn w:val="a6"/>
    <w:link w:val="WordProCharCharChar"/>
    <w:rsid w:val="001735DB"/>
    <w:pPr>
      <w:keepNext/>
      <w:widowControl/>
      <w:autoSpaceDE w:val="0"/>
      <w:autoSpaceDN w:val="0"/>
      <w:adjustRightInd w:val="0"/>
      <w:spacing w:before="105"/>
      <w:ind w:left="1134"/>
    </w:pPr>
    <w:rPr>
      <w:rFonts w:ascii="Times New Roman" w:hAnsi="Times New Roman"/>
      <w:szCs w:val="20"/>
    </w:rPr>
  </w:style>
  <w:style w:type="character" w:customStyle="1" w:styleId="WordProCharCharChar">
    <w:name w:val="正文首行缩进(WordPro) Char Char Char"/>
    <w:link w:val="WordProCharChar"/>
    <w:rsid w:val="001735DB"/>
    <w:rPr>
      <w:rFonts w:eastAsia="宋体"/>
      <w:sz w:val="21"/>
      <w:lang w:val="en-US" w:eastAsia="zh-CN" w:bidi="ar-SA"/>
    </w:rPr>
  </w:style>
  <w:style w:type="character" w:customStyle="1" w:styleId="1Char">
    <w:name w:val="正文首行缩进1 Char"/>
    <w:aliases w:val="正文首行缩进21 Char,正文首行缩进 Char Char Char Char Char Char Char Char Char Char Char Char Char Char Char Char Char11 Char Char Char Char,正文首行缩进 Char1 Char,正文首行缩进 Char Char Char,正文首行缩进 Char1 Char Char Char,正文首行缩进 Char Char Char Char Char"/>
    <w:rsid w:val="001735DB"/>
    <w:rPr>
      <w:rFonts w:ascii="Arial" w:eastAsia="宋体" w:hAnsi="Arial"/>
      <w:sz w:val="21"/>
      <w:szCs w:val="21"/>
      <w:lang w:val="en-US" w:eastAsia="zh-CN" w:bidi="ar-SA"/>
    </w:rPr>
  </w:style>
  <w:style w:type="paragraph" w:customStyle="1" w:styleId="afffa">
    <w:name w:val="正文 + 两端对齐"/>
    <w:aliases w:val="首行缩进:  3 字符"/>
    <w:basedOn w:val="afff3"/>
    <w:rsid w:val="001735DB"/>
    <w:pPr>
      <w:tabs>
        <w:tab w:val="left" w:pos="360"/>
      </w:tabs>
      <w:ind w:leftChars="-327" w:left="-719" w:firstLineChars="253" w:firstLine="610"/>
    </w:pPr>
    <w:rPr>
      <w:rFonts w:ascii="Times New Roman" w:eastAsia="MS Mincho" w:hAnsi="Times New Roman" w:cs="Times New Roman"/>
      <w:b/>
      <w:bCs/>
      <w:sz w:val="24"/>
    </w:rPr>
  </w:style>
  <w:style w:type="paragraph" w:customStyle="1" w:styleId="CharCharCharChar1Char5Char1CharCharChar">
    <w:name w:val="Char Char Char Char1 Char5 Char1 Char Char Char"/>
    <w:aliases w:val=" Char Char Char Char Char Char Char Char Char Char Char Cha Char Char Char1 Char Char Char5 Char Char Char1 Char, Char Char Char Char1 Char51 Char Char Char Char Char Char Char Char"/>
    <w:basedOn w:val="afc"/>
    <w:autoRedefine/>
    <w:rsid w:val="001735DB"/>
    <w:pPr>
      <w:adjustRightInd w:val="0"/>
      <w:spacing w:line="436" w:lineRule="exact"/>
      <w:ind w:left="357"/>
      <w:outlineLvl w:val="3"/>
    </w:pPr>
    <w:rPr>
      <w:rFonts w:ascii="Tahoma" w:hAnsi="Tahoma"/>
      <w:b/>
      <w:kern w:val="2"/>
    </w:rPr>
  </w:style>
  <w:style w:type="paragraph" w:customStyle="1" w:styleId="CharCharCharCharCharCharCharChar">
    <w:name w:val="表格文本 Char Char Char Char Char Char Char Char"/>
    <w:basedOn w:val="a6"/>
    <w:link w:val="CharCharCharCharCharCharCharCharChar"/>
    <w:rsid w:val="001735DB"/>
    <w:pPr>
      <w:keepNext/>
      <w:tabs>
        <w:tab w:val="decimal" w:pos="0"/>
      </w:tabs>
      <w:autoSpaceDE w:val="0"/>
      <w:autoSpaceDN w:val="0"/>
      <w:adjustRightInd w:val="0"/>
    </w:pPr>
    <w:rPr>
      <w:noProof/>
    </w:rPr>
  </w:style>
  <w:style w:type="character" w:customStyle="1" w:styleId="CharCharCharCharCharCharCharCharChar">
    <w:name w:val="表格文本 Char Char Char Char Char Char Char Char Char"/>
    <w:link w:val="CharCharCharCharCharCharCharChar"/>
    <w:rsid w:val="001735DB"/>
    <w:rPr>
      <w:rFonts w:ascii="Arial" w:eastAsia="宋体" w:hAnsi="Arial"/>
      <w:noProof/>
      <w:sz w:val="21"/>
      <w:szCs w:val="21"/>
      <w:lang w:val="en-US" w:eastAsia="zh-CN" w:bidi="ar-SA"/>
    </w:rPr>
  </w:style>
  <w:style w:type="character" w:customStyle="1" w:styleId="Char3Char">
    <w:name w:val="正文首行缩进 Char3 Char"/>
    <w:aliases w:val="正文首行缩进 Char2 Char Char,正文首行缩进2 Char Char Char Char Char Char Char Char Char Char Char,正文首行缩进42 Char Char Char Char Char Char Char Char Char Char Char,正文首行缩进222 Char Char Char Char Char Char Char Char Char Char Char,正文首行缩进 Char2 Char1"/>
    <w:rsid w:val="001735DB"/>
    <w:rPr>
      <w:rFonts w:ascii="Arial" w:eastAsia="宋体" w:hAnsi="Arial"/>
      <w:sz w:val="21"/>
      <w:szCs w:val="21"/>
      <w:lang w:val="en-US" w:eastAsia="zh-CN" w:bidi="ar-SA"/>
    </w:rPr>
  </w:style>
  <w:style w:type="paragraph" w:customStyle="1" w:styleId="TableHeading0">
    <w:name w:val="Table Heading"/>
    <w:basedOn w:val="a6"/>
    <w:link w:val="TableHeadingChar"/>
    <w:rsid w:val="001735DB"/>
    <w:pPr>
      <w:keepNext/>
      <w:topLinePunct/>
      <w:adjustRightInd w:val="0"/>
      <w:snapToGrid w:val="0"/>
      <w:spacing w:before="80" w:after="80" w:line="240" w:lineRule="atLeast"/>
    </w:pPr>
    <w:rPr>
      <w:rFonts w:ascii="Book Antiqua" w:eastAsia="黑体" w:hAnsi="Book Antiqua" w:cs="Book Antiqua"/>
      <w:bCs/>
      <w:snapToGrid w:val="0"/>
    </w:rPr>
  </w:style>
  <w:style w:type="character" w:customStyle="1" w:styleId="TableHeadingChar">
    <w:name w:val="Table Heading Char"/>
    <w:link w:val="TableHeading0"/>
    <w:rsid w:val="001735DB"/>
    <w:rPr>
      <w:rFonts w:ascii="Book Antiqua" w:eastAsia="黑体" w:hAnsi="Book Antiqua" w:cs="Book Antiqua"/>
      <w:bCs/>
      <w:snapToGrid w:val="0"/>
      <w:sz w:val="21"/>
      <w:szCs w:val="21"/>
      <w:lang w:val="en-US" w:eastAsia="zh-CN" w:bidi="ar-SA"/>
    </w:rPr>
  </w:style>
  <w:style w:type="paragraph" w:styleId="afffb">
    <w:name w:val="Normal Indent"/>
    <w:aliases w:val="正文（首行缩进两字）,表正文,正文非缩进,正文对齐,特点,四号,标题4,ALT+Z,水上软件,段1,Alt+X,mr正文缩进,缩进,正文（首行缩进两字） Char Char Char Char,正文（首行缩进两字） Char Char,正文（首行缩进两字） Char Char Char Char Char Char Char,正文（首行缩进两字） Char Char Char,正文缩进 Char,正文非缩进 Char,首行缩进,PI,正文文字首行缩进,正文不缩进,正文（缩进1）,正文（首行缩"/>
    <w:basedOn w:val="a6"/>
    <w:link w:val="Char10"/>
    <w:rsid w:val="001735DB"/>
    <w:pPr>
      <w:ind w:firstLineChars="200" w:firstLine="420"/>
    </w:pPr>
  </w:style>
  <w:style w:type="character" w:customStyle="1" w:styleId="afffc">
    <w:name w:val="样式一"/>
    <w:rsid w:val="001735DB"/>
    <w:rPr>
      <w:rFonts w:ascii="宋体" w:hAnsi="宋体"/>
      <w:b/>
      <w:bCs/>
      <w:color w:val="000000"/>
      <w:sz w:val="36"/>
    </w:rPr>
  </w:style>
  <w:style w:type="character" w:customStyle="1" w:styleId="afffd">
    <w:name w:val="样式二"/>
    <w:basedOn w:val="afffc"/>
    <w:rsid w:val="001735DB"/>
    <w:rPr>
      <w:rFonts w:ascii="宋体" w:hAnsi="宋体"/>
      <w:b/>
      <w:bCs/>
      <w:color w:val="000000"/>
      <w:sz w:val="36"/>
    </w:rPr>
  </w:style>
  <w:style w:type="paragraph" w:customStyle="1" w:styleId="afffe">
    <w:name w:val="摘要"/>
    <w:basedOn w:val="afff8"/>
    <w:rsid w:val="001735DB"/>
    <w:pPr>
      <w:spacing w:after="0" w:line="360" w:lineRule="auto"/>
      <w:ind w:left="822" w:hanging="822"/>
    </w:pPr>
  </w:style>
  <w:style w:type="paragraph" w:customStyle="1" w:styleId="affff">
    <w:name w:val="段"/>
    <w:rsid w:val="001735DB"/>
    <w:pPr>
      <w:autoSpaceDE w:val="0"/>
      <w:autoSpaceDN w:val="0"/>
      <w:ind w:firstLineChars="200" w:firstLine="200"/>
      <w:jc w:val="both"/>
    </w:pPr>
    <w:rPr>
      <w:rFonts w:ascii="宋体"/>
      <w:noProof/>
      <w:sz w:val="21"/>
    </w:rPr>
  </w:style>
  <w:style w:type="paragraph" w:customStyle="1" w:styleId="ParaCharCharCharCharCharCharCharCharCharCharCharCharCharChar">
    <w:name w:val="默认段落字体 Para Char Char Char Char Char Char Char Char Char Char Char Char Char Char"/>
    <w:next w:val="a6"/>
    <w:rsid w:val="001735DB"/>
    <w:pPr>
      <w:keepNext/>
      <w:keepLines/>
      <w:tabs>
        <w:tab w:val="num" w:pos="1440"/>
      </w:tabs>
      <w:spacing w:before="240" w:after="240"/>
      <w:ind w:left="1440" w:hanging="1440"/>
      <w:outlineLvl w:val="7"/>
    </w:pPr>
    <w:rPr>
      <w:rFonts w:ascii="Arial" w:eastAsia="黑体" w:hAnsi="Arial" w:cs="Arial"/>
      <w:snapToGrid w:val="0"/>
      <w:sz w:val="21"/>
      <w:szCs w:val="21"/>
    </w:rPr>
  </w:style>
  <w:style w:type="paragraph" w:customStyle="1" w:styleId="CharCharChar1CharCharChar">
    <w:name w:val="Char Char Char1 Char Char Char"/>
    <w:basedOn w:val="a6"/>
    <w:rsid w:val="001735DB"/>
    <w:pPr>
      <w:jc w:val="both"/>
    </w:pPr>
    <w:rPr>
      <w:rFonts w:cs="Arial"/>
      <w:kern w:val="2"/>
      <w:szCs w:val="24"/>
    </w:rPr>
  </w:style>
  <w:style w:type="paragraph" w:customStyle="1" w:styleId="ParaCharCharCharCharCharChar1CharCharChar">
    <w:name w:val="默认段落字体 Para Char Char Char Char Char Char1 Char Char Char"/>
    <w:aliases w:val="默认段落字体 Para Char Char Char Char Char Char Char Char Char Char Char Char Char Char Char Char Char Char Char Char Char Char,默认段落字体 Para Char Char Char Char Char Char1 Char Char Char Char"/>
    <w:basedOn w:val="a6"/>
    <w:rsid w:val="001735DB"/>
    <w:pPr>
      <w:jc w:val="both"/>
    </w:pPr>
    <w:rPr>
      <w:rFonts w:ascii="Dotum" w:hAnsi="Dotum" w:cs="Arial"/>
    </w:rPr>
  </w:style>
  <w:style w:type="paragraph" w:customStyle="1" w:styleId="CharCharCharCharCharChar1CharCharCharChar0">
    <w:name w:val="Char Char Char Char Char Char1 Char Char Char Char"/>
    <w:basedOn w:val="a6"/>
    <w:autoRedefine/>
    <w:rsid w:val="001735DB"/>
    <w:pPr>
      <w:spacing w:line="360" w:lineRule="auto"/>
      <w:ind w:firstLineChars="200" w:firstLine="200"/>
      <w:jc w:val="both"/>
    </w:pPr>
    <w:rPr>
      <w:rFonts w:ascii="Times New Roman" w:hAnsi="Times New Roman"/>
      <w:szCs w:val="20"/>
    </w:rPr>
  </w:style>
  <w:style w:type="paragraph" w:customStyle="1" w:styleId="CharChar1Char">
    <w:name w:val="Char Char1 Char"/>
    <w:basedOn w:val="a6"/>
    <w:autoRedefine/>
    <w:rsid w:val="001735DB"/>
    <w:pPr>
      <w:jc w:val="both"/>
    </w:pPr>
    <w:rPr>
      <w:rFonts w:ascii="Times New Roman" w:hAnsi="Times New Roman"/>
      <w:kern w:val="2"/>
      <w:sz w:val="24"/>
      <w:szCs w:val="24"/>
    </w:rPr>
  </w:style>
  <w:style w:type="paragraph" w:customStyle="1" w:styleId="a4">
    <w:name w:val="基线点缩进"/>
    <w:basedOn w:val="a6"/>
    <w:rsid w:val="001735DB"/>
    <w:pPr>
      <w:numPr>
        <w:numId w:val="14"/>
      </w:numPr>
      <w:tabs>
        <w:tab w:val="clear" w:pos="1474"/>
        <w:tab w:val="num" w:pos="1080"/>
      </w:tabs>
      <w:autoSpaceDE w:val="0"/>
      <w:autoSpaceDN w:val="0"/>
      <w:adjustRightInd w:val="0"/>
      <w:spacing w:beforeLines="25" w:before="25" w:afterLines="25" w:after="25"/>
      <w:ind w:left="1080" w:hanging="228"/>
      <w:jc w:val="both"/>
    </w:pPr>
    <w:rPr>
      <w:rFonts w:cs="Arial"/>
    </w:rPr>
  </w:style>
  <w:style w:type="character" w:customStyle="1" w:styleId="TableTextChar1">
    <w:name w:val="Table Text Char1"/>
    <w:rsid w:val="001735DB"/>
    <w:rPr>
      <w:rFonts w:ascii="Arial" w:hAnsi="Arial"/>
      <w:sz w:val="18"/>
      <w:lang w:val="en-US" w:eastAsia="zh-CN" w:bidi="ar-SA"/>
    </w:rPr>
  </w:style>
  <w:style w:type="paragraph" w:customStyle="1" w:styleId="NotesHeading">
    <w:name w:val="Notes Heading"/>
    <w:next w:val="a6"/>
    <w:rsid w:val="001735DB"/>
    <w:pPr>
      <w:keepNext/>
      <w:pBdr>
        <w:top w:val="single" w:sz="8" w:space="5" w:color="auto"/>
      </w:pBdr>
      <w:snapToGrid w:val="0"/>
      <w:spacing w:before="80" w:after="80"/>
      <w:ind w:left="1134"/>
    </w:pPr>
    <w:rPr>
      <w:rFonts w:ascii="Arial" w:eastAsia="黑体" w:hAnsi="Arial" w:cs="Arial"/>
      <w:noProof/>
      <w:sz w:val="21"/>
      <w:szCs w:val="21"/>
    </w:rPr>
  </w:style>
  <w:style w:type="character" w:customStyle="1" w:styleId="2Char1">
    <w:name w:val="标题 2 Char1"/>
    <w:rsid w:val="001735DB"/>
    <w:rPr>
      <w:rFonts w:ascii="Arial" w:eastAsia="黑体" w:hAnsi="Arial" w:cs="Arial"/>
      <w:sz w:val="30"/>
      <w:szCs w:val="30"/>
      <w:lang w:val="en-US" w:eastAsia="zh-CN" w:bidi="ar-SA"/>
    </w:rPr>
  </w:style>
  <w:style w:type="character" w:customStyle="1" w:styleId="41">
    <w:name w:val="正文首行缩进41"/>
    <w:aliases w:val="正文首行缩进221,正文首行缩进1111,正文首行缩进21111,正文首行缩进 Char Char Char Char Char Char Char Char Char Char Char Char Char Char Char Char Char11 Char Char Char111,正文首行缩进 Char1111,正文首行缩进 Char Char111,正文首行缩进 Char1 Char Char111,正文首行缩进 Char Char Char Char111"/>
    <w:rsid w:val="001735DB"/>
    <w:rPr>
      <w:rFonts w:ascii="Arial" w:eastAsia="宋体" w:hAnsi="Arial"/>
      <w:sz w:val="21"/>
      <w:szCs w:val="21"/>
      <w:lang w:val="en-US" w:eastAsia="zh-CN" w:bidi="ar-SA"/>
    </w:rPr>
  </w:style>
  <w:style w:type="paragraph" w:customStyle="1" w:styleId="affff0">
    <w:name w:val="备注"/>
    <w:basedOn w:val="a6"/>
    <w:rsid w:val="001735DB"/>
    <w:pPr>
      <w:pBdr>
        <w:top w:val="single" w:sz="4" w:space="1" w:color="auto"/>
        <w:bottom w:val="single" w:sz="4" w:space="1" w:color="auto"/>
      </w:pBdr>
      <w:shd w:val="clear" w:color="auto" w:fill="F3F3F3"/>
      <w:autoSpaceDE w:val="0"/>
      <w:autoSpaceDN w:val="0"/>
      <w:adjustRightInd w:val="0"/>
      <w:ind w:leftChars="171" w:left="359"/>
    </w:pPr>
    <w:rPr>
      <w:rFonts w:ascii="华文楷体" w:eastAsia="华文楷体" w:hAnsi="华文楷体"/>
    </w:rPr>
  </w:style>
  <w:style w:type="character" w:customStyle="1" w:styleId="2CharCharChar1">
    <w:name w:val="标题 2 Char Char Char1"/>
    <w:aliases w:val="标题 2 Char Char2,标题 2 Char Char Char Char Char,标题 2 Char1 Char,标题 2 Char Char Char Char Char1"/>
    <w:rsid w:val="001735DB"/>
    <w:rPr>
      <w:rFonts w:ascii="Arial" w:eastAsia="黑体" w:hAnsi="Arial"/>
      <w:sz w:val="24"/>
      <w:szCs w:val="24"/>
      <w:lang w:val="en-US" w:eastAsia="zh-CN" w:bidi="ar-SA"/>
    </w:rPr>
  </w:style>
  <w:style w:type="paragraph" w:customStyle="1" w:styleId="Figure">
    <w:name w:val="Figure"/>
    <w:basedOn w:val="a6"/>
    <w:next w:val="a6"/>
    <w:rsid w:val="001735DB"/>
    <w:pPr>
      <w:keepNext/>
      <w:widowControl/>
      <w:topLinePunct/>
      <w:adjustRightInd w:val="0"/>
      <w:snapToGrid w:val="0"/>
      <w:spacing w:before="160" w:after="160" w:line="240" w:lineRule="atLeast"/>
      <w:ind w:left="1701"/>
    </w:pPr>
    <w:rPr>
      <w:rFonts w:ascii="Times New Roman" w:hAnsi="Times New Roman" w:cs="Arial"/>
      <w:kern w:val="2"/>
    </w:rPr>
  </w:style>
  <w:style w:type="paragraph" w:customStyle="1" w:styleId="ItemList0">
    <w:name w:val="Item List"/>
    <w:link w:val="ItemListChar"/>
    <w:rsid w:val="001735DB"/>
    <w:pPr>
      <w:tabs>
        <w:tab w:val="num" w:pos="1065"/>
      </w:tabs>
      <w:adjustRightInd w:val="0"/>
      <w:snapToGrid w:val="0"/>
      <w:spacing w:before="80" w:after="80" w:line="240" w:lineRule="atLeast"/>
      <w:ind w:left="1065" w:hanging="435"/>
    </w:pPr>
    <w:rPr>
      <w:rFonts w:cs="Arial"/>
      <w:kern w:val="2"/>
      <w:sz w:val="21"/>
      <w:szCs w:val="21"/>
    </w:rPr>
  </w:style>
  <w:style w:type="character" w:customStyle="1" w:styleId="ItemListChar">
    <w:name w:val="Item List Char"/>
    <w:link w:val="ItemList0"/>
    <w:rsid w:val="001735DB"/>
    <w:rPr>
      <w:rFonts w:eastAsia="宋体" w:cs="Arial"/>
      <w:kern w:val="2"/>
      <w:sz w:val="21"/>
      <w:szCs w:val="21"/>
      <w:lang w:val="en-US" w:eastAsia="zh-CN" w:bidi="ar-SA"/>
    </w:rPr>
  </w:style>
  <w:style w:type="paragraph" w:customStyle="1" w:styleId="ItemListText">
    <w:name w:val="Item List Text"/>
    <w:rsid w:val="001735DB"/>
    <w:pPr>
      <w:adjustRightInd w:val="0"/>
      <w:snapToGrid w:val="0"/>
      <w:spacing w:before="80" w:after="80" w:line="240" w:lineRule="atLeast"/>
      <w:ind w:left="2126"/>
    </w:pPr>
    <w:rPr>
      <w:kern w:val="2"/>
      <w:sz w:val="21"/>
      <w:szCs w:val="21"/>
    </w:rPr>
  </w:style>
  <w:style w:type="paragraph" w:customStyle="1" w:styleId="SubItemList">
    <w:name w:val="Sub Item List"/>
    <w:basedOn w:val="a6"/>
    <w:rsid w:val="001735DB"/>
    <w:pPr>
      <w:widowControl/>
      <w:tabs>
        <w:tab w:val="num" w:pos="1652"/>
      </w:tabs>
      <w:topLinePunct/>
      <w:adjustRightInd w:val="0"/>
      <w:snapToGrid w:val="0"/>
      <w:spacing w:before="80" w:after="80" w:line="240" w:lineRule="atLeast"/>
      <w:ind w:left="1652" w:hanging="360"/>
    </w:pPr>
    <w:rPr>
      <w:rFonts w:ascii="Times New Roman" w:hAnsi="Times New Roman" w:cs="Arial"/>
      <w:kern w:val="2"/>
    </w:rPr>
  </w:style>
  <w:style w:type="paragraph" w:customStyle="1" w:styleId="FigureDescription">
    <w:name w:val="Figure Description"/>
    <w:next w:val="Figure"/>
    <w:rsid w:val="001735DB"/>
    <w:pPr>
      <w:keepNext/>
      <w:numPr>
        <w:numId w:val="15"/>
      </w:numPr>
      <w:tabs>
        <w:tab w:val="clear" w:pos="2409"/>
      </w:tabs>
      <w:adjustRightInd w:val="0"/>
      <w:snapToGrid w:val="0"/>
      <w:spacing w:before="320" w:after="80" w:line="240" w:lineRule="atLeast"/>
      <w:ind w:left="1701" w:firstLine="0"/>
      <w:outlineLvl w:val="7"/>
    </w:pPr>
    <w:rPr>
      <w:rFonts w:eastAsia="黑体" w:cs="Arial"/>
      <w:spacing w:val="-4"/>
      <w:kern w:val="2"/>
      <w:sz w:val="21"/>
      <w:szCs w:val="21"/>
    </w:rPr>
  </w:style>
  <w:style w:type="paragraph" w:customStyle="1" w:styleId="SubItemListText">
    <w:name w:val="Sub Item List Text"/>
    <w:rsid w:val="001735DB"/>
    <w:pPr>
      <w:adjustRightInd w:val="0"/>
      <w:snapToGrid w:val="0"/>
      <w:spacing w:before="80" w:after="80" w:line="240" w:lineRule="atLeast"/>
      <w:ind w:left="2410"/>
    </w:pPr>
    <w:rPr>
      <w:kern w:val="2"/>
      <w:sz w:val="21"/>
      <w:szCs w:val="21"/>
    </w:rPr>
  </w:style>
  <w:style w:type="paragraph" w:customStyle="1" w:styleId="a10">
    <w:name w:val="样式a1"/>
    <w:basedOn w:val="a6"/>
    <w:autoRedefine/>
    <w:rsid w:val="001735DB"/>
    <w:pPr>
      <w:tabs>
        <w:tab w:val="num" w:pos="420"/>
      </w:tabs>
      <w:spacing w:before="120" w:after="120"/>
      <w:ind w:left="420" w:hanging="420"/>
      <w:jc w:val="both"/>
    </w:pPr>
    <w:rPr>
      <w:rFonts w:ascii="楷体_GB2312" w:hAnsi="Times New Roman"/>
      <w:kern w:val="2"/>
      <w:sz w:val="24"/>
      <w:szCs w:val="20"/>
    </w:rPr>
  </w:style>
  <w:style w:type="paragraph" w:customStyle="1" w:styleId="ParaCharCharCharCharCharChar1CharCharCharCharChar">
    <w:name w:val="默认段落字体 Para Char Char Char Char Char Char1 Char Char Char Char Char"/>
    <w:aliases w:val="默认段落字体 Para Char Char Char Char Char Char Char Char Char Char Char Char Char Char Char Char Char Char Char Char Char Char Char Char Char"/>
    <w:basedOn w:val="a6"/>
    <w:rsid w:val="001735DB"/>
    <w:pPr>
      <w:jc w:val="both"/>
    </w:pPr>
    <w:rPr>
      <w:rFonts w:ascii="Dotum" w:hAnsi="Dotum" w:cs="Arial"/>
    </w:rPr>
  </w:style>
  <w:style w:type="paragraph" w:styleId="affff1">
    <w:name w:val="Normal (Web)"/>
    <w:basedOn w:val="a6"/>
    <w:rsid w:val="001735DB"/>
    <w:pPr>
      <w:widowControl/>
      <w:spacing w:before="100" w:beforeAutospacing="1" w:after="100" w:afterAutospacing="1"/>
    </w:pPr>
    <w:rPr>
      <w:rFonts w:ascii="宋体" w:hAnsi="宋体" w:cs="宋体"/>
      <w:sz w:val="24"/>
      <w:szCs w:val="24"/>
    </w:rPr>
  </w:style>
  <w:style w:type="paragraph" w:customStyle="1" w:styleId="notesheading0">
    <w:name w:val="notesheading"/>
    <w:basedOn w:val="a6"/>
    <w:rsid w:val="001735DB"/>
    <w:pPr>
      <w:widowControl/>
      <w:spacing w:before="100" w:beforeAutospacing="1" w:after="100" w:afterAutospacing="1"/>
    </w:pPr>
    <w:rPr>
      <w:rFonts w:ascii="宋体" w:hAnsi="宋体" w:cs="宋体"/>
      <w:sz w:val="24"/>
      <w:szCs w:val="24"/>
    </w:rPr>
  </w:style>
  <w:style w:type="paragraph" w:customStyle="1" w:styleId="notestext">
    <w:name w:val="notestext"/>
    <w:basedOn w:val="a6"/>
    <w:rsid w:val="001735DB"/>
    <w:pPr>
      <w:widowControl/>
      <w:spacing w:before="100" w:beforeAutospacing="1" w:after="100" w:afterAutospacing="1"/>
    </w:pPr>
    <w:rPr>
      <w:rFonts w:ascii="宋体" w:hAnsi="宋体" w:cs="宋体"/>
      <w:sz w:val="24"/>
      <w:szCs w:val="24"/>
    </w:rPr>
  </w:style>
  <w:style w:type="paragraph" w:customStyle="1" w:styleId="NotesTextList">
    <w:name w:val="Notes Text List"/>
    <w:rsid w:val="001735DB"/>
    <w:pPr>
      <w:keepNext/>
      <w:keepLines/>
      <w:pBdr>
        <w:bottom w:val="single" w:sz="8" w:space="5" w:color="auto"/>
      </w:pBdr>
      <w:tabs>
        <w:tab w:val="num" w:pos="1620"/>
      </w:tabs>
      <w:ind w:left="1620" w:hanging="360"/>
    </w:pPr>
    <w:rPr>
      <w:rFonts w:ascii="Arial" w:eastAsia="楷体_GB2312" w:hAnsi="Arial" w:cs="Arial"/>
      <w:noProof/>
      <w:sz w:val="21"/>
      <w:szCs w:val="21"/>
    </w:rPr>
  </w:style>
  <w:style w:type="paragraph" w:customStyle="1" w:styleId="ParaCharCharCharCharCharCharChar">
    <w:name w:val="默认段落字体 Para Char Char Char Char Char Char Char"/>
    <w:basedOn w:val="afc"/>
    <w:autoRedefine/>
    <w:rsid w:val="001735DB"/>
    <w:pPr>
      <w:numPr>
        <w:numId w:val="16"/>
      </w:numPr>
      <w:tabs>
        <w:tab w:val="clear" w:pos="1418"/>
      </w:tabs>
      <w:adjustRightInd w:val="0"/>
      <w:spacing w:line="436" w:lineRule="exact"/>
      <w:ind w:left="357" w:firstLine="0"/>
      <w:outlineLvl w:val="3"/>
    </w:pPr>
    <w:rPr>
      <w:rFonts w:ascii="Tahoma" w:hAnsi="Tahoma"/>
      <w:b/>
      <w:kern w:val="2"/>
    </w:rPr>
  </w:style>
  <w:style w:type="character" w:customStyle="1" w:styleId="Char3">
    <w:name w:val="正文首行缩进 Char"/>
    <w:rsid w:val="001735DB"/>
    <w:rPr>
      <w:rFonts w:eastAsia="宋体"/>
      <w:sz w:val="21"/>
      <w:lang w:val="en-US" w:eastAsia="zh-CN" w:bidi="ar-SA"/>
    </w:rPr>
  </w:style>
  <w:style w:type="paragraph" w:styleId="affff2">
    <w:name w:val="Body Text Indent"/>
    <w:basedOn w:val="a6"/>
    <w:rsid w:val="001735DB"/>
    <w:pPr>
      <w:autoSpaceDE w:val="0"/>
      <w:autoSpaceDN w:val="0"/>
      <w:adjustRightInd w:val="0"/>
      <w:spacing w:after="120" w:line="360" w:lineRule="auto"/>
      <w:ind w:leftChars="200" w:left="420"/>
    </w:pPr>
    <w:rPr>
      <w:rFonts w:ascii="Times New Roman" w:hAnsi="Times New Roman"/>
      <w:snapToGrid w:val="0"/>
    </w:rPr>
  </w:style>
  <w:style w:type="paragraph" w:customStyle="1" w:styleId="Arial151">
    <w:name w:val="样式 Arial 小四 行距: 1.5 倍行距1"/>
    <w:basedOn w:val="afffb"/>
    <w:rsid w:val="001735DB"/>
    <w:pPr>
      <w:spacing w:line="360" w:lineRule="auto"/>
      <w:jc w:val="both"/>
    </w:pPr>
    <w:rPr>
      <w:rFonts w:cs="宋体"/>
      <w:kern w:val="1"/>
      <w:sz w:val="24"/>
      <w:szCs w:val="20"/>
    </w:rPr>
  </w:style>
  <w:style w:type="character" w:customStyle="1" w:styleId="CharChar2">
    <w:name w:val="表格文本 Char Char"/>
    <w:rsid w:val="001735DB"/>
    <w:rPr>
      <w:rFonts w:eastAsia="宋体"/>
      <w:snapToGrid w:val="0"/>
      <w:sz w:val="21"/>
      <w:szCs w:val="21"/>
      <w:lang w:val="en-US" w:eastAsia="zh-CN" w:bidi="ar-SA"/>
    </w:rPr>
  </w:style>
  <w:style w:type="paragraph" w:customStyle="1" w:styleId="WordPro1">
    <w:name w:val="表格文本(WordPro)"/>
    <w:basedOn w:val="a6"/>
    <w:rsid w:val="001735DB"/>
    <w:pPr>
      <w:widowControl/>
      <w:tabs>
        <w:tab w:val="decimal" w:pos="0"/>
      </w:tabs>
      <w:overflowPunct w:val="0"/>
      <w:autoSpaceDE w:val="0"/>
      <w:autoSpaceDN w:val="0"/>
      <w:adjustRightInd w:val="0"/>
      <w:textAlignment w:val="baseline"/>
    </w:pPr>
    <w:rPr>
      <w:rFonts w:ascii="Times New Roman" w:hAnsi="Times New Roman"/>
      <w:szCs w:val="20"/>
    </w:rPr>
  </w:style>
  <w:style w:type="paragraph" w:customStyle="1" w:styleId="WordPro2">
    <w:name w:val="页眉密级样式(WordPro)"/>
    <w:basedOn w:val="a6"/>
    <w:rsid w:val="001735DB"/>
    <w:pPr>
      <w:widowControl/>
      <w:overflowPunct w:val="0"/>
      <w:autoSpaceDE w:val="0"/>
      <w:autoSpaceDN w:val="0"/>
      <w:adjustRightInd w:val="0"/>
      <w:jc w:val="right"/>
      <w:textAlignment w:val="baseline"/>
    </w:pPr>
    <w:rPr>
      <w:rFonts w:ascii="Times New Roman" w:hAnsi="Times New Roman"/>
      <w:sz w:val="18"/>
      <w:szCs w:val="20"/>
    </w:rPr>
  </w:style>
  <w:style w:type="paragraph" w:customStyle="1" w:styleId="ItemListinTable">
    <w:name w:val="Item List in Table"/>
    <w:basedOn w:val="a6"/>
    <w:link w:val="ItemListinTableChar"/>
    <w:rsid w:val="001735DB"/>
    <w:pPr>
      <w:widowControl/>
      <w:numPr>
        <w:numId w:val="17"/>
      </w:numPr>
      <w:topLinePunct/>
      <w:adjustRightInd w:val="0"/>
      <w:snapToGrid w:val="0"/>
      <w:spacing w:before="80" w:after="80" w:line="240" w:lineRule="atLeast"/>
    </w:pPr>
    <w:rPr>
      <w:rFonts w:ascii="Times New Roman" w:hAnsi="Times New Roman" w:cs="Arial"/>
    </w:rPr>
  </w:style>
  <w:style w:type="character" w:customStyle="1" w:styleId="ItemListinTableChar">
    <w:name w:val="Item List in Table Char"/>
    <w:link w:val="ItemListinTable"/>
    <w:rsid w:val="001735DB"/>
    <w:rPr>
      <w:rFonts w:eastAsia="宋体" w:cs="Arial"/>
      <w:sz w:val="21"/>
      <w:szCs w:val="21"/>
      <w:lang w:val="en-US" w:eastAsia="zh-CN" w:bidi="ar-SA"/>
    </w:rPr>
  </w:style>
  <w:style w:type="table" w:styleId="affff3">
    <w:name w:val="Table Professional"/>
    <w:basedOn w:val="a8"/>
    <w:rsid w:val="001735DB"/>
    <w:pPr>
      <w:widowControl w:val="0"/>
      <w:autoSpaceDE w:val="0"/>
      <w:autoSpaceDN w:val="0"/>
      <w:adjustRightInd w:val="0"/>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har1CharChar">
    <w:name w:val="Char1 Char Char"/>
    <w:basedOn w:val="a6"/>
    <w:rsid w:val="001735DB"/>
    <w:pPr>
      <w:jc w:val="both"/>
    </w:pPr>
    <w:rPr>
      <w:rFonts w:ascii="Tahoma" w:hAnsi="Tahoma"/>
      <w:kern w:val="2"/>
      <w:sz w:val="24"/>
      <w:szCs w:val="20"/>
    </w:rPr>
  </w:style>
  <w:style w:type="paragraph" w:customStyle="1" w:styleId="CharCharCharChar1">
    <w:name w:val="Char Char Char Char"/>
    <w:basedOn w:val="a6"/>
    <w:rsid w:val="007961EB"/>
    <w:pPr>
      <w:jc w:val="both"/>
    </w:pPr>
    <w:rPr>
      <w:rFonts w:ascii="Tahoma" w:hAnsi="Tahoma"/>
      <w:kern w:val="2"/>
      <w:sz w:val="24"/>
      <w:szCs w:val="20"/>
    </w:rPr>
  </w:style>
  <w:style w:type="paragraph" w:customStyle="1" w:styleId="Char11">
    <w:name w:val="Char1"/>
    <w:basedOn w:val="a6"/>
    <w:rsid w:val="001735DB"/>
    <w:pPr>
      <w:jc w:val="both"/>
    </w:pPr>
    <w:rPr>
      <w:rFonts w:cs="Arial"/>
      <w:kern w:val="2"/>
      <w:szCs w:val="24"/>
    </w:rPr>
  </w:style>
  <w:style w:type="paragraph" w:customStyle="1" w:styleId="BlockLabel">
    <w:name w:val="Block Label"/>
    <w:basedOn w:val="a6"/>
    <w:next w:val="a6"/>
    <w:rsid w:val="001735DB"/>
    <w:pPr>
      <w:keepNext/>
      <w:keepLines/>
      <w:widowControl/>
      <w:topLinePunct/>
      <w:adjustRightInd w:val="0"/>
      <w:snapToGrid w:val="0"/>
      <w:spacing w:before="300" w:after="80" w:line="240" w:lineRule="atLeast"/>
      <w:outlineLvl w:val="3"/>
    </w:pPr>
    <w:rPr>
      <w:rFonts w:ascii="Book Antiqua" w:eastAsia="黑体" w:hAnsi="Book Antiqua" w:cs="Book Antiqua"/>
      <w:bCs/>
      <w:sz w:val="26"/>
      <w:szCs w:val="26"/>
    </w:rPr>
  </w:style>
  <w:style w:type="paragraph" w:customStyle="1" w:styleId="ItemStep">
    <w:name w:val="Item Step"/>
    <w:rsid w:val="001735DB"/>
    <w:pPr>
      <w:tabs>
        <w:tab w:val="num" w:pos="2126"/>
      </w:tabs>
      <w:adjustRightInd w:val="0"/>
      <w:snapToGrid w:val="0"/>
      <w:spacing w:before="80" w:after="80" w:line="240" w:lineRule="atLeast"/>
      <w:ind w:left="2126" w:hanging="425"/>
      <w:jc w:val="both"/>
      <w:outlineLvl w:val="6"/>
    </w:pPr>
    <w:rPr>
      <w:rFonts w:cs="Arial"/>
      <w:sz w:val="21"/>
      <w:szCs w:val="21"/>
    </w:rPr>
  </w:style>
  <w:style w:type="paragraph" w:customStyle="1" w:styleId="Step">
    <w:name w:val="Step"/>
    <w:basedOn w:val="a6"/>
    <w:rsid w:val="001735DB"/>
    <w:pPr>
      <w:widowControl/>
      <w:tabs>
        <w:tab w:val="num" w:pos="1701"/>
      </w:tabs>
      <w:topLinePunct/>
      <w:adjustRightInd w:val="0"/>
      <w:snapToGrid w:val="0"/>
      <w:spacing w:before="160" w:after="160" w:line="240" w:lineRule="atLeast"/>
      <w:ind w:left="1701" w:hanging="159"/>
      <w:outlineLvl w:val="5"/>
    </w:pPr>
    <w:rPr>
      <w:rFonts w:ascii="Times New Roman" w:hAnsi="Times New Roman" w:cs="Arial"/>
      <w:snapToGrid w:val="0"/>
    </w:rPr>
  </w:style>
  <w:style w:type="paragraph" w:customStyle="1" w:styleId="TableDescription0">
    <w:name w:val="Table Description"/>
    <w:basedOn w:val="a6"/>
    <w:next w:val="a6"/>
    <w:link w:val="TableDescriptionChar"/>
    <w:rsid w:val="001735DB"/>
    <w:pPr>
      <w:keepNext/>
      <w:widowControl/>
      <w:topLinePunct/>
      <w:adjustRightInd w:val="0"/>
      <w:snapToGrid w:val="0"/>
      <w:spacing w:before="320" w:after="80" w:line="240" w:lineRule="atLeast"/>
      <w:ind w:left="1701"/>
      <w:outlineLvl w:val="7"/>
    </w:pPr>
    <w:rPr>
      <w:rFonts w:ascii="Times New Roman" w:eastAsia="黑体" w:hAnsi="Times New Roman" w:cs="Arial"/>
      <w:spacing w:val="-4"/>
      <w:kern w:val="2"/>
    </w:rPr>
  </w:style>
  <w:style w:type="character" w:customStyle="1" w:styleId="TableDescriptionChar">
    <w:name w:val="Table Description Char"/>
    <w:link w:val="TableDescription0"/>
    <w:rsid w:val="001735DB"/>
    <w:rPr>
      <w:rFonts w:eastAsia="黑体" w:cs="Arial"/>
      <w:spacing w:val="-4"/>
      <w:kern w:val="2"/>
      <w:sz w:val="21"/>
      <w:szCs w:val="21"/>
      <w:lang w:val="en-US" w:eastAsia="zh-CN" w:bidi="ar-SA"/>
    </w:rPr>
  </w:style>
  <w:style w:type="paragraph" w:customStyle="1" w:styleId="ParaCharCharChar1Char">
    <w:name w:val="默认段落字体 Para Char Char Char1 Char"/>
    <w:basedOn w:val="a6"/>
    <w:semiHidden/>
    <w:rsid w:val="001735DB"/>
    <w:pPr>
      <w:widowControl/>
      <w:jc w:val="both"/>
    </w:pPr>
    <w:rPr>
      <w:rFonts w:cs="Arial"/>
      <w:kern w:val="2"/>
      <w:sz w:val="22"/>
      <w:szCs w:val="22"/>
      <w:lang w:eastAsia="en-US"/>
    </w:rPr>
  </w:style>
  <w:style w:type="table" w:customStyle="1" w:styleId="12">
    <w:name w:val="网格型1"/>
    <w:basedOn w:val="a8"/>
    <w:next w:val="af2"/>
    <w:rsid w:val="001735DB"/>
    <w:pPr>
      <w:snapToGrid w:val="0"/>
      <w:spacing w:before="80" w:after="80" w:line="30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1">
    <w:name w:val="标题3"/>
    <w:basedOn w:val="a6"/>
    <w:autoRedefine/>
    <w:rsid w:val="00E0559D"/>
    <w:pPr>
      <w:jc w:val="both"/>
    </w:pPr>
    <w:rPr>
      <w:rFonts w:eastAsia="黑体" w:cs="Arial"/>
      <w:kern w:val="2"/>
    </w:rPr>
  </w:style>
  <w:style w:type="paragraph" w:customStyle="1" w:styleId="3heading3CharCharCharheading3CharCharheading3C">
    <w:name w:val="样式 标题 3heading 3CharChar Charheading 3 Char Charheading 3 C..."/>
    <w:basedOn w:val="3"/>
    <w:next w:val="a6"/>
    <w:rsid w:val="007961EB"/>
    <w:pPr>
      <w:keepLines w:val="0"/>
      <w:widowControl/>
      <w:tabs>
        <w:tab w:val="num" w:pos="918"/>
      </w:tabs>
      <w:autoSpaceDE w:val="0"/>
      <w:autoSpaceDN w:val="0"/>
      <w:spacing w:before="240" w:after="240" w:line="240" w:lineRule="auto"/>
      <w:ind w:left="918"/>
      <w:jc w:val="left"/>
    </w:pPr>
    <w:rPr>
      <w:rFonts w:ascii="Times New Roman" w:eastAsia="宋体" w:hAnsi="Times New Roman"/>
      <w:bCs w:val="0"/>
      <w:color w:val="000000"/>
      <w:kern w:val="0"/>
      <w:sz w:val="22"/>
      <w:szCs w:val="24"/>
    </w:rPr>
  </w:style>
  <w:style w:type="paragraph" w:customStyle="1" w:styleId="CharCharCharCharCharCharCharCharCharCharCharCharCharCharCharCharCharChar">
    <w:name w:val="Char Char Char Char Char Char Char Char Char Char Char Char Char Char Char Char Char Char"/>
    <w:basedOn w:val="a6"/>
    <w:rsid w:val="006E2047"/>
    <w:pPr>
      <w:keepNext/>
      <w:tabs>
        <w:tab w:val="num" w:pos="2940"/>
      </w:tabs>
      <w:autoSpaceDE w:val="0"/>
      <w:autoSpaceDN w:val="0"/>
      <w:adjustRightInd w:val="0"/>
      <w:ind w:hanging="420"/>
    </w:pPr>
    <w:rPr>
      <w:rFonts w:ascii="Times New Roman" w:hAnsi="Times New Roman"/>
      <w:kern w:val="2"/>
      <w:sz w:val="20"/>
      <w:szCs w:val="20"/>
    </w:rPr>
  </w:style>
  <w:style w:type="paragraph" w:customStyle="1" w:styleId="affff4">
    <w:name w:val="章节标题"/>
    <w:basedOn w:val="a6"/>
    <w:rsid w:val="005A7A07"/>
    <w:pPr>
      <w:tabs>
        <w:tab w:val="left" w:pos="0"/>
      </w:tabs>
      <w:autoSpaceDE w:val="0"/>
      <w:autoSpaceDN w:val="0"/>
      <w:adjustRightInd w:val="0"/>
      <w:spacing w:before="300" w:after="300"/>
      <w:jc w:val="center"/>
    </w:pPr>
    <w:rPr>
      <w:rFonts w:eastAsia="黑体" w:cs="Arial"/>
      <w:sz w:val="30"/>
      <w:szCs w:val="20"/>
    </w:rPr>
  </w:style>
  <w:style w:type="paragraph" w:customStyle="1" w:styleId="affff5">
    <w:name w:val="图号去除自动编号"/>
    <w:basedOn w:val="a6"/>
    <w:rsid w:val="005A7A07"/>
    <w:pPr>
      <w:autoSpaceDE w:val="0"/>
      <w:autoSpaceDN w:val="0"/>
      <w:adjustRightInd w:val="0"/>
      <w:spacing w:before="105" w:line="360" w:lineRule="auto"/>
      <w:ind w:firstLine="425"/>
      <w:jc w:val="center"/>
    </w:pPr>
    <w:rPr>
      <w:rFonts w:ascii="Times New Roman" w:hAnsi="Times New Roman"/>
      <w:szCs w:val="20"/>
    </w:rPr>
  </w:style>
  <w:style w:type="paragraph" w:customStyle="1" w:styleId="affff6">
    <w:name w:val="项目符号"/>
    <w:basedOn w:val="a6"/>
    <w:rsid w:val="005A7A07"/>
    <w:pPr>
      <w:autoSpaceDE w:val="0"/>
      <w:autoSpaceDN w:val="0"/>
      <w:adjustRightInd w:val="0"/>
      <w:spacing w:line="360" w:lineRule="auto"/>
    </w:pPr>
    <w:rPr>
      <w:rFonts w:ascii="Times New Roman" w:hAnsi="Times New Roman"/>
      <w:szCs w:val="20"/>
    </w:rPr>
  </w:style>
  <w:style w:type="paragraph" w:customStyle="1" w:styleId="2heading2">
    <w:name w:val="样式 标题 2heading 2 + 非加粗"/>
    <w:basedOn w:val="20"/>
    <w:rsid w:val="005A7A07"/>
    <w:pPr>
      <w:keepNext w:val="0"/>
      <w:numPr>
        <w:ilvl w:val="0"/>
        <w:numId w:val="0"/>
      </w:numPr>
      <w:autoSpaceDE w:val="0"/>
      <w:autoSpaceDN w:val="0"/>
      <w:adjustRightInd w:val="0"/>
      <w:spacing w:before="120" w:after="0"/>
      <w:jc w:val="left"/>
    </w:pPr>
    <w:rPr>
      <w:rFonts w:ascii="Times New Roman" w:eastAsia="宋体" w:hAnsi="Times New Roman"/>
      <w:sz w:val="22"/>
      <w:szCs w:val="20"/>
    </w:rPr>
  </w:style>
  <w:style w:type="paragraph" w:customStyle="1" w:styleId="affff7">
    <w:name w:val="样式 参考资料清单 + 倾斜 蓝色"/>
    <w:basedOn w:val="aff6"/>
    <w:rsid w:val="005A7A07"/>
    <w:pPr>
      <w:tabs>
        <w:tab w:val="clear" w:pos="840"/>
        <w:tab w:val="num" w:pos="425"/>
      </w:tabs>
    </w:pPr>
    <w:rPr>
      <w:iCs/>
      <w:color w:val="000000"/>
    </w:rPr>
  </w:style>
  <w:style w:type="paragraph" w:customStyle="1" w:styleId="045">
    <w:name w:val="样式 摘要 + 左侧:  0.45 厘米"/>
    <w:basedOn w:val="afffe"/>
    <w:rsid w:val="005A7A07"/>
    <w:pPr>
      <w:widowControl/>
      <w:tabs>
        <w:tab w:val="left" w:pos="907"/>
      </w:tabs>
      <w:autoSpaceDE w:val="0"/>
      <w:autoSpaceDN w:val="0"/>
      <w:adjustRightInd w:val="0"/>
      <w:ind w:left="879" w:hanging="879"/>
      <w:jc w:val="both"/>
    </w:pPr>
    <w:rPr>
      <w:rFonts w:cs="宋体"/>
      <w:b/>
    </w:rPr>
  </w:style>
  <w:style w:type="paragraph" w:customStyle="1" w:styleId="CharChar10">
    <w:name w:val="Char Char1"/>
    <w:basedOn w:val="a6"/>
    <w:rsid w:val="005A7A07"/>
    <w:pPr>
      <w:jc w:val="both"/>
    </w:pPr>
    <w:rPr>
      <w:rFonts w:cs="Arial"/>
      <w:kern w:val="2"/>
      <w:szCs w:val="24"/>
    </w:rPr>
  </w:style>
  <w:style w:type="paragraph" w:customStyle="1" w:styleId="ParaCharCharCharCharCharCharCharCharCharCharCharCharCharCharCharCharCharCharCharCharCharCharCharCharCharCharCharCharCharCharCharCharCharCharCharChar">
    <w:name w:val="默认段落字体 Para Char Char Char Char Char Char Char Char Char Char Char Char Char Char Char Char Char Char Char Char Char Char Char Char Char Char Char Char Char Char Char Char Char Char Char Char"/>
    <w:basedOn w:val="afc"/>
    <w:autoRedefine/>
    <w:rsid w:val="005A7A07"/>
    <w:pPr>
      <w:adjustRightInd w:val="0"/>
      <w:spacing w:line="436" w:lineRule="exact"/>
      <w:ind w:left="357"/>
      <w:outlineLvl w:val="3"/>
    </w:pPr>
    <w:rPr>
      <w:rFonts w:ascii="Tahoma" w:hAnsi="Tahoma"/>
      <w:b/>
      <w:kern w:val="2"/>
      <w:sz w:val="24"/>
      <w:szCs w:val="24"/>
    </w:rPr>
  </w:style>
  <w:style w:type="paragraph" w:styleId="affff8">
    <w:name w:val="caption"/>
    <w:basedOn w:val="a6"/>
    <w:next w:val="a6"/>
    <w:qFormat/>
    <w:rsid w:val="005A7A07"/>
    <w:pPr>
      <w:autoSpaceDE w:val="0"/>
      <w:autoSpaceDN w:val="0"/>
      <w:adjustRightInd w:val="0"/>
    </w:pPr>
    <w:rPr>
      <w:rFonts w:eastAsia="黑体" w:cs="Arial"/>
      <w:sz w:val="20"/>
      <w:szCs w:val="20"/>
    </w:rPr>
  </w:style>
  <w:style w:type="paragraph" w:styleId="z-">
    <w:name w:val="HTML Bottom of Form"/>
    <w:basedOn w:val="a6"/>
    <w:next w:val="a6"/>
    <w:hidden/>
    <w:rsid w:val="005A7A07"/>
    <w:pPr>
      <w:pBdr>
        <w:top w:val="single" w:sz="6" w:space="1" w:color="auto"/>
      </w:pBdr>
      <w:autoSpaceDE w:val="0"/>
      <w:autoSpaceDN w:val="0"/>
      <w:adjustRightInd w:val="0"/>
      <w:jc w:val="center"/>
    </w:pPr>
    <w:rPr>
      <w:rFonts w:cs="Arial"/>
      <w:vanish/>
      <w:sz w:val="16"/>
      <w:szCs w:val="16"/>
    </w:rPr>
  </w:style>
  <w:style w:type="paragraph" w:styleId="z-0">
    <w:name w:val="HTML Top of Form"/>
    <w:basedOn w:val="a6"/>
    <w:next w:val="a6"/>
    <w:hidden/>
    <w:rsid w:val="005A7A07"/>
    <w:pPr>
      <w:pBdr>
        <w:bottom w:val="single" w:sz="6" w:space="1" w:color="auto"/>
      </w:pBdr>
      <w:autoSpaceDE w:val="0"/>
      <w:autoSpaceDN w:val="0"/>
      <w:adjustRightInd w:val="0"/>
      <w:jc w:val="center"/>
    </w:pPr>
    <w:rPr>
      <w:rFonts w:cs="Arial"/>
      <w:vanish/>
      <w:sz w:val="16"/>
      <w:szCs w:val="16"/>
    </w:rPr>
  </w:style>
  <w:style w:type="paragraph" w:customStyle="1" w:styleId="ParaCharCharCharCharCharCharCharCharCharCharCharCharCharCharCharChar">
    <w:name w:val="默认段落字体 Para Char Char Char Char Char Char Char Char Char Char Char Char Char Char Char Char"/>
    <w:basedOn w:val="afc"/>
    <w:autoRedefine/>
    <w:rsid w:val="00A81744"/>
    <w:pPr>
      <w:adjustRightInd w:val="0"/>
      <w:spacing w:line="436" w:lineRule="exact"/>
      <w:ind w:left="357"/>
      <w:outlineLvl w:val="3"/>
    </w:pPr>
    <w:rPr>
      <w:rFonts w:ascii="Tahoma" w:hAnsi="Tahoma"/>
      <w:b/>
      <w:kern w:val="2"/>
    </w:rPr>
  </w:style>
  <w:style w:type="paragraph" w:customStyle="1" w:styleId="WordProCharCharCharCharChar">
    <w:name w:val="正文首行缩进(WordPro) Char Char Char Char Char"/>
    <w:basedOn w:val="a6"/>
    <w:link w:val="WordProCharCharCharCharCharChar1"/>
    <w:rsid w:val="00ED792A"/>
    <w:pPr>
      <w:autoSpaceDE w:val="0"/>
      <w:autoSpaceDN w:val="0"/>
      <w:adjustRightInd w:val="0"/>
      <w:spacing w:before="105"/>
      <w:ind w:left="1134"/>
      <w:jc w:val="both"/>
    </w:pPr>
    <w:rPr>
      <w:rFonts w:ascii="Times New Roman" w:hAnsi="Times New Roman"/>
      <w:szCs w:val="20"/>
    </w:rPr>
  </w:style>
  <w:style w:type="character" w:customStyle="1" w:styleId="WordProCharCharCharCharCharChar1">
    <w:name w:val="正文首行缩进(WordPro) Char Char Char Char Char Char1"/>
    <w:link w:val="WordProCharCharCharCharChar"/>
    <w:rsid w:val="00ED792A"/>
    <w:rPr>
      <w:rFonts w:eastAsia="宋体"/>
      <w:sz w:val="21"/>
      <w:lang w:val="en-US" w:eastAsia="zh-CN" w:bidi="ar-SA"/>
    </w:rPr>
  </w:style>
  <w:style w:type="paragraph" w:customStyle="1" w:styleId="ParaChar">
    <w:name w:val="默认段落字体 Para Char"/>
    <w:aliases w:val="Char Char1 Char Char, Char Char1 Char Char"/>
    <w:basedOn w:val="a6"/>
    <w:semiHidden/>
    <w:rsid w:val="00F33CEE"/>
    <w:pPr>
      <w:widowControl/>
      <w:jc w:val="both"/>
    </w:pPr>
    <w:rPr>
      <w:rFonts w:cs="Arial"/>
      <w:kern w:val="2"/>
      <w:szCs w:val="20"/>
    </w:rPr>
  </w:style>
  <w:style w:type="character" w:customStyle="1" w:styleId="Char2">
    <w:name w:val="日期 Char"/>
    <w:link w:val="afff5"/>
    <w:rsid w:val="004E0432"/>
    <w:rPr>
      <w:rFonts w:eastAsia="宋体"/>
      <w:kern w:val="2"/>
      <w:sz w:val="21"/>
      <w:lang w:val="en-US" w:eastAsia="zh-CN" w:bidi="ar-SA"/>
    </w:rPr>
  </w:style>
  <w:style w:type="paragraph" w:customStyle="1" w:styleId="affff9">
    <w:name w:val="表格正文"/>
    <w:basedOn w:val="a6"/>
    <w:rsid w:val="004E0432"/>
    <w:pPr>
      <w:widowControl/>
      <w:kinsoku w:val="0"/>
      <w:wordWrap w:val="0"/>
      <w:overflowPunct w:val="0"/>
      <w:autoSpaceDE w:val="0"/>
      <w:autoSpaceDN w:val="0"/>
      <w:adjustRightInd w:val="0"/>
      <w:spacing w:before="60" w:after="60"/>
      <w:textAlignment w:val="baseline"/>
    </w:pPr>
    <w:rPr>
      <w:rFonts w:ascii="Tahoma" w:hAnsi="Tahoma"/>
      <w:szCs w:val="20"/>
    </w:rPr>
  </w:style>
  <w:style w:type="paragraph" w:customStyle="1" w:styleId="Char1CharCharCharChar1CharChar">
    <w:name w:val="Char1 Char Char Char Char1 Char Char"/>
    <w:basedOn w:val="a6"/>
    <w:rsid w:val="006B5EE7"/>
    <w:pPr>
      <w:jc w:val="both"/>
    </w:pPr>
    <w:rPr>
      <w:rFonts w:ascii="Tahoma" w:hAnsi="Tahoma"/>
      <w:kern w:val="2"/>
      <w:sz w:val="24"/>
      <w:szCs w:val="20"/>
    </w:rPr>
  </w:style>
  <w:style w:type="character" w:customStyle="1" w:styleId="CharCharCharCharCharCharChar1">
    <w:name w:val="正文首行缩进 Char Char Char Char Char Char Char1"/>
    <w:aliases w:val="正文首行缩进 Char Char Char Char Char Char Char Char Char Char Char1,正文首行缩进 Char Char Char Char Char Char Char Char Char Char1,正文首行缩进2 Char1,正文首行缩进 Char1 Char2 Char1,正文首行缩进 Char Char Char2 Char Char Char1"/>
    <w:rsid w:val="005F34BE"/>
    <w:rPr>
      <w:rFonts w:ascii="Arial" w:eastAsia="宋体" w:hAnsi="Arial"/>
      <w:sz w:val="21"/>
      <w:szCs w:val="21"/>
      <w:lang w:val="en-US" w:eastAsia="zh-CN" w:bidi="ar-SA"/>
    </w:rPr>
  </w:style>
  <w:style w:type="character" w:customStyle="1" w:styleId="2CharCharCharChar">
    <w:name w:val="标题 2 Char Char Char Char"/>
    <w:rsid w:val="00715376"/>
    <w:rPr>
      <w:rFonts w:ascii="Arial" w:eastAsia="黑体" w:hAnsi="Arial"/>
      <w:sz w:val="24"/>
      <w:szCs w:val="24"/>
      <w:lang w:val="en-US" w:eastAsia="zh-CN" w:bidi="ar-SA"/>
    </w:rPr>
  </w:style>
  <w:style w:type="paragraph" w:customStyle="1" w:styleId="NotesTextlist0">
    <w:name w:val="Notes Text list"/>
    <w:rsid w:val="003C0D2E"/>
    <w:pPr>
      <w:pBdr>
        <w:bottom w:val="single" w:sz="8" w:space="5" w:color="auto"/>
      </w:pBdr>
      <w:tabs>
        <w:tab w:val="num" w:pos="1418"/>
      </w:tabs>
      <w:ind w:left="1418" w:hanging="284"/>
    </w:pPr>
    <w:rPr>
      <w:rFonts w:ascii="Arial" w:eastAsia="楷体_GB2312" w:hAnsi="Arial" w:cs="Arial"/>
      <w:noProof/>
      <w:color w:val="000000"/>
      <w:sz w:val="21"/>
      <w:szCs w:val="21"/>
    </w:rPr>
  </w:style>
  <w:style w:type="character" w:customStyle="1" w:styleId="trans">
    <w:name w:val="trans"/>
    <w:basedOn w:val="a7"/>
    <w:rsid w:val="00F46B51"/>
  </w:style>
  <w:style w:type="paragraph" w:customStyle="1" w:styleId="CharCharCharCharCharChar1CharCharCharChar">
    <w:name w:val="Char Char Char Char Char Char1 Char Char Char Char"/>
    <w:basedOn w:val="a6"/>
    <w:autoRedefine/>
    <w:rsid w:val="00217344"/>
    <w:pPr>
      <w:numPr>
        <w:numId w:val="20"/>
      </w:numPr>
      <w:spacing w:line="360" w:lineRule="auto"/>
      <w:jc w:val="both"/>
    </w:pPr>
    <w:rPr>
      <w:rFonts w:ascii="Times New Roman" w:hAnsi="Times New Roman"/>
      <w:szCs w:val="20"/>
    </w:rPr>
  </w:style>
  <w:style w:type="numbering" w:customStyle="1" w:styleId="a5">
    <w:name w:val="样式 项目符号 五号"/>
    <w:basedOn w:val="a9"/>
    <w:rsid w:val="00217344"/>
    <w:pPr>
      <w:numPr>
        <w:numId w:val="19"/>
      </w:numPr>
    </w:pPr>
  </w:style>
  <w:style w:type="paragraph" w:customStyle="1" w:styleId="tabletext1">
    <w:name w:val="tabletext"/>
    <w:basedOn w:val="a6"/>
    <w:rsid w:val="000C5725"/>
    <w:pPr>
      <w:widowControl/>
      <w:spacing w:before="100" w:beforeAutospacing="1" w:after="100" w:afterAutospacing="1"/>
    </w:pPr>
    <w:rPr>
      <w:rFonts w:ascii="宋体" w:hAnsi="宋体" w:cs="宋体"/>
      <w:sz w:val="24"/>
      <w:szCs w:val="24"/>
    </w:rPr>
  </w:style>
  <w:style w:type="paragraph" w:customStyle="1" w:styleId="affffa">
    <w:name w:val="a"/>
    <w:basedOn w:val="a6"/>
    <w:rsid w:val="000C5725"/>
    <w:pPr>
      <w:widowControl/>
      <w:spacing w:before="100" w:beforeAutospacing="1" w:after="100" w:afterAutospacing="1"/>
    </w:pPr>
    <w:rPr>
      <w:rFonts w:ascii="宋体" w:hAnsi="宋体" w:cs="宋体"/>
      <w:sz w:val="24"/>
      <w:szCs w:val="24"/>
    </w:rPr>
  </w:style>
  <w:style w:type="paragraph" w:customStyle="1" w:styleId="CharCharCharCharCharCharCharCharCharCharCharCharCharCharChar2CharCharChar1Char">
    <w:name w:val="Char Char Char Char Char Char Char Char Char Char Char Char Char Char Char2 Char Char Char1 Char"/>
    <w:basedOn w:val="a6"/>
    <w:semiHidden/>
    <w:rsid w:val="00CD34AF"/>
    <w:pPr>
      <w:widowControl/>
      <w:jc w:val="both"/>
    </w:pPr>
    <w:rPr>
      <w:rFonts w:cs="Arial"/>
      <w:kern w:val="2"/>
      <w:szCs w:val="20"/>
    </w:rPr>
  </w:style>
  <w:style w:type="paragraph" w:customStyle="1" w:styleId="Char4">
    <w:name w:val="计费规范编写 正文 Char"/>
    <w:basedOn w:val="a6"/>
    <w:link w:val="CharChar3"/>
    <w:rsid w:val="00841E57"/>
    <w:pPr>
      <w:spacing w:line="360" w:lineRule="auto"/>
      <w:ind w:firstLineChars="200" w:firstLine="480"/>
      <w:jc w:val="both"/>
    </w:pPr>
    <w:rPr>
      <w:rFonts w:ascii="Times New Roman" w:hAnsi="Times New Roman"/>
      <w:kern w:val="2"/>
      <w:sz w:val="24"/>
      <w:szCs w:val="24"/>
    </w:rPr>
  </w:style>
  <w:style w:type="character" w:customStyle="1" w:styleId="CharChar3">
    <w:name w:val="计费规范编写 正文 Char Char"/>
    <w:link w:val="Char4"/>
    <w:rsid w:val="00841E57"/>
    <w:rPr>
      <w:rFonts w:eastAsia="宋体"/>
      <w:kern w:val="2"/>
      <w:sz w:val="24"/>
      <w:szCs w:val="24"/>
      <w:lang w:val="en-US" w:eastAsia="zh-CN" w:bidi="ar-SA"/>
    </w:rPr>
  </w:style>
  <w:style w:type="paragraph" w:customStyle="1" w:styleId="TAC">
    <w:name w:val="TAC"/>
    <w:basedOn w:val="TAL"/>
    <w:rsid w:val="00232393"/>
    <w:pPr>
      <w:jc w:val="center"/>
    </w:pPr>
    <w:rPr>
      <w:szCs w:val="20"/>
    </w:rPr>
  </w:style>
  <w:style w:type="paragraph" w:customStyle="1" w:styleId="MMEmpty">
    <w:name w:val="MM Empty"/>
    <w:basedOn w:val="a6"/>
    <w:rsid w:val="00FA2DD3"/>
    <w:pPr>
      <w:jc w:val="both"/>
    </w:pPr>
    <w:rPr>
      <w:rFonts w:ascii="Times New Roman" w:hAnsi="Times New Roman"/>
      <w:kern w:val="2"/>
      <w:szCs w:val="24"/>
    </w:rPr>
  </w:style>
  <w:style w:type="paragraph" w:customStyle="1" w:styleId="NO">
    <w:name w:val="NO"/>
    <w:basedOn w:val="a6"/>
    <w:rsid w:val="00FA2DD3"/>
    <w:pPr>
      <w:keepLines/>
      <w:widowControl/>
      <w:overflowPunct w:val="0"/>
      <w:autoSpaceDE w:val="0"/>
      <w:autoSpaceDN w:val="0"/>
      <w:adjustRightInd w:val="0"/>
      <w:spacing w:after="180"/>
      <w:ind w:left="1135" w:hanging="851"/>
      <w:textAlignment w:val="baseline"/>
    </w:pPr>
    <w:rPr>
      <w:rFonts w:ascii="Times New Roman" w:hAnsi="Times New Roman"/>
      <w:sz w:val="20"/>
      <w:szCs w:val="20"/>
      <w:lang w:val="en-GB" w:eastAsia="en-US"/>
    </w:rPr>
  </w:style>
  <w:style w:type="paragraph" w:customStyle="1" w:styleId="CharCharCharCharCharCharCharCharCharCharCharCharCharCharChar2CharCharChar1Char0">
    <w:name w:val="Char Char Char Char Char Char Char Char Char Char Char Char Char Char Char2 Char Char Char1 Char"/>
    <w:basedOn w:val="a6"/>
    <w:semiHidden/>
    <w:rsid w:val="005568F5"/>
    <w:pPr>
      <w:widowControl/>
      <w:jc w:val="both"/>
    </w:pPr>
    <w:rPr>
      <w:rFonts w:cs="Arial"/>
      <w:kern w:val="2"/>
      <w:szCs w:val="20"/>
    </w:rPr>
  </w:style>
  <w:style w:type="paragraph" w:customStyle="1" w:styleId="NotesText0">
    <w:name w:val="Notes Text"/>
    <w:rsid w:val="00CA2E0B"/>
    <w:pPr>
      <w:pBdr>
        <w:bottom w:val="single" w:sz="8" w:space="5" w:color="auto"/>
      </w:pBdr>
      <w:ind w:left="1701"/>
      <w:jc w:val="both"/>
    </w:pPr>
    <w:rPr>
      <w:rFonts w:ascii="Arial" w:eastAsia="楷体_GB2312" w:hAnsi="Arial"/>
      <w:noProof/>
      <w:color w:val="000000"/>
      <w:sz w:val="21"/>
      <w:szCs w:val="21"/>
    </w:rPr>
  </w:style>
  <w:style w:type="character" w:styleId="affffb">
    <w:name w:val="Strong"/>
    <w:qFormat/>
    <w:rsid w:val="00E44EE0"/>
    <w:rPr>
      <w:b/>
      <w:bCs/>
    </w:rPr>
  </w:style>
  <w:style w:type="paragraph" w:customStyle="1" w:styleId="CharChar5CharChar4CharCharCharChar">
    <w:name w:val="Char Char5 Char Char4 Char Char Char Char"/>
    <w:basedOn w:val="a6"/>
    <w:autoRedefine/>
    <w:rsid w:val="00A555D2"/>
    <w:pPr>
      <w:widowControl/>
      <w:spacing w:after="160"/>
      <w:jc w:val="both"/>
    </w:pPr>
    <w:rPr>
      <w:rFonts w:cs="Arial"/>
      <w:sz w:val="40"/>
      <w:szCs w:val="40"/>
      <w:lang w:val="en-GB" w:eastAsia="de-DE"/>
    </w:rPr>
  </w:style>
  <w:style w:type="character" w:customStyle="1" w:styleId="3Char1">
    <w:name w:val="标题 3 Char1"/>
    <w:aliases w:val="Char Char2,标题 3 Char2 Char,标题 3 Char Char1 Char,Char Char Char Char1,Char Char Char Char Char Char1,Char Char Char Char Char Char Char,heading 3 Char,heading 3 Char Char Char Char1,heading 3 Char Char Char Char Char,h3 Char,标题 31 Char,h Char"/>
    <w:link w:val="3"/>
    <w:rsid w:val="005E383D"/>
    <w:rPr>
      <w:rFonts w:ascii="Arial" w:eastAsia="黑体" w:hAnsi="Arial"/>
      <w:bCs/>
      <w:kern w:val="2"/>
      <w:sz w:val="24"/>
      <w:szCs w:val="32"/>
    </w:rPr>
  </w:style>
  <w:style w:type="paragraph" w:customStyle="1" w:styleId="CharCharChar1CharCharCharCharCharCharCharCharCharCharCharCharCharCharCharChar">
    <w:name w:val="Char Char Char1 Char Char Char Char Char Char Char Char Char Char Char Char Char Char Char Char"/>
    <w:basedOn w:val="a6"/>
    <w:autoRedefine/>
    <w:rsid w:val="004E6CEF"/>
    <w:pPr>
      <w:ind w:firstLine="420"/>
      <w:jc w:val="both"/>
    </w:pPr>
    <w:rPr>
      <w:rFonts w:ascii="宋体" w:hAnsi="宋体"/>
      <w:kern w:val="2"/>
    </w:rPr>
  </w:style>
  <w:style w:type="character" w:customStyle="1" w:styleId="Char10">
    <w:name w:val="正文缩进 Char1"/>
    <w:aliases w:val="正文（首行缩进两字） Char,表正文 Char,正文非缩进 Char1,正文对齐 Char,特点 Char,四号 Char,标题4 Char,ALT+Z Char,水上软件 Char,段1 Char,Alt+X Char,mr正文缩进 Char,缩进 Char,正文（首行缩进两字） Char Char Char Char Char,正文（首行缩进两字） Char Char Char1,正文（首行缩进两字） Char Char Char Char1,正文缩进 Char Char"/>
    <w:link w:val="afffb"/>
    <w:rsid w:val="0069771A"/>
    <w:rPr>
      <w:rFonts w:ascii="Arial" w:eastAsia="宋体" w:hAnsi="Arial"/>
      <w:sz w:val="21"/>
      <w:szCs w:val="21"/>
      <w:lang w:val="en-US" w:eastAsia="zh-CN" w:bidi="ar-SA"/>
    </w:rPr>
  </w:style>
  <w:style w:type="character" w:customStyle="1" w:styleId="CharChar11">
    <w:name w:val="表头样式 Char Char1"/>
    <w:rsid w:val="001539A6"/>
    <w:rPr>
      <w:rFonts w:ascii="Arial" w:eastAsia="宋体" w:hAnsi="Arial"/>
      <w:b/>
      <w:sz w:val="21"/>
      <w:szCs w:val="21"/>
      <w:lang w:val="en-US" w:eastAsia="zh-CN" w:bidi="ar-SA"/>
    </w:rPr>
  </w:style>
  <w:style w:type="character" w:customStyle="1" w:styleId="msoins0">
    <w:name w:val="msoins"/>
    <w:basedOn w:val="a7"/>
    <w:rsid w:val="001539A6"/>
  </w:style>
  <w:style w:type="paragraph" w:styleId="affffc">
    <w:name w:val="List Paragraph"/>
    <w:basedOn w:val="a6"/>
    <w:uiPriority w:val="34"/>
    <w:qFormat/>
    <w:rsid w:val="008B2C0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rsid w:val="005F27D6"/>
    <w:pPr>
      <w:widowControl w:val="0"/>
    </w:pPr>
    <w:rPr>
      <w:rFonts w:ascii="Arial" w:hAnsi="Arial"/>
      <w:sz w:val="21"/>
      <w:szCs w:val="21"/>
    </w:rPr>
  </w:style>
  <w:style w:type="paragraph" w:styleId="1">
    <w:name w:val="heading 1"/>
    <w:aliases w:val="heading 1,h:1,h:1app,level 1,Level 1 Head,H1,h1,Huvudrubrik,Title1,l1,1st level,Section Head,Sec1,h11,1st level1,h12,1st level2,h13,1st level3,h14,1st level4,h15,1st level5,h16,1st level6,h17,1st level7,h18,1st level8,h111,1st level11,h121,h131,PIM"/>
    <w:next w:val="20"/>
    <w:qFormat/>
    <w:rsid w:val="00D15772"/>
    <w:pPr>
      <w:keepNext/>
      <w:numPr>
        <w:numId w:val="21"/>
      </w:numPr>
      <w:spacing w:before="240" w:after="240"/>
      <w:jc w:val="both"/>
      <w:outlineLvl w:val="0"/>
    </w:pPr>
    <w:rPr>
      <w:rFonts w:ascii="Arial" w:eastAsia="黑体" w:hAnsi="Arial"/>
      <w:b/>
      <w:sz w:val="32"/>
      <w:szCs w:val="32"/>
    </w:rPr>
  </w:style>
  <w:style w:type="paragraph" w:styleId="20">
    <w:name w:val="heading 2"/>
    <w:aliases w:val="标题 2 Char Char,heading 2,H2,h:2,h:2app,T2,A,h2,Header 2,l2,Level 2 Head,2,节名,Title2,½ÚÃû,2nd level,Titre2,sect 1.2,Underrubrik1,prop2,Level 2 Topic Heading,Heading 2 Hidden,Heading2,No Number,o,H2-Heading 2,Header2,22,heading2,list2,A.B.C.,I,list 2"/>
    <w:next w:val="a6"/>
    <w:link w:val="2Char"/>
    <w:qFormat/>
    <w:rsid w:val="00D15772"/>
    <w:pPr>
      <w:keepNext/>
      <w:numPr>
        <w:ilvl w:val="1"/>
        <w:numId w:val="21"/>
      </w:numPr>
      <w:spacing w:before="240" w:after="240"/>
      <w:jc w:val="both"/>
      <w:outlineLvl w:val="1"/>
    </w:pPr>
    <w:rPr>
      <w:rFonts w:ascii="Arial" w:eastAsia="黑体" w:hAnsi="Arial"/>
      <w:sz w:val="24"/>
      <w:szCs w:val="24"/>
    </w:rPr>
  </w:style>
  <w:style w:type="paragraph" w:styleId="3">
    <w:name w:val="heading 3"/>
    <w:aliases w:val="Char,标题 3 Char2,标题 3 Char Char1,Char Char Char,Char Char Char Char Char,Char Char Char Char Char Char,heading 3,heading 3 Char Char Char,heading 3 Char Char Char Char,heading 3 Char Char Char Char Char Char Char,h3,标题 31,h:3,h,3,H3,Kop 3V"/>
    <w:basedOn w:val="a6"/>
    <w:next w:val="a6"/>
    <w:link w:val="3Char1"/>
    <w:qFormat/>
    <w:rsid w:val="00D15772"/>
    <w:pPr>
      <w:keepNext/>
      <w:keepLines/>
      <w:numPr>
        <w:ilvl w:val="2"/>
        <w:numId w:val="21"/>
      </w:numPr>
      <w:spacing w:before="260" w:after="260" w:line="416" w:lineRule="auto"/>
      <w:jc w:val="both"/>
      <w:outlineLvl w:val="2"/>
    </w:pPr>
    <w:rPr>
      <w:rFonts w:eastAsia="黑体"/>
      <w:bCs/>
      <w:kern w:val="2"/>
      <w:sz w:val="24"/>
      <w:szCs w:val="32"/>
    </w:rPr>
  </w:style>
  <w:style w:type="paragraph" w:styleId="4">
    <w:name w:val="heading 4"/>
    <w:aliases w:val="heading 4,ZZZ,H4,h4,h41,h42,h43,h44,h45,h46,h411,h421,h431,h441,h451,h47,h412,h422,h432,h442,h452,h48,h413,h423,h433,h443,h453,h49,h414,h424,h434,h444,h454,h461,h4111,h4211,h4311,h4411,h4511,h471,h4121,h4221,h4321,h4421,h4521,h481,h4131,h4231,4,bl"/>
    <w:basedOn w:val="a6"/>
    <w:autoRedefine/>
    <w:qFormat/>
    <w:rsid w:val="00BA3082"/>
    <w:pPr>
      <w:widowControl/>
      <w:numPr>
        <w:numId w:val="18"/>
      </w:numPr>
      <w:spacing w:before="120" w:line="360" w:lineRule="auto"/>
      <w:jc w:val="both"/>
      <w:outlineLvl w:val="3"/>
    </w:pPr>
  </w:style>
  <w:style w:type="paragraph" w:styleId="5">
    <w:name w:val="heading 5"/>
    <w:aliases w:val="heading 5,H5,dash,ds,dd,h5,PIM 5,正文五级标题,口,口1,口2,Level 3 - i,标题 5(ALT+5),l5+toc5,Numbered Sub-list,Roman list,一,ITT t5,PA Pico Section,H5-Heading 5,l5,heading5,Second Subheading,dash1,ds1,dd1,dash2,ds2,dd2,dash3,ds3,dd3,dash4,ds4,dd4,dash5,ds5"/>
    <w:basedOn w:val="a6"/>
    <w:autoRedefine/>
    <w:qFormat/>
    <w:rsid w:val="007B30AB"/>
    <w:pPr>
      <w:widowControl/>
      <w:numPr>
        <w:numId w:val="4"/>
      </w:numPr>
      <w:spacing w:line="360" w:lineRule="auto"/>
      <w:jc w:val="both"/>
      <w:outlineLvl w:val="4"/>
    </w:pPr>
  </w:style>
  <w:style w:type="paragraph" w:styleId="6">
    <w:name w:val="heading 6"/>
    <w:aliases w:val="heading 6"/>
    <w:basedOn w:val="a6"/>
    <w:autoRedefine/>
    <w:qFormat/>
    <w:rsid w:val="00325347"/>
    <w:pPr>
      <w:widowControl/>
      <w:tabs>
        <w:tab w:val="num" w:pos="1152"/>
      </w:tabs>
      <w:spacing w:line="360" w:lineRule="auto"/>
      <w:ind w:left="1152" w:hanging="1152"/>
      <w:jc w:val="both"/>
      <w:outlineLvl w:val="5"/>
    </w:pPr>
    <w:rPr>
      <w:sz w:val="24"/>
    </w:rPr>
  </w:style>
  <w:style w:type="paragraph" w:styleId="7">
    <w:name w:val="heading 7"/>
    <w:aliases w:val="heading 7"/>
    <w:basedOn w:val="a6"/>
    <w:autoRedefine/>
    <w:qFormat/>
    <w:rsid w:val="00325347"/>
    <w:pPr>
      <w:widowControl/>
      <w:tabs>
        <w:tab w:val="num" w:pos="1296"/>
      </w:tabs>
      <w:spacing w:line="360" w:lineRule="auto"/>
      <w:ind w:left="1296" w:hanging="1296"/>
      <w:jc w:val="both"/>
      <w:outlineLvl w:val="6"/>
    </w:pPr>
    <w:rPr>
      <w:sz w:val="24"/>
    </w:rPr>
  </w:style>
  <w:style w:type="paragraph" w:styleId="8">
    <w:name w:val="heading 8"/>
    <w:aliases w:val="heading 8"/>
    <w:basedOn w:val="a6"/>
    <w:next w:val="a6"/>
    <w:qFormat/>
    <w:rsid w:val="00325347"/>
    <w:pPr>
      <w:keepNext/>
      <w:keepLines/>
      <w:tabs>
        <w:tab w:val="num" w:pos="1440"/>
      </w:tabs>
      <w:spacing w:before="240" w:after="64" w:line="320" w:lineRule="auto"/>
      <w:ind w:left="1440" w:hanging="1440"/>
      <w:outlineLvl w:val="7"/>
    </w:pPr>
    <w:rPr>
      <w:rFonts w:eastAsia="黑体"/>
      <w:sz w:val="24"/>
    </w:rPr>
  </w:style>
  <w:style w:type="paragraph" w:styleId="9">
    <w:name w:val="heading 9"/>
    <w:aliases w:val="heading 9"/>
    <w:basedOn w:val="a6"/>
    <w:next w:val="a6"/>
    <w:qFormat/>
    <w:rsid w:val="00325347"/>
    <w:pPr>
      <w:keepNext/>
      <w:keepLines/>
      <w:tabs>
        <w:tab w:val="num" w:pos="1584"/>
      </w:tabs>
      <w:spacing w:before="240" w:after="64" w:line="320" w:lineRule="auto"/>
      <w:ind w:left="1584" w:hanging="1584"/>
      <w:outlineLvl w:val="8"/>
    </w:pPr>
    <w:rPr>
      <w:rFonts w:eastAsia="黑体"/>
    </w:rPr>
  </w:style>
  <w:style w:type="character" w:default="1" w:styleId="a7">
    <w:name w:val="Default Paragraph Font"/>
    <w:uiPriority w:val="1"/>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customStyle="1" w:styleId="CharChar">
    <w:name w:val="Char Char"/>
    <w:basedOn w:val="a6"/>
    <w:rsid w:val="00641B95"/>
    <w:pPr>
      <w:jc w:val="both"/>
    </w:pPr>
    <w:rPr>
      <w:rFonts w:cs="Arial"/>
      <w:kern w:val="2"/>
      <w:szCs w:val="24"/>
    </w:rPr>
  </w:style>
  <w:style w:type="paragraph" w:customStyle="1" w:styleId="Char">
    <w:name w:val="表头样式 Char"/>
    <w:basedOn w:val="a6"/>
    <w:link w:val="CharChar0"/>
    <w:autoRedefine/>
    <w:rsid w:val="000B06EA"/>
    <w:pPr>
      <w:autoSpaceDE w:val="0"/>
      <w:autoSpaceDN w:val="0"/>
      <w:adjustRightInd w:val="0"/>
      <w:jc w:val="center"/>
    </w:pPr>
    <w:rPr>
      <w:b/>
    </w:rPr>
  </w:style>
  <w:style w:type="character" w:customStyle="1" w:styleId="CharChar0">
    <w:name w:val="表头样式 Char Char"/>
    <w:link w:val="Char"/>
    <w:rsid w:val="000B06EA"/>
    <w:rPr>
      <w:rFonts w:ascii="Arial" w:eastAsia="宋体" w:hAnsi="Arial"/>
      <w:b/>
      <w:sz w:val="21"/>
      <w:szCs w:val="21"/>
      <w:lang w:val="en-US" w:eastAsia="zh-CN" w:bidi="ar-SA"/>
    </w:rPr>
  </w:style>
  <w:style w:type="paragraph" w:customStyle="1" w:styleId="a2">
    <w:name w:val="表格题注"/>
    <w:next w:val="a6"/>
    <w:rsid w:val="00AB1206"/>
    <w:pPr>
      <w:keepLines/>
      <w:numPr>
        <w:ilvl w:val="8"/>
        <w:numId w:val="1"/>
      </w:numPr>
      <w:spacing w:beforeLines="100" w:before="240"/>
      <w:jc w:val="center"/>
    </w:pPr>
    <w:rPr>
      <w:rFonts w:ascii="Arial" w:hAnsi="Arial"/>
      <w:sz w:val="18"/>
      <w:szCs w:val="18"/>
    </w:rPr>
  </w:style>
  <w:style w:type="paragraph" w:customStyle="1" w:styleId="aa">
    <w:name w:val="表格文本"/>
    <w:link w:val="Char0"/>
    <w:rsid w:val="00652515"/>
    <w:pPr>
      <w:tabs>
        <w:tab w:val="decimal" w:pos="0"/>
      </w:tabs>
    </w:pPr>
    <w:rPr>
      <w:rFonts w:ascii="Arial" w:hAnsi="Arial"/>
      <w:noProof/>
      <w:sz w:val="21"/>
      <w:szCs w:val="21"/>
    </w:rPr>
  </w:style>
  <w:style w:type="character" w:customStyle="1" w:styleId="Char0">
    <w:name w:val="表格文本 Char"/>
    <w:link w:val="aa"/>
    <w:rsid w:val="00AF66E0"/>
    <w:rPr>
      <w:rFonts w:ascii="Arial" w:eastAsia="宋体" w:hAnsi="Arial"/>
      <w:noProof/>
      <w:sz w:val="21"/>
      <w:szCs w:val="21"/>
      <w:lang w:val="en-US" w:eastAsia="zh-CN" w:bidi="ar-SA"/>
    </w:rPr>
  </w:style>
  <w:style w:type="paragraph" w:customStyle="1" w:styleId="ab">
    <w:name w:val="表头文本"/>
    <w:rsid w:val="00652515"/>
    <w:pPr>
      <w:jc w:val="center"/>
    </w:pPr>
    <w:rPr>
      <w:rFonts w:ascii="Arial" w:hAnsi="Arial"/>
      <w:b/>
      <w:sz w:val="21"/>
      <w:szCs w:val="21"/>
    </w:rPr>
  </w:style>
  <w:style w:type="table" w:customStyle="1" w:styleId="ac">
    <w:name w:val="表样式"/>
    <w:basedOn w:val="a8"/>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ParaCharCharCharCharCharCharCharCharCharCharCharCharCharCharCharCharCharCharChar">
    <w:name w:val="默认段落字体 Para Char Char Char Char Char Char Char Char Char Char Char Char Char Char Char Char Char Char Char"/>
    <w:basedOn w:val="a6"/>
    <w:rsid w:val="007F1DB0"/>
    <w:pPr>
      <w:jc w:val="both"/>
    </w:pPr>
    <w:rPr>
      <w:rFonts w:cs="Arial"/>
      <w:kern w:val="2"/>
      <w:szCs w:val="24"/>
    </w:rPr>
  </w:style>
  <w:style w:type="paragraph" w:customStyle="1" w:styleId="ad">
    <w:name w:val="图样式"/>
    <w:basedOn w:val="a6"/>
    <w:rsid w:val="00887792"/>
    <w:pPr>
      <w:keepNext/>
      <w:widowControl/>
      <w:spacing w:before="80" w:after="80"/>
      <w:jc w:val="center"/>
    </w:pPr>
  </w:style>
  <w:style w:type="paragraph" w:customStyle="1" w:styleId="ae">
    <w:name w:val="文档标题"/>
    <w:basedOn w:val="a6"/>
    <w:rsid w:val="00652515"/>
    <w:pPr>
      <w:tabs>
        <w:tab w:val="left" w:pos="0"/>
      </w:tabs>
      <w:spacing w:before="300" w:after="300"/>
      <w:jc w:val="center"/>
    </w:pPr>
    <w:rPr>
      <w:rFonts w:eastAsia="黑体"/>
      <w:sz w:val="36"/>
      <w:szCs w:val="36"/>
    </w:rPr>
  </w:style>
  <w:style w:type="paragraph" w:styleId="af">
    <w:name w:val="header"/>
    <w:rsid w:val="00AB1206"/>
    <w:pPr>
      <w:tabs>
        <w:tab w:val="center" w:pos="4153"/>
        <w:tab w:val="right" w:pos="8306"/>
      </w:tabs>
      <w:snapToGrid w:val="0"/>
      <w:jc w:val="both"/>
    </w:pPr>
    <w:rPr>
      <w:rFonts w:ascii="Arial" w:hAnsi="Arial"/>
      <w:sz w:val="18"/>
      <w:szCs w:val="18"/>
    </w:rPr>
  </w:style>
  <w:style w:type="paragraph" w:customStyle="1" w:styleId="af0">
    <w:name w:val="注示头"/>
    <w:basedOn w:val="a6"/>
    <w:rsid w:val="00887792"/>
    <w:pPr>
      <w:pBdr>
        <w:top w:val="single" w:sz="4" w:space="1" w:color="000000"/>
      </w:pBdr>
      <w:jc w:val="both"/>
    </w:pPr>
    <w:rPr>
      <w:rFonts w:eastAsia="黑体"/>
      <w:sz w:val="18"/>
    </w:rPr>
  </w:style>
  <w:style w:type="paragraph" w:customStyle="1" w:styleId="af1">
    <w:name w:val="注示文本"/>
    <w:basedOn w:val="a6"/>
    <w:rsid w:val="00887792"/>
    <w:pPr>
      <w:pBdr>
        <w:bottom w:val="single" w:sz="4" w:space="1" w:color="000000"/>
      </w:pBdr>
      <w:ind w:firstLine="360"/>
      <w:jc w:val="both"/>
    </w:pPr>
    <w:rPr>
      <w:rFonts w:eastAsia="楷体_GB2312"/>
      <w:sz w:val="18"/>
      <w:szCs w:val="18"/>
    </w:rPr>
  </w:style>
  <w:style w:type="table" w:styleId="af2">
    <w:name w:val="Table Grid"/>
    <w:aliases w:val="Gridding"/>
    <w:basedOn w:val="a8"/>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toc 2"/>
    <w:basedOn w:val="a6"/>
    <w:autoRedefine/>
    <w:uiPriority w:val="39"/>
    <w:rsid w:val="00325347"/>
    <w:pPr>
      <w:ind w:left="453" w:hanging="283"/>
    </w:pPr>
  </w:style>
  <w:style w:type="paragraph" w:styleId="10">
    <w:name w:val="toc 1"/>
    <w:basedOn w:val="a6"/>
    <w:next w:val="a6"/>
    <w:autoRedefine/>
    <w:uiPriority w:val="39"/>
    <w:rsid w:val="00325347"/>
    <w:pPr>
      <w:widowControl/>
      <w:tabs>
        <w:tab w:val="left" w:pos="720"/>
        <w:tab w:val="right" w:leader="dot" w:pos="9010"/>
      </w:tabs>
      <w:ind w:left="198" w:hanging="113"/>
    </w:pPr>
  </w:style>
  <w:style w:type="paragraph" w:styleId="af3">
    <w:name w:val="table of figures"/>
    <w:basedOn w:val="10"/>
    <w:semiHidden/>
    <w:rsid w:val="00325347"/>
    <w:pPr>
      <w:widowControl w:val="0"/>
      <w:tabs>
        <w:tab w:val="clear" w:pos="720"/>
        <w:tab w:val="clear" w:pos="9010"/>
      </w:tabs>
      <w:ind w:left="420" w:hanging="420"/>
    </w:pPr>
    <w:rPr>
      <w:rFonts w:ascii="Times New Roman" w:hAnsi="Times New Roman"/>
      <w:smallCaps/>
      <w:sz w:val="20"/>
      <w:szCs w:val="20"/>
    </w:rPr>
  </w:style>
  <w:style w:type="paragraph" w:customStyle="1" w:styleId="a">
    <w:name w:val="图号"/>
    <w:basedOn w:val="a6"/>
    <w:rsid w:val="00962E64"/>
    <w:pPr>
      <w:numPr>
        <w:numId w:val="2"/>
      </w:numPr>
      <w:spacing w:before="105" w:line="360" w:lineRule="auto"/>
      <w:jc w:val="center"/>
    </w:pPr>
  </w:style>
  <w:style w:type="paragraph" w:customStyle="1" w:styleId="af4">
    <w:name w:val="封面表格文本"/>
    <w:basedOn w:val="a6"/>
    <w:rsid w:val="00325347"/>
    <w:pPr>
      <w:jc w:val="center"/>
    </w:pPr>
    <w:rPr>
      <w:b/>
    </w:rPr>
  </w:style>
  <w:style w:type="paragraph" w:customStyle="1" w:styleId="af5">
    <w:name w:val="封面文档标题"/>
    <w:basedOn w:val="a6"/>
    <w:rsid w:val="00325347"/>
    <w:pPr>
      <w:spacing w:line="360" w:lineRule="auto"/>
      <w:jc w:val="center"/>
    </w:pPr>
    <w:rPr>
      <w:rFonts w:eastAsia="华文中宋"/>
      <w:b/>
      <w:sz w:val="56"/>
    </w:rPr>
  </w:style>
  <w:style w:type="paragraph" w:customStyle="1" w:styleId="af6">
    <w:name w:val="封面华为技术"/>
    <w:basedOn w:val="a6"/>
    <w:rsid w:val="00325347"/>
    <w:pPr>
      <w:spacing w:line="360" w:lineRule="auto"/>
      <w:jc w:val="center"/>
    </w:pPr>
    <w:rPr>
      <w:rFonts w:eastAsia="黑体"/>
      <w:b/>
      <w:sz w:val="30"/>
      <w:szCs w:val="30"/>
    </w:rPr>
  </w:style>
  <w:style w:type="paragraph" w:customStyle="1" w:styleId="af7">
    <w:name w:val="修订记录"/>
    <w:basedOn w:val="a6"/>
    <w:rsid w:val="00325347"/>
    <w:pPr>
      <w:pageBreakBefore/>
      <w:spacing w:before="300" w:after="150" w:line="360" w:lineRule="auto"/>
      <w:jc w:val="center"/>
    </w:pPr>
    <w:rPr>
      <w:rFonts w:ascii="黑体" w:eastAsia="黑体" w:hAnsi="黑体"/>
      <w:sz w:val="30"/>
      <w:szCs w:val="30"/>
    </w:rPr>
  </w:style>
  <w:style w:type="paragraph" w:customStyle="1" w:styleId="af8">
    <w:name w:val="表头样式"/>
    <w:basedOn w:val="a6"/>
    <w:rsid w:val="00325347"/>
    <w:pPr>
      <w:jc w:val="center"/>
    </w:pPr>
    <w:rPr>
      <w:b/>
    </w:rPr>
  </w:style>
  <w:style w:type="paragraph" w:customStyle="1" w:styleId="af9">
    <w:name w:val="目录"/>
    <w:basedOn w:val="a6"/>
    <w:rsid w:val="00325347"/>
    <w:pPr>
      <w:pageBreakBefore/>
      <w:spacing w:before="300" w:after="150" w:line="360" w:lineRule="auto"/>
      <w:jc w:val="center"/>
    </w:pPr>
    <w:rPr>
      <w:rFonts w:ascii="黑体" w:eastAsia="黑体" w:hAnsi="黑体"/>
      <w:sz w:val="30"/>
    </w:rPr>
  </w:style>
  <w:style w:type="paragraph" w:customStyle="1" w:styleId="afa">
    <w:name w:val="表格文本居中"/>
    <w:basedOn w:val="aa"/>
    <w:rsid w:val="00325347"/>
    <w:pPr>
      <w:widowControl w:val="0"/>
      <w:jc w:val="center"/>
    </w:pPr>
    <w:rPr>
      <w:noProof w:val="0"/>
    </w:rPr>
  </w:style>
  <w:style w:type="paragraph" w:customStyle="1" w:styleId="afb">
    <w:name w:val="关键词"/>
    <w:basedOn w:val="a6"/>
    <w:rsid w:val="006512D6"/>
    <w:pPr>
      <w:spacing w:line="360" w:lineRule="auto"/>
      <w:ind w:left="822" w:hanging="822"/>
    </w:pPr>
  </w:style>
  <w:style w:type="paragraph" w:styleId="afc">
    <w:name w:val="Document Map"/>
    <w:basedOn w:val="a6"/>
    <w:semiHidden/>
    <w:rsid w:val="007B07F2"/>
    <w:pPr>
      <w:shd w:val="clear" w:color="auto" w:fill="000080"/>
    </w:pPr>
  </w:style>
  <w:style w:type="paragraph" w:styleId="30">
    <w:name w:val="toc 3"/>
    <w:basedOn w:val="a6"/>
    <w:next w:val="a6"/>
    <w:autoRedefine/>
    <w:uiPriority w:val="39"/>
    <w:rsid w:val="003703CB"/>
    <w:pPr>
      <w:ind w:leftChars="400" w:left="840"/>
    </w:pPr>
  </w:style>
  <w:style w:type="paragraph" w:styleId="40">
    <w:name w:val="toc 4"/>
    <w:basedOn w:val="a6"/>
    <w:next w:val="a6"/>
    <w:autoRedefine/>
    <w:uiPriority w:val="39"/>
    <w:rsid w:val="003703CB"/>
    <w:pPr>
      <w:ind w:leftChars="600" w:left="1260"/>
    </w:pPr>
  </w:style>
  <w:style w:type="character" w:styleId="afd">
    <w:name w:val="Hyperlink"/>
    <w:uiPriority w:val="99"/>
    <w:rsid w:val="007C63ED"/>
    <w:rPr>
      <w:color w:val="0000FF"/>
      <w:u w:val="single"/>
    </w:rPr>
  </w:style>
  <w:style w:type="paragraph" w:customStyle="1" w:styleId="a0">
    <w:name w:val="表号"/>
    <w:basedOn w:val="a6"/>
    <w:rsid w:val="00AF66E0"/>
    <w:pPr>
      <w:keepLines/>
      <w:numPr>
        <w:numId w:val="3"/>
      </w:numPr>
      <w:autoSpaceDE w:val="0"/>
      <w:autoSpaceDN w:val="0"/>
      <w:adjustRightInd w:val="0"/>
      <w:spacing w:line="360" w:lineRule="auto"/>
      <w:jc w:val="center"/>
    </w:pPr>
    <w:rPr>
      <w:rFonts w:ascii="宋体" w:hAnsi="Times New Roman" w:cs="宋体"/>
    </w:rPr>
  </w:style>
  <w:style w:type="paragraph" w:styleId="afe">
    <w:name w:val="footer"/>
    <w:basedOn w:val="a6"/>
    <w:autoRedefine/>
    <w:rsid w:val="000B06EA"/>
    <w:pPr>
      <w:widowControl/>
      <w:tabs>
        <w:tab w:val="center" w:pos="4510"/>
        <w:tab w:val="right" w:pos="9020"/>
      </w:tabs>
      <w:autoSpaceDE w:val="0"/>
      <w:autoSpaceDN w:val="0"/>
      <w:adjustRightInd w:val="0"/>
      <w:ind w:firstLine="360"/>
      <w:jc w:val="both"/>
    </w:pPr>
    <w:rPr>
      <w:sz w:val="18"/>
      <w:szCs w:val="18"/>
    </w:rPr>
  </w:style>
  <w:style w:type="paragraph" w:styleId="aff">
    <w:name w:val="Balloon Text"/>
    <w:basedOn w:val="a6"/>
    <w:semiHidden/>
    <w:rsid w:val="00B92469"/>
    <w:rPr>
      <w:sz w:val="18"/>
      <w:szCs w:val="18"/>
    </w:rPr>
  </w:style>
  <w:style w:type="character" w:styleId="aff0">
    <w:name w:val="annotation reference"/>
    <w:semiHidden/>
    <w:rsid w:val="00B92469"/>
    <w:rPr>
      <w:sz w:val="21"/>
      <w:szCs w:val="21"/>
    </w:rPr>
  </w:style>
  <w:style w:type="paragraph" w:styleId="aff1">
    <w:name w:val="annotation text"/>
    <w:basedOn w:val="a6"/>
    <w:semiHidden/>
    <w:rsid w:val="00B92469"/>
  </w:style>
  <w:style w:type="paragraph" w:customStyle="1" w:styleId="aff2">
    <w:name w:val="代码"/>
    <w:basedOn w:val="a6"/>
    <w:autoRedefine/>
    <w:rsid w:val="00BA77E2"/>
    <w:pPr>
      <w:shd w:val="clear" w:color="auto" w:fill="D9D9D9"/>
      <w:autoSpaceDE w:val="0"/>
      <w:autoSpaceDN w:val="0"/>
      <w:adjustRightInd w:val="0"/>
      <w:snapToGrid w:val="0"/>
      <w:ind w:leftChars="836" w:left="1839" w:firstLineChars="1" w:firstLine="2"/>
    </w:pPr>
    <w:rPr>
      <w:rFonts w:ascii="宋体" w:hAnsi="宋体"/>
      <w:sz w:val="18"/>
      <w:szCs w:val="18"/>
    </w:rPr>
  </w:style>
  <w:style w:type="paragraph" w:styleId="50">
    <w:name w:val="toc 5"/>
    <w:basedOn w:val="a6"/>
    <w:next w:val="a6"/>
    <w:autoRedefine/>
    <w:uiPriority w:val="39"/>
    <w:rsid w:val="000B06EA"/>
    <w:pPr>
      <w:autoSpaceDE w:val="0"/>
      <w:autoSpaceDN w:val="0"/>
      <w:adjustRightInd w:val="0"/>
      <w:ind w:left="1680"/>
    </w:pPr>
    <w:rPr>
      <w:rFonts w:ascii="Times New Roman" w:hAnsi="Times New Roman"/>
      <w:sz w:val="22"/>
      <w:szCs w:val="20"/>
    </w:rPr>
  </w:style>
  <w:style w:type="paragraph" w:styleId="60">
    <w:name w:val="toc 6"/>
    <w:basedOn w:val="a6"/>
    <w:autoRedefine/>
    <w:uiPriority w:val="39"/>
    <w:rsid w:val="000B06EA"/>
    <w:pPr>
      <w:autoSpaceDE w:val="0"/>
      <w:autoSpaceDN w:val="0"/>
      <w:adjustRightInd w:val="0"/>
      <w:ind w:left="1757" w:hanging="907"/>
    </w:pPr>
    <w:rPr>
      <w:rFonts w:ascii="Times New Roman" w:hAnsi="Times New Roman"/>
      <w:szCs w:val="20"/>
    </w:rPr>
  </w:style>
  <w:style w:type="paragraph" w:styleId="70">
    <w:name w:val="toc 7"/>
    <w:basedOn w:val="a6"/>
    <w:next w:val="a6"/>
    <w:autoRedefine/>
    <w:uiPriority w:val="39"/>
    <w:rsid w:val="000B06EA"/>
    <w:pPr>
      <w:autoSpaceDE w:val="0"/>
      <w:autoSpaceDN w:val="0"/>
      <w:adjustRightInd w:val="0"/>
      <w:ind w:left="2520"/>
    </w:pPr>
    <w:rPr>
      <w:rFonts w:ascii="Times New Roman" w:hAnsi="Times New Roman"/>
      <w:sz w:val="22"/>
      <w:szCs w:val="20"/>
    </w:rPr>
  </w:style>
  <w:style w:type="paragraph" w:styleId="80">
    <w:name w:val="toc 8"/>
    <w:basedOn w:val="a6"/>
    <w:next w:val="a6"/>
    <w:autoRedefine/>
    <w:uiPriority w:val="39"/>
    <w:rsid w:val="000B06EA"/>
    <w:pPr>
      <w:autoSpaceDE w:val="0"/>
      <w:autoSpaceDN w:val="0"/>
      <w:adjustRightInd w:val="0"/>
      <w:ind w:left="2940"/>
    </w:pPr>
    <w:rPr>
      <w:rFonts w:ascii="Times New Roman" w:hAnsi="Times New Roman"/>
      <w:sz w:val="22"/>
      <w:szCs w:val="20"/>
    </w:rPr>
  </w:style>
  <w:style w:type="paragraph" w:styleId="90">
    <w:name w:val="toc 9"/>
    <w:basedOn w:val="a6"/>
    <w:next w:val="a6"/>
    <w:autoRedefine/>
    <w:uiPriority w:val="39"/>
    <w:rsid w:val="000B06EA"/>
    <w:pPr>
      <w:autoSpaceDE w:val="0"/>
      <w:autoSpaceDN w:val="0"/>
      <w:adjustRightInd w:val="0"/>
      <w:ind w:left="3360"/>
    </w:pPr>
    <w:rPr>
      <w:rFonts w:ascii="Times New Roman" w:hAnsi="Times New Roman"/>
      <w:sz w:val="22"/>
      <w:szCs w:val="20"/>
    </w:rPr>
  </w:style>
  <w:style w:type="paragraph" w:customStyle="1" w:styleId="aff3">
    <w:name w:val="备注说明"/>
    <w:basedOn w:val="a6"/>
    <w:rsid w:val="000B06EA"/>
    <w:pPr>
      <w:keepNext/>
      <w:autoSpaceDE w:val="0"/>
      <w:autoSpaceDN w:val="0"/>
      <w:adjustRightInd w:val="0"/>
      <w:spacing w:line="360" w:lineRule="auto"/>
      <w:ind w:left="1134"/>
      <w:jc w:val="both"/>
    </w:pPr>
    <w:rPr>
      <w:rFonts w:ascii="Times New Roman" w:eastAsia="楷体_GB2312" w:hAnsi="Times New Roman"/>
      <w:szCs w:val="20"/>
    </w:rPr>
  </w:style>
  <w:style w:type="paragraph" w:customStyle="1" w:styleId="aff4">
    <w:name w:val="表号去除自动编号"/>
    <w:basedOn w:val="a6"/>
    <w:rsid w:val="000B06EA"/>
    <w:pPr>
      <w:keepNext/>
      <w:autoSpaceDE w:val="0"/>
      <w:autoSpaceDN w:val="0"/>
      <w:adjustRightInd w:val="0"/>
      <w:spacing w:line="360" w:lineRule="auto"/>
      <w:jc w:val="center"/>
    </w:pPr>
    <w:rPr>
      <w:rFonts w:ascii="宋体" w:hAnsi="宋体"/>
      <w:szCs w:val="20"/>
    </w:rPr>
  </w:style>
  <w:style w:type="paragraph" w:customStyle="1" w:styleId="aff5">
    <w:name w:val="代码样式"/>
    <w:basedOn w:val="a6"/>
    <w:rsid w:val="000B06EA"/>
    <w:pPr>
      <w:autoSpaceDE w:val="0"/>
      <w:autoSpaceDN w:val="0"/>
      <w:adjustRightInd w:val="0"/>
      <w:spacing w:before="105"/>
      <w:ind w:left="1134"/>
    </w:pPr>
    <w:rPr>
      <w:rFonts w:ascii="Courier New" w:hAnsi="Courier New" w:cs="Courier New"/>
      <w:szCs w:val="20"/>
    </w:rPr>
  </w:style>
  <w:style w:type="paragraph" w:customStyle="1" w:styleId="WordPro">
    <w:name w:val="图表目录(WordPro)"/>
    <w:basedOn w:val="a6"/>
    <w:rsid w:val="000B06EA"/>
    <w:pPr>
      <w:numPr>
        <w:numId w:val="11"/>
      </w:numPr>
      <w:autoSpaceDE w:val="0"/>
      <w:autoSpaceDN w:val="0"/>
      <w:adjustRightInd w:val="0"/>
      <w:spacing w:before="300" w:after="150" w:line="360" w:lineRule="auto"/>
      <w:ind w:left="0" w:firstLine="0"/>
      <w:jc w:val="center"/>
    </w:pPr>
    <w:rPr>
      <w:rFonts w:ascii="黑体" w:eastAsia="黑体" w:hAnsi="Times New Roman"/>
      <w:sz w:val="30"/>
      <w:szCs w:val="20"/>
    </w:rPr>
  </w:style>
  <w:style w:type="paragraph" w:customStyle="1" w:styleId="aff6">
    <w:name w:val="参考资料清单"/>
    <w:basedOn w:val="a6"/>
    <w:autoRedefine/>
    <w:rsid w:val="000B06EA"/>
    <w:pPr>
      <w:tabs>
        <w:tab w:val="num" w:pos="360"/>
        <w:tab w:val="num" w:pos="840"/>
      </w:tabs>
      <w:autoSpaceDE w:val="0"/>
      <w:autoSpaceDN w:val="0"/>
      <w:adjustRightInd w:val="0"/>
      <w:spacing w:line="360" w:lineRule="auto"/>
      <w:jc w:val="both"/>
    </w:pPr>
  </w:style>
  <w:style w:type="paragraph" w:customStyle="1" w:styleId="aff7">
    <w:name w:val="编写建议"/>
    <w:basedOn w:val="a6"/>
    <w:next w:val="a6"/>
    <w:link w:val="aff7"/>
    <w:rsid w:val="000B06EA"/>
    <w:pPr>
      <w:autoSpaceDE w:val="0"/>
      <w:autoSpaceDN w:val="0"/>
      <w:adjustRightInd w:val="0"/>
      <w:spacing w:line="360" w:lineRule="auto"/>
      <w:ind w:left="1134"/>
    </w:pPr>
    <w:rPr>
      <w:rFonts w:ascii="Times New Roman" w:hAnsi="Times New Roman" w:cs="Arial"/>
      <w:i/>
      <w:color w:val="0000FF"/>
    </w:rPr>
  </w:style>
  <w:style w:type="paragraph" w:customStyle="1" w:styleId="aff8">
    <w:name w:val="表格列标题"/>
    <w:basedOn w:val="a6"/>
    <w:rsid w:val="000B06EA"/>
    <w:pPr>
      <w:autoSpaceDE w:val="0"/>
      <w:autoSpaceDN w:val="0"/>
      <w:adjustRightInd w:val="0"/>
      <w:jc w:val="center"/>
    </w:pPr>
    <w:rPr>
      <w:rFonts w:ascii="Times New Roman" w:hAnsi="Times New Roman"/>
      <w:b/>
      <w:szCs w:val="20"/>
    </w:rPr>
  </w:style>
  <w:style w:type="paragraph" w:customStyle="1" w:styleId="aff9">
    <w:name w:val="页脚样式"/>
    <w:basedOn w:val="a6"/>
    <w:rsid w:val="000B06EA"/>
    <w:pPr>
      <w:autoSpaceDE w:val="0"/>
      <w:autoSpaceDN w:val="0"/>
      <w:adjustRightInd w:val="0"/>
      <w:spacing w:before="90"/>
    </w:pPr>
    <w:rPr>
      <w:rFonts w:ascii="Times New Roman" w:hAnsi="Times New Roman"/>
      <w:sz w:val="18"/>
      <w:szCs w:val="20"/>
    </w:rPr>
  </w:style>
  <w:style w:type="paragraph" w:customStyle="1" w:styleId="affa">
    <w:name w:val="脚注"/>
    <w:basedOn w:val="a6"/>
    <w:rsid w:val="000B06EA"/>
    <w:pPr>
      <w:autoSpaceDE w:val="0"/>
      <w:autoSpaceDN w:val="0"/>
      <w:adjustRightInd w:val="0"/>
      <w:spacing w:after="90"/>
    </w:pPr>
    <w:rPr>
      <w:rFonts w:ascii="Times New Roman" w:hAnsi="Times New Roman"/>
      <w:sz w:val="18"/>
      <w:szCs w:val="20"/>
    </w:rPr>
  </w:style>
  <w:style w:type="paragraph" w:customStyle="1" w:styleId="affb">
    <w:name w:val="页眉密级样式"/>
    <w:basedOn w:val="a6"/>
    <w:rsid w:val="000B06EA"/>
    <w:pPr>
      <w:autoSpaceDE w:val="0"/>
      <w:autoSpaceDN w:val="0"/>
      <w:adjustRightInd w:val="0"/>
      <w:jc w:val="right"/>
    </w:pPr>
    <w:rPr>
      <w:rFonts w:ascii="Times New Roman" w:hAnsi="Times New Roman"/>
      <w:sz w:val="18"/>
      <w:szCs w:val="18"/>
    </w:rPr>
  </w:style>
  <w:style w:type="paragraph" w:customStyle="1" w:styleId="a3">
    <w:name w:val="目录页编号文本样式"/>
    <w:basedOn w:val="a6"/>
    <w:rsid w:val="000B06EA"/>
    <w:pPr>
      <w:numPr>
        <w:numId w:val="10"/>
      </w:numPr>
      <w:tabs>
        <w:tab w:val="clear" w:pos="2989"/>
      </w:tabs>
      <w:autoSpaceDE w:val="0"/>
      <w:autoSpaceDN w:val="0"/>
      <w:adjustRightInd w:val="0"/>
      <w:ind w:left="0"/>
      <w:jc w:val="right"/>
    </w:pPr>
    <w:rPr>
      <w:rFonts w:ascii="Times New Roman" w:hAnsi="Times New Roman"/>
      <w:szCs w:val="20"/>
    </w:rPr>
  </w:style>
  <w:style w:type="paragraph" w:customStyle="1" w:styleId="affc">
    <w:name w:val="页眉文档名称样式"/>
    <w:basedOn w:val="a6"/>
    <w:rsid w:val="000B06EA"/>
    <w:pPr>
      <w:autoSpaceDE w:val="0"/>
      <w:autoSpaceDN w:val="0"/>
      <w:adjustRightInd w:val="0"/>
    </w:pPr>
    <w:rPr>
      <w:rFonts w:ascii="Times New Roman" w:hAnsi="Times New Roman"/>
      <w:sz w:val="18"/>
      <w:szCs w:val="18"/>
    </w:rPr>
  </w:style>
  <w:style w:type="paragraph" w:customStyle="1" w:styleId="affd">
    <w:name w:val="缺省文本"/>
    <w:basedOn w:val="a6"/>
    <w:rsid w:val="000B06EA"/>
    <w:pPr>
      <w:autoSpaceDE w:val="0"/>
      <w:autoSpaceDN w:val="0"/>
      <w:adjustRightInd w:val="0"/>
      <w:spacing w:line="360" w:lineRule="auto"/>
    </w:pPr>
    <w:rPr>
      <w:rFonts w:ascii="Times New Roman" w:hAnsi="Times New Roman"/>
      <w:szCs w:val="20"/>
    </w:rPr>
  </w:style>
  <w:style w:type="paragraph" w:customStyle="1" w:styleId="abstract">
    <w:name w:val="abstract"/>
    <w:basedOn w:val="a6"/>
    <w:autoRedefine/>
    <w:rsid w:val="000B06EA"/>
    <w:pPr>
      <w:widowControl/>
      <w:numPr>
        <w:ilvl w:val="12"/>
      </w:numPr>
      <w:tabs>
        <w:tab w:val="left" w:pos="907"/>
      </w:tabs>
      <w:autoSpaceDE w:val="0"/>
      <w:autoSpaceDN w:val="0"/>
      <w:adjustRightInd w:val="0"/>
      <w:spacing w:line="360" w:lineRule="auto"/>
      <w:ind w:left="879" w:hanging="879"/>
      <w:jc w:val="both"/>
    </w:pPr>
    <w:rPr>
      <w:rFonts w:ascii="Times New Roman" w:hAnsi="Times New Roman"/>
      <w:szCs w:val="20"/>
    </w:rPr>
  </w:style>
  <w:style w:type="paragraph" w:customStyle="1" w:styleId="annotation">
    <w:name w:val="annotation"/>
    <w:basedOn w:val="a6"/>
    <w:autoRedefine/>
    <w:rsid w:val="000B06EA"/>
    <w:pPr>
      <w:keepLines/>
      <w:widowControl/>
      <w:numPr>
        <w:ilvl w:val="12"/>
      </w:numPr>
      <w:autoSpaceDE w:val="0"/>
      <w:autoSpaceDN w:val="0"/>
      <w:adjustRightInd w:val="0"/>
      <w:spacing w:line="360" w:lineRule="auto"/>
      <w:ind w:left="1134"/>
      <w:jc w:val="both"/>
    </w:pPr>
    <w:rPr>
      <w:rFonts w:ascii="Times New Roman" w:hAnsi="Times New Roman"/>
      <w:szCs w:val="20"/>
    </w:rPr>
  </w:style>
  <w:style w:type="paragraph" w:customStyle="1" w:styleId="catalog">
    <w:name w:val="catalog"/>
    <w:basedOn w:val="a6"/>
    <w:autoRedefine/>
    <w:rsid w:val="000B06EA"/>
    <w:pPr>
      <w:pageBreakBefore/>
      <w:widowControl/>
      <w:numPr>
        <w:ilvl w:val="12"/>
      </w:numPr>
      <w:autoSpaceDE w:val="0"/>
      <w:autoSpaceDN w:val="0"/>
      <w:adjustRightInd w:val="0"/>
      <w:spacing w:before="300" w:after="150" w:line="360" w:lineRule="auto"/>
      <w:jc w:val="center"/>
    </w:pPr>
    <w:rPr>
      <w:rFonts w:ascii="黑体" w:eastAsia="黑体" w:hAnsi="Times New Roman"/>
      <w:sz w:val="30"/>
      <w:szCs w:val="20"/>
    </w:rPr>
  </w:style>
  <w:style w:type="paragraph" w:customStyle="1" w:styleId="catalog1">
    <w:name w:val="catalog 1"/>
    <w:basedOn w:val="a6"/>
    <w:autoRedefine/>
    <w:rsid w:val="000B06EA"/>
    <w:pPr>
      <w:widowControl/>
      <w:autoSpaceDE w:val="0"/>
      <w:autoSpaceDN w:val="0"/>
      <w:adjustRightInd w:val="0"/>
      <w:ind w:left="198" w:hanging="113"/>
    </w:pPr>
    <w:rPr>
      <w:rFonts w:ascii="Times New Roman" w:hAnsi="Times New Roman"/>
      <w:szCs w:val="20"/>
    </w:rPr>
  </w:style>
  <w:style w:type="paragraph" w:customStyle="1" w:styleId="catalog2">
    <w:name w:val="catalog 2"/>
    <w:basedOn w:val="a6"/>
    <w:rsid w:val="000B06EA"/>
    <w:pPr>
      <w:autoSpaceDE w:val="0"/>
      <w:autoSpaceDN w:val="0"/>
      <w:adjustRightInd w:val="0"/>
      <w:ind w:left="453" w:hanging="283"/>
    </w:pPr>
    <w:rPr>
      <w:rFonts w:ascii="Times New Roman" w:hAnsi="Times New Roman"/>
      <w:szCs w:val="20"/>
    </w:rPr>
  </w:style>
  <w:style w:type="paragraph" w:customStyle="1" w:styleId="catalog3">
    <w:name w:val="catalog 3"/>
    <w:basedOn w:val="a6"/>
    <w:autoRedefine/>
    <w:rsid w:val="000B06EA"/>
    <w:pPr>
      <w:widowControl/>
      <w:autoSpaceDE w:val="0"/>
      <w:autoSpaceDN w:val="0"/>
      <w:adjustRightInd w:val="0"/>
      <w:ind w:left="794" w:hanging="454"/>
    </w:pPr>
    <w:rPr>
      <w:rFonts w:ascii="Times New Roman" w:hAnsi="Times New Roman"/>
      <w:szCs w:val="20"/>
    </w:rPr>
  </w:style>
  <w:style w:type="paragraph" w:customStyle="1" w:styleId="catalog4">
    <w:name w:val="catalog 4"/>
    <w:basedOn w:val="a6"/>
    <w:autoRedefine/>
    <w:rsid w:val="000B06EA"/>
    <w:pPr>
      <w:widowControl/>
      <w:autoSpaceDE w:val="0"/>
      <w:autoSpaceDN w:val="0"/>
      <w:adjustRightInd w:val="0"/>
      <w:ind w:left="1134" w:hanging="567"/>
    </w:pPr>
    <w:rPr>
      <w:rFonts w:ascii="Times New Roman" w:hAnsi="Times New Roman"/>
      <w:szCs w:val="20"/>
    </w:rPr>
  </w:style>
  <w:style w:type="paragraph" w:customStyle="1" w:styleId="catalog5">
    <w:name w:val="catalog 5"/>
    <w:basedOn w:val="a6"/>
    <w:rsid w:val="000B06EA"/>
    <w:pPr>
      <w:autoSpaceDE w:val="0"/>
      <w:autoSpaceDN w:val="0"/>
      <w:adjustRightInd w:val="0"/>
      <w:ind w:left="680"/>
    </w:pPr>
    <w:rPr>
      <w:rFonts w:ascii="Times New Roman" w:hAnsi="Times New Roman"/>
      <w:szCs w:val="20"/>
    </w:rPr>
  </w:style>
  <w:style w:type="paragraph" w:customStyle="1" w:styleId="catalog6">
    <w:name w:val="catalog 6"/>
    <w:basedOn w:val="a6"/>
    <w:autoRedefine/>
    <w:rsid w:val="000B06EA"/>
    <w:pPr>
      <w:widowControl/>
      <w:autoSpaceDE w:val="0"/>
      <w:autoSpaceDN w:val="0"/>
      <w:adjustRightInd w:val="0"/>
      <w:ind w:left="1757" w:hanging="907"/>
    </w:pPr>
    <w:rPr>
      <w:rFonts w:ascii="Times New Roman" w:hAnsi="Times New Roman"/>
      <w:szCs w:val="20"/>
    </w:rPr>
  </w:style>
  <w:style w:type="paragraph" w:customStyle="1" w:styleId="catalog7">
    <w:name w:val="catalog 7"/>
    <w:basedOn w:val="a6"/>
    <w:autoRedefine/>
    <w:rsid w:val="000B06EA"/>
    <w:pPr>
      <w:widowControl/>
      <w:autoSpaceDE w:val="0"/>
      <w:autoSpaceDN w:val="0"/>
      <w:adjustRightInd w:val="0"/>
      <w:ind w:left="2041" w:hanging="1077"/>
    </w:pPr>
    <w:rPr>
      <w:rFonts w:ascii="宋体" w:hAnsi="Times New Roman"/>
      <w:szCs w:val="20"/>
    </w:rPr>
  </w:style>
  <w:style w:type="paragraph" w:customStyle="1" w:styleId="catalog8">
    <w:name w:val="catalog 8"/>
    <w:basedOn w:val="a6"/>
    <w:autoRedefine/>
    <w:rsid w:val="000B06EA"/>
    <w:pPr>
      <w:widowControl/>
      <w:autoSpaceDE w:val="0"/>
      <w:autoSpaceDN w:val="0"/>
      <w:adjustRightInd w:val="0"/>
      <w:ind w:left="113"/>
    </w:pPr>
    <w:rPr>
      <w:rFonts w:ascii="Times New Roman" w:hAnsi="Times New Roman"/>
      <w:szCs w:val="20"/>
    </w:rPr>
  </w:style>
  <w:style w:type="paragraph" w:customStyle="1" w:styleId="catalog9">
    <w:name w:val="catalog 9"/>
    <w:basedOn w:val="a6"/>
    <w:autoRedefine/>
    <w:rsid w:val="000B06EA"/>
    <w:pPr>
      <w:widowControl/>
      <w:autoSpaceDE w:val="0"/>
      <w:autoSpaceDN w:val="0"/>
      <w:adjustRightInd w:val="0"/>
      <w:ind w:left="113"/>
    </w:pPr>
    <w:rPr>
      <w:rFonts w:ascii="Times New Roman" w:hAnsi="Times New Roman"/>
      <w:szCs w:val="20"/>
    </w:rPr>
  </w:style>
  <w:style w:type="paragraph" w:customStyle="1" w:styleId="catalogoffigureandtable">
    <w:name w:val="catalog of figure and table"/>
    <w:basedOn w:val="a6"/>
    <w:autoRedefine/>
    <w:rsid w:val="000B06EA"/>
    <w:pPr>
      <w:widowControl/>
      <w:autoSpaceDE w:val="0"/>
      <w:autoSpaceDN w:val="0"/>
      <w:adjustRightInd w:val="0"/>
      <w:spacing w:before="300" w:after="150" w:line="360" w:lineRule="auto"/>
      <w:jc w:val="center"/>
    </w:pPr>
    <w:rPr>
      <w:rFonts w:ascii="黑体" w:eastAsia="黑体" w:hAnsi="Times New Roman"/>
      <w:sz w:val="30"/>
      <w:szCs w:val="20"/>
    </w:rPr>
  </w:style>
  <w:style w:type="paragraph" w:customStyle="1" w:styleId="chaptertitle">
    <w:name w:val="chapter title"/>
    <w:basedOn w:val="a6"/>
    <w:autoRedefine/>
    <w:rsid w:val="000B06EA"/>
    <w:pPr>
      <w:widowControl/>
      <w:tabs>
        <w:tab w:val="left" w:pos="0"/>
      </w:tabs>
      <w:autoSpaceDE w:val="0"/>
      <w:autoSpaceDN w:val="0"/>
      <w:adjustRightInd w:val="0"/>
      <w:spacing w:before="300" w:after="300"/>
      <w:jc w:val="center"/>
    </w:pPr>
    <w:rPr>
      <w:sz w:val="30"/>
      <w:szCs w:val="20"/>
    </w:rPr>
  </w:style>
  <w:style w:type="paragraph" w:customStyle="1" w:styleId="code">
    <w:name w:val="code"/>
    <w:basedOn w:val="a6"/>
    <w:autoRedefine/>
    <w:rsid w:val="000B06EA"/>
    <w:pPr>
      <w:widowControl/>
      <w:autoSpaceDE w:val="0"/>
      <w:autoSpaceDN w:val="0"/>
      <w:adjustRightInd w:val="0"/>
      <w:spacing w:line="360" w:lineRule="auto"/>
      <w:ind w:left="1134"/>
      <w:jc w:val="both"/>
    </w:pPr>
    <w:rPr>
      <w:rFonts w:ascii="Courier New" w:hAnsi="Courier New"/>
      <w:sz w:val="18"/>
      <w:szCs w:val="20"/>
    </w:rPr>
  </w:style>
  <w:style w:type="paragraph" w:customStyle="1" w:styleId="compilingadvice">
    <w:name w:val="compiling advice"/>
    <w:basedOn w:val="a6"/>
    <w:autoRedefine/>
    <w:rsid w:val="000B06EA"/>
    <w:pPr>
      <w:widowControl/>
      <w:autoSpaceDE w:val="0"/>
      <w:autoSpaceDN w:val="0"/>
      <w:adjustRightInd w:val="0"/>
      <w:spacing w:line="360" w:lineRule="auto"/>
      <w:ind w:left="1134"/>
      <w:jc w:val="both"/>
    </w:pPr>
    <w:rPr>
      <w:rFonts w:ascii="Times New Roman" w:hAnsi="Times New Roman"/>
      <w:i/>
      <w:color w:val="0000FF"/>
      <w:szCs w:val="20"/>
    </w:rPr>
  </w:style>
  <w:style w:type="paragraph" w:customStyle="1" w:styleId="confidentialitylevelonheader">
    <w:name w:val="confidentiality level on header"/>
    <w:basedOn w:val="a6"/>
    <w:autoRedefine/>
    <w:rsid w:val="000B06EA"/>
    <w:pPr>
      <w:widowControl/>
      <w:autoSpaceDE w:val="0"/>
      <w:autoSpaceDN w:val="0"/>
      <w:adjustRightInd w:val="0"/>
      <w:ind w:right="360" w:firstLineChars="211" w:firstLine="380"/>
      <w:jc w:val="both"/>
    </w:pPr>
    <w:rPr>
      <w:rFonts w:ascii="Times New Roman" w:hAnsi="Times New Roman"/>
      <w:sz w:val="18"/>
      <w:szCs w:val="20"/>
    </w:rPr>
  </w:style>
  <w:style w:type="paragraph" w:customStyle="1" w:styleId="defaulttext">
    <w:name w:val="default text"/>
    <w:basedOn w:val="a6"/>
    <w:autoRedefine/>
    <w:rsid w:val="000B06EA"/>
    <w:pPr>
      <w:widowControl/>
      <w:autoSpaceDE w:val="0"/>
      <w:autoSpaceDN w:val="0"/>
      <w:adjustRightInd w:val="0"/>
      <w:spacing w:line="360" w:lineRule="auto"/>
      <w:ind w:rightChars="301" w:right="662"/>
    </w:pPr>
    <w:rPr>
      <w:rFonts w:ascii="Times New Roman" w:hAnsi="Times New Roman"/>
      <w:szCs w:val="20"/>
    </w:rPr>
  </w:style>
  <w:style w:type="paragraph" w:customStyle="1" w:styleId="documenttitle">
    <w:name w:val="document title"/>
    <w:basedOn w:val="a6"/>
    <w:autoRedefine/>
    <w:rsid w:val="000B06EA"/>
    <w:pPr>
      <w:widowControl/>
      <w:numPr>
        <w:numId w:val="5"/>
      </w:numPr>
      <w:tabs>
        <w:tab w:val="clear" w:pos="1080"/>
        <w:tab w:val="left" w:pos="0"/>
      </w:tabs>
      <w:autoSpaceDE w:val="0"/>
      <w:autoSpaceDN w:val="0"/>
      <w:adjustRightInd w:val="0"/>
      <w:spacing w:before="300" w:after="300"/>
      <w:jc w:val="center"/>
      <w:outlineLvl w:val="0"/>
    </w:pPr>
    <w:rPr>
      <w:sz w:val="30"/>
      <w:szCs w:val="20"/>
    </w:rPr>
  </w:style>
  <w:style w:type="paragraph" w:customStyle="1" w:styleId="documenttitleoncover">
    <w:name w:val="document title on cover"/>
    <w:basedOn w:val="a6"/>
    <w:autoRedefine/>
    <w:rsid w:val="000B06EA"/>
    <w:pPr>
      <w:widowControl/>
      <w:autoSpaceDE w:val="0"/>
      <w:autoSpaceDN w:val="0"/>
      <w:adjustRightInd w:val="0"/>
      <w:spacing w:line="360" w:lineRule="auto"/>
      <w:jc w:val="center"/>
    </w:pPr>
    <w:rPr>
      <w:b/>
      <w:sz w:val="56"/>
      <w:szCs w:val="20"/>
    </w:rPr>
  </w:style>
  <w:style w:type="paragraph" w:customStyle="1" w:styleId="documenttitleonheader">
    <w:name w:val="document title on header"/>
    <w:basedOn w:val="a6"/>
    <w:autoRedefine/>
    <w:rsid w:val="000B06EA"/>
    <w:pPr>
      <w:widowControl/>
      <w:numPr>
        <w:numId w:val="6"/>
      </w:numPr>
      <w:autoSpaceDE w:val="0"/>
      <w:autoSpaceDN w:val="0"/>
      <w:adjustRightInd w:val="0"/>
    </w:pPr>
    <w:rPr>
      <w:rFonts w:ascii="Times New Roman" w:hAnsi="Times New Roman"/>
      <w:sz w:val="18"/>
      <w:szCs w:val="20"/>
    </w:rPr>
  </w:style>
  <w:style w:type="paragraph" w:customStyle="1" w:styleId="figuredescription0">
    <w:name w:val="figure description"/>
    <w:basedOn w:val="a6"/>
    <w:rsid w:val="000B06EA"/>
    <w:pPr>
      <w:widowControl/>
      <w:tabs>
        <w:tab w:val="num" w:pos="432"/>
      </w:tabs>
      <w:autoSpaceDE w:val="0"/>
      <w:autoSpaceDN w:val="0"/>
      <w:adjustRightInd w:val="0"/>
      <w:spacing w:before="105" w:line="360" w:lineRule="auto"/>
      <w:ind w:left="432" w:hanging="432"/>
      <w:jc w:val="center"/>
    </w:pPr>
    <w:rPr>
      <w:rFonts w:ascii="宋体" w:hAnsi="Times New Roman"/>
      <w:szCs w:val="20"/>
    </w:rPr>
  </w:style>
  <w:style w:type="paragraph" w:customStyle="1" w:styleId="figuredescriptionwithoutautonumbering">
    <w:name w:val="figure description without auto numbering"/>
    <w:basedOn w:val="a6"/>
    <w:autoRedefine/>
    <w:rsid w:val="000B06EA"/>
    <w:pPr>
      <w:widowControl/>
      <w:numPr>
        <w:numId w:val="12"/>
      </w:numPr>
      <w:tabs>
        <w:tab w:val="clear" w:pos="400"/>
      </w:tabs>
      <w:autoSpaceDE w:val="0"/>
      <w:autoSpaceDN w:val="0"/>
      <w:adjustRightInd w:val="0"/>
      <w:spacing w:before="105" w:line="360" w:lineRule="auto"/>
      <w:ind w:left="0" w:firstLine="425"/>
      <w:jc w:val="center"/>
    </w:pPr>
    <w:rPr>
      <w:rFonts w:ascii="Times New Roman" w:hAnsi="Times New Roman"/>
      <w:szCs w:val="20"/>
    </w:rPr>
  </w:style>
  <w:style w:type="paragraph" w:customStyle="1" w:styleId="footnotes">
    <w:name w:val="footnotes"/>
    <w:basedOn w:val="a6"/>
    <w:autoRedefine/>
    <w:rsid w:val="000B06EA"/>
    <w:pPr>
      <w:widowControl/>
      <w:numPr>
        <w:numId w:val="7"/>
      </w:numPr>
      <w:tabs>
        <w:tab w:val="clear" w:pos="425"/>
      </w:tabs>
      <w:autoSpaceDE w:val="0"/>
      <w:autoSpaceDN w:val="0"/>
      <w:adjustRightInd w:val="0"/>
      <w:spacing w:after="90"/>
      <w:ind w:left="0" w:firstLine="0"/>
    </w:pPr>
    <w:rPr>
      <w:rFonts w:ascii="Times New Roman" w:hAnsi="Times New Roman"/>
      <w:sz w:val="18"/>
      <w:szCs w:val="20"/>
    </w:rPr>
  </w:style>
  <w:style w:type="paragraph" w:customStyle="1" w:styleId="HuaweiTechnologiesoncover">
    <w:name w:val="Huawei Technologies on cover"/>
    <w:basedOn w:val="a6"/>
    <w:rsid w:val="000B06EA"/>
    <w:pPr>
      <w:widowControl/>
      <w:autoSpaceDE w:val="0"/>
      <w:autoSpaceDN w:val="0"/>
      <w:adjustRightInd w:val="0"/>
      <w:spacing w:line="360" w:lineRule="auto"/>
      <w:jc w:val="center"/>
    </w:pPr>
    <w:rPr>
      <w:rFonts w:ascii="黑体" w:eastAsia="黑体" w:hAnsi="Times New Roman"/>
      <w:b/>
      <w:sz w:val="32"/>
      <w:szCs w:val="20"/>
    </w:rPr>
  </w:style>
  <w:style w:type="paragraph" w:styleId="a1">
    <w:name w:val="List Bullet"/>
    <w:basedOn w:val="a6"/>
    <w:autoRedefine/>
    <w:rsid w:val="000B06EA"/>
    <w:pPr>
      <w:numPr>
        <w:numId w:val="8"/>
      </w:numPr>
      <w:tabs>
        <w:tab w:val="num" w:pos="360"/>
      </w:tabs>
      <w:autoSpaceDE w:val="0"/>
      <w:autoSpaceDN w:val="0"/>
      <w:adjustRightInd w:val="0"/>
      <w:ind w:left="0" w:firstLine="0"/>
    </w:pPr>
    <w:rPr>
      <w:rFonts w:ascii="Times New Roman" w:hAnsi="Times New Roman"/>
      <w:sz w:val="22"/>
    </w:rPr>
  </w:style>
  <w:style w:type="paragraph" w:customStyle="1" w:styleId="itemlist">
    <w:name w:val="item list"/>
    <w:basedOn w:val="a1"/>
    <w:autoRedefine/>
    <w:rsid w:val="000B06EA"/>
    <w:pPr>
      <w:widowControl/>
      <w:numPr>
        <w:numId w:val="0"/>
      </w:numPr>
      <w:tabs>
        <w:tab w:val="num" w:pos="1559"/>
      </w:tabs>
      <w:spacing w:line="360" w:lineRule="auto"/>
      <w:ind w:left="1559" w:hanging="360"/>
    </w:pPr>
    <w:rPr>
      <w:rFonts w:ascii="宋体" w:hAnsi="Wingdings"/>
      <w:sz w:val="21"/>
    </w:rPr>
  </w:style>
  <w:style w:type="paragraph" w:customStyle="1" w:styleId="keywords">
    <w:name w:val="keywords"/>
    <w:basedOn w:val="a6"/>
    <w:autoRedefine/>
    <w:rsid w:val="000B06EA"/>
    <w:pPr>
      <w:widowControl/>
      <w:numPr>
        <w:numId w:val="9"/>
      </w:numPr>
      <w:tabs>
        <w:tab w:val="clear" w:pos="1077"/>
        <w:tab w:val="left" w:pos="907"/>
      </w:tabs>
      <w:autoSpaceDE w:val="0"/>
      <w:autoSpaceDN w:val="0"/>
      <w:adjustRightInd w:val="0"/>
      <w:spacing w:line="360" w:lineRule="auto"/>
      <w:ind w:left="879" w:hanging="879"/>
      <w:jc w:val="both"/>
    </w:pPr>
    <w:rPr>
      <w:rFonts w:ascii="Times New Roman" w:hAnsi="Times New Roman"/>
      <w:szCs w:val="20"/>
    </w:rPr>
  </w:style>
  <w:style w:type="paragraph" w:customStyle="1" w:styleId="referance">
    <w:name w:val="referance"/>
    <w:basedOn w:val="a6"/>
    <w:autoRedefine/>
    <w:rsid w:val="000B06EA"/>
    <w:pPr>
      <w:widowControl/>
      <w:tabs>
        <w:tab w:val="num" w:pos="1260"/>
      </w:tabs>
      <w:autoSpaceDE w:val="0"/>
      <w:autoSpaceDN w:val="0"/>
      <w:adjustRightInd w:val="0"/>
      <w:spacing w:line="360" w:lineRule="auto"/>
      <w:ind w:left="1260" w:hanging="420"/>
      <w:jc w:val="both"/>
    </w:pPr>
    <w:rPr>
      <w:rFonts w:ascii="宋体" w:hAnsi="Times New Roman"/>
      <w:szCs w:val="20"/>
    </w:rPr>
  </w:style>
  <w:style w:type="paragraph" w:customStyle="1" w:styleId="revisionrecord">
    <w:name w:val="revision record"/>
    <w:basedOn w:val="a6"/>
    <w:autoRedefine/>
    <w:rsid w:val="000B06EA"/>
    <w:pPr>
      <w:pageBreakBefore/>
      <w:widowControl/>
      <w:autoSpaceDE w:val="0"/>
      <w:autoSpaceDN w:val="0"/>
      <w:adjustRightInd w:val="0"/>
      <w:spacing w:before="300" w:after="150" w:line="360" w:lineRule="auto"/>
      <w:jc w:val="center"/>
    </w:pPr>
    <w:rPr>
      <w:rFonts w:ascii="黑体" w:eastAsia="黑体" w:hAnsi="Times New Roman"/>
      <w:sz w:val="30"/>
      <w:szCs w:val="20"/>
    </w:rPr>
  </w:style>
  <w:style w:type="paragraph" w:customStyle="1" w:styleId="tabledescription">
    <w:name w:val="table description"/>
    <w:basedOn w:val="a6"/>
    <w:rsid w:val="000B06EA"/>
    <w:pPr>
      <w:keepLines/>
      <w:widowControl/>
      <w:tabs>
        <w:tab w:val="num" w:pos="420"/>
      </w:tabs>
      <w:autoSpaceDE w:val="0"/>
      <w:autoSpaceDN w:val="0"/>
      <w:adjustRightInd w:val="0"/>
      <w:spacing w:line="360" w:lineRule="auto"/>
      <w:ind w:left="420" w:hanging="420"/>
      <w:jc w:val="center"/>
    </w:pPr>
    <w:rPr>
      <w:rFonts w:ascii="宋体" w:hAnsi="Times New Roman"/>
      <w:szCs w:val="20"/>
    </w:rPr>
  </w:style>
  <w:style w:type="paragraph" w:customStyle="1" w:styleId="tabledescriptionwithoutautonumbering">
    <w:name w:val="table description without auto numbering"/>
    <w:basedOn w:val="a6"/>
    <w:autoRedefine/>
    <w:rsid w:val="000B06EA"/>
    <w:pPr>
      <w:keepLines/>
      <w:widowControl/>
      <w:autoSpaceDE w:val="0"/>
      <w:autoSpaceDN w:val="0"/>
      <w:adjustRightInd w:val="0"/>
      <w:spacing w:line="360" w:lineRule="auto"/>
      <w:jc w:val="center"/>
    </w:pPr>
    <w:rPr>
      <w:rFonts w:ascii="宋体" w:hAnsi="Times New Roman"/>
      <w:szCs w:val="20"/>
    </w:rPr>
  </w:style>
  <w:style w:type="paragraph" w:customStyle="1" w:styleId="tableheading">
    <w:name w:val="table heading"/>
    <w:basedOn w:val="a6"/>
    <w:autoRedefine/>
    <w:rsid w:val="000B06EA"/>
    <w:pPr>
      <w:widowControl/>
      <w:autoSpaceDE w:val="0"/>
      <w:autoSpaceDN w:val="0"/>
      <w:adjustRightInd w:val="0"/>
      <w:jc w:val="center"/>
    </w:pPr>
    <w:rPr>
      <w:rFonts w:ascii="Times New Roman" w:hAnsi="Times New Roman"/>
      <w:b/>
      <w:szCs w:val="20"/>
    </w:rPr>
  </w:style>
  <w:style w:type="paragraph" w:customStyle="1" w:styleId="tabletext">
    <w:name w:val="table text"/>
    <w:basedOn w:val="a6"/>
    <w:autoRedefine/>
    <w:rsid w:val="000B06EA"/>
    <w:pPr>
      <w:widowControl/>
      <w:tabs>
        <w:tab w:val="decimal" w:pos="0"/>
      </w:tabs>
      <w:autoSpaceDE w:val="0"/>
      <w:autoSpaceDN w:val="0"/>
      <w:adjustRightInd w:val="0"/>
    </w:pPr>
    <w:rPr>
      <w:rFonts w:ascii="Times New Roman" w:hAnsi="Times New Roman"/>
      <w:szCs w:val="20"/>
    </w:rPr>
  </w:style>
  <w:style w:type="paragraph" w:customStyle="1" w:styleId="tabletextoncover">
    <w:name w:val="table text on cover"/>
    <w:basedOn w:val="a6"/>
    <w:autoRedefine/>
    <w:rsid w:val="000B06EA"/>
    <w:pPr>
      <w:widowControl/>
      <w:autoSpaceDE w:val="0"/>
      <w:autoSpaceDN w:val="0"/>
      <w:adjustRightInd w:val="0"/>
      <w:jc w:val="center"/>
    </w:pPr>
    <w:rPr>
      <w:rFonts w:ascii="Times New Roman" w:hAnsi="Times New Roman"/>
      <w:b/>
      <w:sz w:val="24"/>
      <w:szCs w:val="20"/>
    </w:rPr>
  </w:style>
  <w:style w:type="paragraph" w:customStyle="1" w:styleId="textindentation">
    <w:name w:val="text indentation"/>
    <w:basedOn w:val="a6"/>
    <w:autoRedefine/>
    <w:rsid w:val="000B06EA"/>
    <w:pPr>
      <w:widowControl/>
      <w:autoSpaceDE w:val="0"/>
      <w:autoSpaceDN w:val="0"/>
      <w:adjustRightInd w:val="0"/>
      <w:spacing w:line="360" w:lineRule="auto"/>
      <w:ind w:left="1134"/>
      <w:jc w:val="both"/>
    </w:pPr>
    <w:rPr>
      <w:rFonts w:ascii="Times New Roman" w:hAnsi="Times New Roman"/>
      <w:szCs w:val="20"/>
    </w:rPr>
  </w:style>
  <w:style w:type="paragraph" w:customStyle="1" w:styleId="Char1">
    <w:name w:val="编写建议 Char"/>
    <w:basedOn w:val="a6"/>
    <w:link w:val="CharChar1"/>
    <w:autoRedefine/>
    <w:rsid w:val="000B06EA"/>
    <w:pPr>
      <w:autoSpaceDE w:val="0"/>
      <w:autoSpaceDN w:val="0"/>
      <w:adjustRightInd w:val="0"/>
      <w:ind w:firstLineChars="200" w:firstLine="420"/>
    </w:pPr>
    <w:rPr>
      <w:rFonts w:cs="Arial"/>
      <w:i/>
      <w:color w:val="0000FF"/>
    </w:rPr>
  </w:style>
  <w:style w:type="character" w:customStyle="1" w:styleId="CharChar1">
    <w:name w:val="编写建议 Char Char"/>
    <w:link w:val="Char1"/>
    <w:rsid w:val="000B06EA"/>
    <w:rPr>
      <w:rFonts w:ascii="Arial" w:eastAsia="宋体" w:hAnsi="Arial" w:cs="Arial"/>
      <w:i/>
      <w:color w:val="0000FF"/>
      <w:sz w:val="21"/>
      <w:szCs w:val="21"/>
      <w:lang w:val="en-US" w:eastAsia="zh-CN" w:bidi="ar-SA"/>
    </w:rPr>
  </w:style>
  <w:style w:type="paragraph" w:customStyle="1" w:styleId="abc">
    <w:name w:val="标题 abc"/>
    <w:basedOn w:val="a6"/>
    <w:rsid w:val="000B06EA"/>
    <w:pPr>
      <w:tabs>
        <w:tab w:val="num" w:pos="360"/>
      </w:tabs>
      <w:autoSpaceDE w:val="0"/>
      <w:autoSpaceDN w:val="0"/>
      <w:adjustRightInd w:val="0"/>
      <w:spacing w:beforeLines="50" w:before="50"/>
      <w:jc w:val="both"/>
    </w:pPr>
    <w:rPr>
      <w:rFonts w:ascii="Times New Roman" w:hAnsi="Times New Roman"/>
      <w:sz w:val="22"/>
      <w:szCs w:val="20"/>
    </w:rPr>
  </w:style>
  <w:style w:type="paragraph" w:customStyle="1" w:styleId="affe">
    <w:name w:val="点号"/>
    <w:basedOn w:val="a6"/>
    <w:rsid w:val="000B06EA"/>
    <w:pPr>
      <w:autoSpaceDE w:val="0"/>
      <w:autoSpaceDN w:val="0"/>
      <w:adjustRightInd w:val="0"/>
      <w:spacing w:beforeLines="50" w:before="50"/>
      <w:ind w:left="1231" w:hanging="284"/>
    </w:pPr>
    <w:rPr>
      <w:rFonts w:ascii="Times New Roman" w:hAnsi="Times New Roman"/>
      <w:szCs w:val="20"/>
    </w:rPr>
  </w:style>
  <w:style w:type="paragraph" w:customStyle="1" w:styleId="afff">
    <w:name w:val="参考资料清单+倾斜+蓝色"/>
    <w:basedOn w:val="a6"/>
    <w:autoRedefine/>
    <w:rsid w:val="000B06EA"/>
    <w:pPr>
      <w:autoSpaceDE w:val="0"/>
      <w:autoSpaceDN w:val="0"/>
      <w:adjustRightInd w:val="0"/>
      <w:spacing w:line="360" w:lineRule="auto"/>
      <w:jc w:val="both"/>
    </w:pPr>
    <w:rPr>
      <w:i/>
      <w:iCs/>
      <w:color w:val="0000FF"/>
    </w:rPr>
  </w:style>
  <w:style w:type="paragraph" w:customStyle="1" w:styleId="22">
    <w:name w:val="规程 标题2"/>
    <w:basedOn w:val="20"/>
    <w:rsid w:val="000B06EA"/>
    <w:pPr>
      <w:tabs>
        <w:tab w:val="clear" w:pos="576"/>
        <w:tab w:val="num" w:pos="774"/>
      </w:tabs>
      <w:autoSpaceDE w:val="0"/>
      <w:autoSpaceDN w:val="0"/>
      <w:ind w:left="774"/>
      <w:jc w:val="left"/>
    </w:pPr>
    <w:rPr>
      <w:rFonts w:ascii="Times New Roman" w:eastAsia="宋体" w:hAnsi="Times New Roman"/>
      <w:b/>
      <w:sz w:val="22"/>
    </w:rPr>
  </w:style>
  <w:style w:type="paragraph" w:customStyle="1" w:styleId="DefaultText0">
    <w:name w:val="Default Text"/>
    <w:basedOn w:val="a6"/>
    <w:rsid w:val="000B06EA"/>
    <w:pPr>
      <w:autoSpaceDE w:val="0"/>
      <w:autoSpaceDN w:val="0"/>
      <w:adjustRightInd w:val="0"/>
    </w:pPr>
    <w:rPr>
      <w:rFonts w:ascii="Times New Roman" w:hAnsi="Times New Roman"/>
      <w:sz w:val="24"/>
      <w:szCs w:val="24"/>
    </w:rPr>
  </w:style>
  <w:style w:type="paragraph" w:styleId="afff0">
    <w:name w:val="annotation subject"/>
    <w:basedOn w:val="aff1"/>
    <w:next w:val="aff1"/>
    <w:semiHidden/>
    <w:rsid w:val="000B06EA"/>
    <w:pPr>
      <w:autoSpaceDE w:val="0"/>
      <w:autoSpaceDN w:val="0"/>
      <w:adjustRightInd w:val="0"/>
    </w:pPr>
    <w:rPr>
      <w:rFonts w:ascii="Times New Roman" w:hAnsi="Times New Roman"/>
      <w:b/>
      <w:bCs/>
      <w:sz w:val="20"/>
      <w:szCs w:val="20"/>
    </w:rPr>
  </w:style>
  <w:style w:type="paragraph" w:customStyle="1" w:styleId="afff1">
    <w:name w:val="表目录"/>
    <w:basedOn w:val="10"/>
    <w:rsid w:val="000B06EA"/>
    <w:pPr>
      <w:tabs>
        <w:tab w:val="clear" w:pos="720"/>
        <w:tab w:val="clear" w:pos="9010"/>
        <w:tab w:val="left" w:pos="1134"/>
      </w:tabs>
      <w:autoSpaceDE w:val="0"/>
      <w:autoSpaceDN w:val="0"/>
      <w:adjustRightInd w:val="0"/>
      <w:jc w:val="both"/>
    </w:pPr>
    <w:rPr>
      <w:noProof/>
    </w:rPr>
  </w:style>
  <w:style w:type="paragraph" w:customStyle="1" w:styleId="CharCharCharCharChar">
    <w:name w:val="编写建议 Char Char Char Char Char"/>
    <w:basedOn w:val="a6"/>
    <w:link w:val="CharCharCharCharCharChar"/>
    <w:rsid w:val="000B06EA"/>
    <w:pPr>
      <w:keepNext/>
      <w:widowControl/>
      <w:autoSpaceDE w:val="0"/>
      <w:autoSpaceDN w:val="0"/>
      <w:adjustRightInd w:val="0"/>
      <w:spacing w:line="360" w:lineRule="auto"/>
      <w:ind w:left="1134"/>
      <w:jc w:val="both"/>
    </w:pPr>
    <w:rPr>
      <w:rFonts w:ascii="Times New Roman" w:hAnsi="Times New Roman" w:cs="Arial"/>
      <w:i/>
      <w:color w:val="0000FF"/>
    </w:rPr>
  </w:style>
  <w:style w:type="character" w:customStyle="1" w:styleId="CharCharCharCharCharChar">
    <w:name w:val="编写建议 Char Char Char Char Char Char"/>
    <w:link w:val="CharCharCharCharChar"/>
    <w:rsid w:val="000B06EA"/>
    <w:rPr>
      <w:rFonts w:eastAsia="宋体" w:cs="Arial"/>
      <w:i/>
      <w:color w:val="0000FF"/>
      <w:sz w:val="21"/>
      <w:szCs w:val="21"/>
      <w:lang w:val="en-US" w:eastAsia="zh-CN" w:bidi="ar-SA"/>
    </w:rPr>
  </w:style>
  <w:style w:type="character" w:customStyle="1" w:styleId="tw4winMark">
    <w:name w:val="tw4winMark"/>
    <w:rsid w:val="000B06EA"/>
    <w:rPr>
      <w:rFonts w:ascii="宋体-方正超大字符集" w:eastAsia="宋体-方正超大字符集" w:cs="宋体-方正超大字符集"/>
      <w:vanish/>
      <w:color w:val="800080"/>
      <w:vertAlign w:val="subscript"/>
    </w:rPr>
  </w:style>
  <w:style w:type="paragraph" w:customStyle="1" w:styleId="CharCharCharChar">
    <w:name w:val="默认段落字体 Char Char Char Char"/>
    <w:basedOn w:val="afc"/>
    <w:autoRedefine/>
    <w:rsid w:val="000B06EA"/>
    <w:pPr>
      <w:topLinePunct/>
      <w:adjustRightInd w:val="0"/>
      <w:spacing w:line="436" w:lineRule="exact"/>
      <w:ind w:left="357"/>
      <w:outlineLvl w:val="3"/>
    </w:pPr>
    <w:rPr>
      <w:rFonts w:ascii="Times New Roman" w:hAnsi="Times New Roman"/>
      <w:b/>
      <w:kern w:val="2"/>
      <w:sz w:val="24"/>
      <w:szCs w:val="24"/>
    </w:rPr>
  </w:style>
  <w:style w:type="paragraph" w:customStyle="1" w:styleId="ParaCharCharCharCharCharCharCharCharCharChar">
    <w:name w:val="默认段落字体 Para Char Char Char Char Char Char Char Char Char Char"/>
    <w:basedOn w:val="a6"/>
    <w:rsid w:val="000B06EA"/>
    <w:pPr>
      <w:jc w:val="both"/>
    </w:pPr>
    <w:rPr>
      <w:rFonts w:ascii="Tahoma" w:hAnsi="Tahoma"/>
      <w:kern w:val="2"/>
      <w:sz w:val="24"/>
      <w:szCs w:val="20"/>
    </w:rPr>
  </w:style>
  <w:style w:type="paragraph" w:customStyle="1" w:styleId="11">
    <w:name w:val="1"/>
    <w:basedOn w:val="a6"/>
    <w:semiHidden/>
    <w:rsid w:val="000B06EA"/>
    <w:pPr>
      <w:widowControl/>
      <w:jc w:val="both"/>
    </w:pPr>
    <w:rPr>
      <w:rFonts w:cs="Arial"/>
      <w:kern w:val="2"/>
      <w:szCs w:val="20"/>
    </w:rPr>
  </w:style>
  <w:style w:type="character" w:styleId="afff2">
    <w:name w:val="FollowedHyperlink"/>
    <w:rsid w:val="000B06EA"/>
    <w:rPr>
      <w:color w:val="800080"/>
      <w:u w:val="single"/>
    </w:rPr>
  </w:style>
  <w:style w:type="paragraph" w:customStyle="1" w:styleId="TAL">
    <w:name w:val="TAL"/>
    <w:basedOn w:val="a6"/>
    <w:rsid w:val="000B06EA"/>
    <w:pPr>
      <w:keepNext/>
      <w:keepLines/>
      <w:widowControl/>
      <w:overflowPunct w:val="0"/>
      <w:autoSpaceDE w:val="0"/>
      <w:autoSpaceDN w:val="0"/>
      <w:adjustRightInd w:val="0"/>
      <w:textAlignment w:val="baseline"/>
    </w:pPr>
    <w:rPr>
      <w:sz w:val="18"/>
      <w:szCs w:val="18"/>
      <w:lang w:val="en-GB" w:eastAsia="en-US"/>
    </w:rPr>
  </w:style>
  <w:style w:type="paragraph" w:customStyle="1" w:styleId="TAH">
    <w:name w:val="TAH"/>
    <w:basedOn w:val="a6"/>
    <w:rsid w:val="000B06EA"/>
    <w:pPr>
      <w:keepNext/>
      <w:keepLines/>
      <w:widowControl/>
      <w:overflowPunct w:val="0"/>
      <w:autoSpaceDE w:val="0"/>
      <w:autoSpaceDN w:val="0"/>
      <w:adjustRightInd w:val="0"/>
      <w:jc w:val="center"/>
      <w:textAlignment w:val="baseline"/>
    </w:pPr>
    <w:rPr>
      <w:b/>
      <w:sz w:val="18"/>
      <w:szCs w:val="18"/>
      <w:lang w:val="en-GB" w:eastAsia="en-US"/>
    </w:rPr>
  </w:style>
  <w:style w:type="table" w:customStyle="1" w:styleId="Table">
    <w:name w:val="Table"/>
    <w:basedOn w:val="af2"/>
    <w:rsid w:val="000B06EA"/>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character" w:customStyle="1" w:styleId="CharCharCharChar0">
    <w:name w:val="表头样式 Char Char Char Char"/>
    <w:rsid w:val="000B06EA"/>
    <w:rPr>
      <w:rFonts w:ascii="Arial" w:eastAsia="宋体" w:hAnsi="Arial" w:cs="Arial"/>
      <w:b/>
      <w:kern w:val="2"/>
      <w:sz w:val="21"/>
      <w:szCs w:val="21"/>
      <w:lang w:val="en-US" w:eastAsia="zh-CN" w:bidi="ar-SA"/>
    </w:rPr>
  </w:style>
  <w:style w:type="paragraph" w:customStyle="1" w:styleId="FigureText">
    <w:name w:val="Figure Text"/>
    <w:rsid w:val="000B06EA"/>
    <w:pPr>
      <w:snapToGrid w:val="0"/>
      <w:jc w:val="both"/>
    </w:pPr>
    <w:rPr>
      <w:rFonts w:ascii="Arial" w:eastAsia="楷体_GB2312" w:hAnsi="Arial" w:cs="Arial"/>
      <w:noProof/>
      <w:sz w:val="18"/>
      <w:szCs w:val="18"/>
    </w:rPr>
  </w:style>
  <w:style w:type="paragraph" w:customStyle="1" w:styleId="ParaCharCharCharChar">
    <w:name w:val="默认段落字体 Para Char Char Char Char"/>
    <w:basedOn w:val="a6"/>
    <w:rsid w:val="000B06EA"/>
    <w:pPr>
      <w:jc w:val="both"/>
    </w:pPr>
    <w:rPr>
      <w:rFonts w:cs="Arial"/>
      <w:kern w:val="2"/>
      <w:sz w:val="20"/>
      <w:szCs w:val="20"/>
    </w:rPr>
  </w:style>
  <w:style w:type="paragraph" w:styleId="2">
    <w:name w:val="List Bullet 2"/>
    <w:basedOn w:val="a6"/>
    <w:rsid w:val="000B06EA"/>
    <w:pPr>
      <w:numPr>
        <w:numId w:val="13"/>
      </w:numPr>
      <w:autoSpaceDE w:val="0"/>
      <w:autoSpaceDN w:val="0"/>
      <w:adjustRightInd w:val="0"/>
    </w:pPr>
    <w:rPr>
      <w:rFonts w:ascii="Times New Roman" w:hAnsi="Times New Roman"/>
      <w:sz w:val="22"/>
      <w:szCs w:val="20"/>
    </w:rPr>
  </w:style>
  <w:style w:type="paragraph" w:styleId="afff3">
    <w:name w:val="Plain Text"/>
    <w:basedOn w:val="a6"/>
    <w:rsid w:val="000B06EA"/>
    <w:pPr>
      <w:widowControl/>
    </w:pPr>
    <w:rPr>
      <w:rFonts w:ascii="Courier New" w:hAnsi="Courier New" w:cs="Courier New"/>
      <w:sz w:val="20"/>
      <w:szCs w:val="20"/>
      <w:lang w:eastAsia="en-US"/>
    </w:rPr>
  </w:style>
  <w:style w:type="paragraph" w:customStyle="1" w:styleId="51">
    <w:name w:val="5"/>
    <w:basedOn w:val="a6"/>
    <w:semiHidden/>
    <w:rsid w:val="000B06EA"/>
    <w:pPr>
      <w:widowControl/>
      <w:jc w:val="both"/>
    </w:pPr>
    <w:rPr>
      <w:rFonts w:cs="Arial"/>
      <w:kern w:val="2"/>
      <w:szCs w:val="20"/>
    </w:rPr>
  </w:style>
  <w:style w:type="paragraph" w:customStyle="1" w:styleId="afff4">
    <w:name w:val="封面单位"/>
    <w:basedOn w:val="a6"/>
    <w:rsid w:val="00587126"/>
    <w:pPr>
      <w:jc w:val="center"/>
    </w:pPr>
    <w:rPr>
      <w:rFonts w:ascii="楷体_GB2312" w:eastAsia="楷体_GB2312" w:hAnsi="Times New Roman"/>
      <w:b/>
      <w:bCs/>
      <w:kern w:val="2"/>
      <w:sz w:val="32"/>
      <w:szCs w:val="20"/>
    </w:rPr>
  </w:style>
  <w:style w:type="character" w:customStyle="1" w:styleId="3Char">
    <w:name w:val="标题 3 Char"/>
    <w:rsid w:val="00587126"/>
    <w:rPr>
      <w:rFonts w:ascii="Arial" w:eastAsia="宋体" w:hAnsi="Arial" w:cs="Arial"/>
      <w:b/>
      <w:kern w:val="2"/>
      <w:sz w:val="24"/>
      <w:szCs w:val="24"/>
      <w:lang w:val="en-US" w:eastAsia="zh-CN" w:bidi="ar-SA"/>
    </w:rPr>
  </w:style>
  <w:style w:type="paragraph" w:customStyle="1" w:styleId="xl27">
    <w:name w:val="xl27"/>
    <w:basedOn w:val="a6"/>
    <w:rsid w:val="00587126"/>
    <w:pPr>
      <w:widowControl/>
      <w:pBdr>
        <w:bottom w:val="single" w:sz="4" w:space="0" w:color="auto"/>
        <w:right w:val="single" w:sz="4" w:space="0" w:color="auto"/>
      </w:pBdr>
      <w:spacing w:before="100" w:beforeAutospacing="1" w:after="100" w:afterAutospacing="1"/>
      <w:jc w:val="both"/>
      <w:textAlignment w:val="top"/>
    </w:pPr>
    <w:rPr>
      <w:rFonts w:ascii="Times New Roman" w:hAnsi="Times New Roman"/>
      <w:sz w:val="24"/>
      <w:szCs w:val="24"/>
    </w:rPr>
  </w:style>
  <w:style w:type="paragraph" w:styleId="afff5">
    <w:name w:val="Date"/>
    <w:basedOn w:val="a6"/>
    <w:next w:val="a6"/>
    <w:link w:val="Char2"/>
    <w:rsid w:val="00587126"/>
    <w:pPr>
      <w:jc w:val="both"/>
    </w:pPr>
    <w:rPr>
      <w:rFonts w:ascii="Times New Roman" w:hAnsi="Times New Roman"/>
      <w:kern w:val="2"/>
      <w:szCs w:val="20"/>
    </w:rPr>
  </w:style>
  <w:style w:type="paragraph" w:customStyle="1" w:styleId="TableText0">
    <w:name w:val="Table Text"/>
    <w:basedOn w:val="a6"/>
    <w:link w:val="TableTextChar"/>
    <w:rsid w:val="00587126"/>
    <w:pPr>
      <w:topLinePunct/>
      <w:adjustRightInd w:val="0"/>
      <w:snapToGrid w:val="0"/>
      <w:spacing w:before="80" w:after="80" w:line="240" w:lineRule="atLeast"/>
    </w:pPr>
    <w:rPr>
      <w:rFonts w:ascii="Times New Roman" w:hAnsi="Times New Roman" w:cs="Arial"/>
      <w:snapToGrid w:val="0"/>
    </w:rPr>
  </w:style>
  <w:style w:type="character" w:customStyle="1" w:styleId="TableTextChar">
    <w:name w:val="Table Text Char"/>
    <w:link w:val="TableText0"/>
    <w:rsid w:val="00587126"/>
    <w:rPr>
      <w:rFonts w:eastAsia="宋体" w:cs="Arial"/>
      <w:snapToGrid w:val="0"/>
      <w:sz w:val="21"/>
      <w:szCs w:val="21"/>
      <w:lang w:val="en-US" w:eastAsia="zh-CN" w:bidi="ar-SA"/>
    </w:rPr>
  </w:style>
  <w:style w:type="paragraph" w:customStyle="1" w:styleId="61">
    <w:name w:val="6"/>
    <w:basedOn w:val="a6"/>
    <w:semiHidden/>
    <w:rsid w:val="001E32A4"/>
    <w:pPr>
      <w:widowControl/>
      <w:jc w:val="both"/>
    </w:pPr>
    <w:rPr>
      <w:rFonts w:cs="Arial"/>
      <w:kern w:val="2"/>
      <w:szCs w:val="20"/>
    </w:rPr>
  </w:style>
  <w:style w:type="paragraph" w:customStyle="1" w:styleId="ParaCharCharChar1CharCharCharCharCharCharChar">
    <w:name w:val="默认段落字体 Para Char Char Char1 Char Char Char Char Char Char Char"/>
    <w:basedOn w:val="a6"/>
    <w:rsid w:val="00C551D6"/>
    <w:pPr>
      <w:keepNext/>
      <w:tabs>
        <w:tab w:val="num" w:pos="1134"/>
      </w:tabs>
      <w:autoSpaceDE w:val="0"/>
      <w:autoSpaceDN w:val="0"/>
      <w:adjustRightInd w:val="0"/>
      <w:ind w:hanging="312"/>
    </w:pPr>
    <w:rPr>
      <w:rFonts w:ascii="Times New Roman" w:hAnsi="Times New Roman"/>
      <w:kern w:val="2"/>
      <w:sz w:val="20"/>
      <w:szCs w:val="20"/>
    </w:rPr>
  </w:style>
  <w:style w:type="paragraph" w:customStyle="1" w:styleId="End">
    <w:name w:val="End"/>
    <w:basedOn w:val="a6"/>
    <w:rsid w:val="00FE53AB"/>
    <w:pPr>
      <w:widowControl/>
      <w:topLinePunct/>
      <w:adjustRightInd w:val="0"/>
      <w:snapToGrid w:val="0"/>
      <w:spacing w:before="160" w:after="400" w:line="240" w:lineRule="atLeast"/>
      <w:ind w:left="1701"/>
    </w:pPr>
    <w:rPr>
      <w:rFonts w:ascii="Times New Roman" w:hAnsi="Times New Roman" w:cs="Arial"/>
      <w:b/>
      <w:kern w:val="2"/>
    </w:rPr>
  </w:style>
  <w:style w:type="paragraph" w:customStyle="1" w:styleId="ParaCharCharCharCharCharCharCharCharChar">
    <w:name w:val="默认段落字体 Para Char Char Char Char Char Char Char Char Char"/>
    <w:basedOn w:val="a6"/>
    <w:rsid w:val="00FE53AB"/>
    <w:pPr>
      <w:jc w:val="both"/>
    </w:pPr>
    <w:rPr>
      <w:rFonts w:ascii="Tahoma" w:eastAsia="Times New Roman" w:hAnsi="Tahoma"/>
      <w:kern w:val="2"/>
      <w:sz w:val="24"/>
      <w:szCs w:val="20"/>
    </w:rPr>
  </w:style>
  <w:style w:type="paragraph" w:customStyle="1" w:styleId="afff6">
    <w:name w:val="正文（首行不缩进）"/>
    <w:basedOn w:val="a6"/>
    <w:rsid w:val="00E4010D"/>
    <w:pPr>
      <w:autoSpaceDE w:val="0"/>
      <w:autoSpaceDN w:val="0"/>
      <w:adjustRightInd w:val="0"/>
      <w:spacing w:line="360" w:lineRule="auto"/>
    </w:pPr>
    <w:rPr>
      <w:rFonts w:ascii="Times New Roman" w:hAnsi="Times New Roman"/>
      <w:snapToGrid w:val="0"/>
    </w:rPr>
  </w:style>
  <w:style w:type="paragraph" w:customStyle="1" w:styleId="WordPro0">
    <w:name w:val="正文首行缩进(WordPro)"/>
    <w:basedOn w:val="a6"/>
    <w:link w:val="WordProChar"/>
    <w:rsid w:val="000B3749"/>
    <w:pPr>
      <w:autoSpaceDE w:val="0"/>
      <w:autoSpaceDN w:val="0"/>
      <w:adjustRightInd w:val="0"/>
      <w:spacing w:before="105"/>
      <w:ind w:left="1134"/>
      <w:jc w:val="both"/>
    </w:pPr>
    <w:rPr>
      <w:rFonts w:ascii="Times New Roman" w:hAnsi="Times New Roman"/>
      <w:szCs w:val="20"/>
    </w:rPr>
  </w:style>
  <w:style w:type="character" w:customStyle="1" w:styleId="WordProChar">
    <w:name w:val="正文首行缩进(WordPro) Char"/>
    <w:link w:val="WordPro0"/>
    <w:rsid w:val="000B3749"/>
    <w:rPr>
      <w:rFonts w:eastAsia="宋体"/>
      <w:sz w:val="21"/>
      <w:lang w:val="en-US" w:eastAsia="zh-CN" w:bidi="ar-SA"/>
    </w:rPr>
  </w:style>
  <w:style w:type="character" w:customStyle="1" w:styleId="2Char">
    <w:name w:val="标题 2 Char"/>
    <w:aliases w:val="标题 2 Char Char Char,heading 2 Char,H2 Char,h:2 Char,h:2app Char,T2 Char,A Char,h2 Char,Header 2 Char,l2 Char,Level 2 Head Char,2 Char,节名 Char,Title2 Char,½ÚÃû Char,2nd level Char,Titre2 Char,sect 1.2 Char,Underrubrik1 Char,prop2 Char,o Char"/>
    <w:link w:val="20"/>
    <w:rsid w:val="001735DB"/>
    <w:rPr>
      <w:rFonts w:ascii="Arial" w:eastAsia="黑体" w:hAnsi="Arial"/>
      <w:sz w:val="24"/>
      <w:szCs w:val="24"/>
      <w:lang w:val="en-US" w:eastAsia="zh-CN" w:bidi="ar-SA"/>
    </w:rPr>
  </w:style>
  <w:style w:type="paragraph" w:customStyle="1" w:styleId="ParaCharCharCharCharCharCharCharCharChar1">
    <w:name w:val="默认段落字体 Para Char Char Char Char Char Char Char Char Char1"/>
    <w:basedOn w:val="a6"/>
    <w:semiHidden/>
    <w:rsid w:val="001735DB"/>
    <w:pPr>
      <w:widowControl/>
      <w:jc w:val="both"/>
    </w:pPr>
    <w:rPr>
      <w:rFonts w:cs="Arial"/>
      <w:kern w:val="2"/>
      <w:sz w:val="22"/>
      <w:szCs w:val="22"/>
      <w:lang w:eastAsia="en-US"/>
    </w:rPr>
  </w:style>
  <w:style w:type="paragraph" w:customStyle="1" w:styleId="TableDescription--F8">
    <w:name w:val="Table Description--F8"/>
    <w:next w:val="a6"/>
    <w:rsid w:val="001735DB"/>
    <w:pPr>
      <w:keepNext/>
      <w:snapToGrid w:val="0"/>
      <w:spacing w:before="160" w:after="80"/>
      <w:ind w:left="1701"/>
      <w:jc w:val="center"/>
    </w:pPr>
    <w:rPr>
      <w:rFonts w:ascii="Arial" w:eastAsia="黑体" w:hAnsi="Arial"/>
      <w:sz w:val="18"/>
    </w:rPr>
  </w:style>
  <w:style w:type="paragraph" w:customStyle="1" w:styleId="FigureDescription--F7">
    <w:name w:val="Figure Description--F7"/>
    <w:next w:val="a6"/>
    <w:rsid w:val="001735DB"/>
    <w:pPr>
      <w:snapToGrid w:val="0"/>
      <w:spacing w:before="80" w:after="320"/>
      <w:ind w:left="1701"/>
      <w:jc w:val="center"/>
    </w:pPr>
    <w:rPr>
      <w:rFonts w:ascii="Arial" w:eastAsia="黑体" w:hAnsi="Arial"/>
      <w:sz w:val="18"/>
    </w:rPr>
  </w:style>
  <w:style w:type="paragraph" w:customStyle="1" w:styleId="afff7">
    <w:name w:val="插图题注"/>
    <w:next w:val="a6"/>
    <w:rsid w:val="001735DB"/>
    <w:pPr>
      <w:spacing w:afterLines="100" w:after="240"/>
      <w:ind w:left="1089" w:hanging="369"/>
      <w:jc w:val="center"/>
    </w:pPr>
    <w:rPr>
      <w:rFonts w:ascii="Arial" w:hAnsi="Arial"/>
      <w:sz w:val="18"/>
      <w:szCs w:val="18"/>
    </w:rPr>
  </w:style>
  <w:style w:type="paragraph" w:styleId="afff8">
    <w:name w:val="Body Text"/>
    <w:basedOn w:val="a6"/>
    <w:rsid w:val="001735DB"/>
    <w:pPr>
      <w:spacing w:after="120"/>
    </w:pPr>
  </w:style>
  <w:style w:type="paragraph" w:styleId="afff9">
    <w:name w:val="Body Text First Indent"/>
    <w:aliases w:val="正文首行缩进1,正文首行缩进21,正文首行缩进 Char Char Char Char Char Char Char Char Char Char Char Char Char Char Char Char Char11 Char Char Char,正文首行缩进 Char1,正文首行缩进 Char Char,正文首行缩进 Char1 Char Char,正文首行缩进 Char Char Char Char,正文首行缩进4,正文首行缩进22"/>
    <w:basedOn w:val="a6"/>
    <w:link w:val="Char20"/>
    <w:rsid w:val="001735DB"/>
    <w:pPr>
      <w:autoSpaceDE w:val="0"/>
      <w:autoSpaceDN w:val="0"/>
      <w:adjustRightInd w:val="0"/>
      <w:ind w:leftChars="322" w:left="322" w:firstLineChars="128" w:firstLine="128"/>
    </w:pPr>
    <w:rPr>
      <w:rFonts w:ascii="Times New Roman" w:hAnsi="Times New Roman"/>
      <w:sz w:val="22"/>
      <w:szCs w:val="20"/>
    </w:rPr>
  </w:style>
  <w:style w:type="character" w:customStyle="1" w:styleId="Char20">
    <w:name w:val="正文首行缩进 Char2"/>
    <w:aliases w:val="正文首行缩进1 Char1,正文首行缩进21 Char1,正文首行缩进 Char Char Char Char Char Char Char Char Char Char Char Char Char Char Char Char Char11 Char Char Char Char1,正文首行缩进 Char1 Char1,正文首行缩进 Char Char Char1,正文首行缩进 Char1 Char Char Char1,正文首行缩进4 Char"/>
    <w:link w:val="afff9"/>
    <w:rsid w:val="001735DB"/>
    <w:rPr>
      <w:rFonts w:eastAsia="宋体"/>
      <w:sz w:val="22"/>
      <w:lang w:val="en-US" w:eastAsia="zh-CN" w:bidi="ar-SA"/>
    </w:rPr>
  </w:style>
  <w:style w:type="paragraph" w:customStyle="1" w:styleId="WordProCharChar">
    <w:name w:val="正文首行缩进(WordPro) Char Char"/>
    <w:basedOn w:val="a6"/>
    <w:link w:val="WordProCharCharChar"/>
    <w:rsid w:val="001735DB"/>
    <w:pPr>
      <w:keepNext/>
      <w:widowControl/>
      <w:autoSpaceDE w:val="0"/>
      <w:autoSpaceDN w:val="0"/>
      <w:adjustRightInd w:val="0"/>
      <w:spacing w:before="105"/>
      <w:ind w:left="1134"/>
    </w:pPr>
    <w:rPr>
      <w:rFonts w:ascii="Times New Roman" w:hAnsi="Times New Roman"/>
      <w:szCs w:val="20"/>
    </w:rPr>
  </w:style>
  <w:style w:type="character" w:customStyle="1" w:styleId="WordProCharCharChar">
    <w:name w:val="正文首行缩进(WordPro) Char Char Char"/>
    <w:link w:val="WordProCharChar"/>
    <w:rsid w:val="001735DB"/>
    <w:rPr>
      <w:rFonts w:eastAsia="宋体"/>
      <w:sz w:val="21"/>
      <w:lang w:val="en-US" w:eastAsia="zh-CN" w:bidi="ar-SA"/>
    </w:rPr>
  </w:style>
  <w:style w:type="character" w:customStyle="1" w:styleId="1Char">
    <w:name w:val="正文首行缩进1 Char"/>
    <w:aliases w:val="正文首行缩进21 Char,正文首行缩进 Char Char Char Char Char Char Char Char Char Char Char Char Char Char Char Char Char11 Char Char Char Char,正文首行缩进 Char1 Char,正文首行缩进 Char Char Char,正文首行缩进 Char1 Char Char Char,正文首行缩进 Char Char Char Char Char"/>
    <w:rsid w:val="001735DB"/>
    <w:rPr>
      <w:rFonts w:ascii="Arial" w:eastAsia="宋体" w:hAnsi="Arial"/>
      <w:sz w:val="21"/>
      <w:szCs w:val="21"/>
      <w:lang w:val="en-US" w:eastAsia="zh-CN" w:bidi="ar-SA"/>
    </w:rPr>
  </w:style>
  <w:style w:type="paragraph" w:customStyle="1" w:styleId="afffa">
    <w:name w:val="正文 + 两端对齐"/>
    <w:aliases w:val="首行缩进:  3 字符"/>
    <w:basedOn w:val="afff3"/>
    <w:rsid w:val="001735DB"/>
    <w:pPr>
      <w:tabs>
        <w:tab w:val="left" w:pos="360"/>
      </w:tabs>
      <w:ind w:leftChars="-327" w:left="-719" w:firstLineChars="253" w:firstLine="610"/>
    </w:pPr>
    <w:rPr>
      <w:rFonts w:ascii="Times New Roman" w:eastAsia="MS Mincho" w:hAnsi="Times New Roman" w:cs="Times New Roman"/>
      <w:b/>
      <w:bCs/>
      <w:sz w:val="24"/>
    </w:rPr>
  </w:style>
  <w:style w:type="paragraph" w:customStyle="1" w:styleId="CharCharCharChar1Char5Char1CharCharChar">
    <w:name w:val="Char Char Char Char1 Char5 Char1 Char Char Char"/>
    <w:aliases w:val=" Char Char Char Char Char Char Char Char Char Char Char Cha Char Char Char1 Char Char Char5 Char Char Char1 Char, Char Char Char Char1 Char51 Char Char Char Char Char Char Char Char"/>
    <w:basedOn w:val="afc"/>
    <w:autoRedefine/>
    <w:rsid w:val="001735DB"/>
    <w:pPr>
      <w:adjustRightInd w:val="0"/>
      <w:spacing w:line="436" w:lineRule="exact"/>
      <w:ind w:left="357"/>
      <w:outlineLvl w:val="3"/>
    </w:pPr>
    <w:rPr>
      <w:rFonts w:ascii="Tahoma" w:hAnsi="Tahoma"/>
      <w:b/>
      <w:kern w:val="2"/>
    </w:rPr>
  </w:style>
  <w:style w:type="paragraph" w:customStyle="1" w:styleId="CharCharCharCharCharCharCharChar">
    <w:name w:val="表格文本 Char Char Char Char Char Char Char Char"/>
    <w:basedOn w:val="a6"/>
    <w:link w:val="CharCharCharCharCharCharCharCharChar"/>
    <w:rsid w:val="001735DB"/>
    <w:pPr>
      <w:keepNext/>
      <w:tabs>
        <w:tab w:val="decimal" w:pos="0"/>
      </w:tabs>
      <w:autoSpaceDE w:val="0"/>
      <w:autoSpaceDN w:val="0"/>
      <w:adjustRightInd w:val="0"/>
    </w:pPr>
    <w:rPr>
      <w:noProof/>
    </w:rPr>
  </w:style>
  <w:style w:type="character" w:customStyle="1" w:styleId="CharCharCharCharCharCharCharCharChar">
    <w:name w:val="表格文本 Char Char Char Char Char Char Char Char Char"/>
    <w:link w:val="CharCharCharCharCharCharCharChar"/>
    <w:rsid w:val="001735DB"/>
    <w:rPr>
      <w:rFonts w:ascii="Arial" w:eastAsia="宋体" w:hAnsi="Arial"/>
      <w:noProof/>
      <w:sz w:val="21"/>
      <w:szCs w:val="21"/>
      <w:lang w:val="en-US" w:eastAsia="zh-CN" w:bidi="ar-SA"/>
    </w:rPr>
  </w:style>
  <w:style w:type="character" w:customStyle="1" w:styleId="Char3Char">
    <w:name w:val="正文首行缩进 Char3 Char"/>
    <w:aliases w:val="正文首行缩进 Char2 Char Char,正文首行缩进2 Char Char Char Char Char Char Char Char Char Char Char,正文首行缩进42 Char Char Char Char Char Char Char Char Char Char Char,正文首行缩进222 Char Char Char Char Char Char Char Char Char Char Char,正文首行缩进 Char2 Char1"/>
    <w:rsid w:val="001735DB"/>
    <w:rPr>
      <w:rFonts w:ascii="Arial" w:eastAsia="宋体" w:hAnsi="Arial"/>
      <w:sz w:val="21"/>
      <w:szCs w:val="21"/>
      <w:lang w:val="en-US" w:eastAsia="zh-CN" w:bidi="ar-SA"/>
    </w:rPr>
  </w:style>
  <w:style w:type="paragraph" w:customStyle="1" w:styleId="TableHeading0">
    <w:name w:val="Table Heading"/>
    <w:basedOn w:val="a6"/>
    <w:link w:val="TableHeadingChar"/>
    <w:rsid w:val="001735DB"/>
    <w:pPr>
      <w:keepNext/>
      <w:topLinePunct/>
      <w:adjustRightInd w:val="0"/>
      <w:snapToGrid w:val="0"/>
      <w:spacing w:before="80" w:after="80" w:line="240" w:lineRule="atLeast"/>
    </w:pPr>
    <w:rPr>
      <w:rFonts w:ascii="Book Antiqua" w:eastAsia="黑体" w:hAnsi="Book Antiqua" w:cs="Book Antiqua"/>
      <w:bCs/>
      <w:snapToGrid w:val="0"/>
    </w:rPr>
  </w:style>
  <w:style w:type="character" w:customStyle="1" w:styleId="TableHeadingChar">
    <w:name w:val="Table Heading Char"/>
    <w:link w:val="TableHeading0"/>
    <w:rsid w:val="001735DB"/>
    <w:rPr>
      <w:rFonts w:ascii="Book Antiqua" w:eastAsia="黑体" w:hAnsi="Book Antiqua" w:cs="Book Antiqua"/>
      <w:bCs/>
      <w:snapToGrid w:val="0"/>
      <w:sz w:val="21"/>
      <w:szCs w:val="21"/>
      <w:lang w:val="en-US" w:eastAsia="zh-CN" w:bidi="ar-SA"/>
    </w:rPr>
  </w:style>
  <w:style w:type="paragraph" w:styleId="afffb">
    <w:name w:val="Normal Indent"/>
    <w:aliases w:val="正文（首行缩进两字）,表正文,正文非缩进,正文对齐,特点,四号,标题4,ALT+Z,水上软件,段1,Alt+X,mr正文缩进,缩进,正文（首行缩进两字） Char Char Char Char,正文（首行缩进两字） Char Char,正文（首行缩进两字） Char Char Char Char Char Char Char,正文（首行缩进两字） Char Char Char,正文缩进 Char,正文非缩进 Char,首行缩进,PI,正文文字首行缩进,正文不缩进,正文（缩进1）,正文（首行缩"/>
    <w:basedOn w:val="a6"/>
    <w:link w:val="Char10"/>
    <w:rsid w:val="001735DB"/>
    <w:pPr>
      <w:ind w:firstLineChars="200" w:firstLine="420"/>
    </w:pPr>
  </w:style>
  <w:style w:type="character" w:customStyle="1" w:styleId="afffc">
    <w:name w:val="样式一"/>
    <w:rsid w:val="001735DB"/>
    <w:rPr>
      <w:rFonts w:ascii="宋体" w:hAnsi="宋体"/>
      <w:b/>
      <w:bCs/>
      <w:color w:val="000000"/>
      <w:sz w:val="36"/>
    </w:rPr>
  </w:style>
  <w:style w:type="character" w:customStyle="1" w:styleId="afffd">
    <w:name w:val="样式二"/>
    <w:basedOn w:val="afffc"/>
    <w:rsid w:val="001735DB"/>
    <w:rPr>
      <w:rFonts w:ascii="宋体" w:hAnsi="宋体"/>
      <w:b/>
      <w:bCs/>
      <w:color w:val="000000"/>
      <w:sz w:val="36"/>
    </w:rPr>
  </w:style>
  <w:style w:type="paragraph" w:customStyle="1" w:styleId="afffe">
    <w:name w:val="摘要"/>
    <w:basedOn w:val="afff8"/>
    <w:rsid w:val="001735DB"/>
    <w:pPr>
      <w:spacing w:after="0" w:line="360" w:lineRule="auto"/>
      <w:ind w:left="822" w:hanging="822"/>
    </w:pPr>
  </w:style>
  <w:style w:type="paragraph" w:customStyle="1" w:styleId="affff">
    <w:name w:val="段"/>
    <w:rsid w:val="001735DB"/>
    <w:pPr>
      <w:autoSpaceDE w:val="0"/>
      <w:autoSpaceDN w:val="0"/>
      <w:ind w:firstLineChars="200" w:firstLine="200"/>
      <w:jc w:val="both"/>
    </w:pPr>
    <w:rPr>
      <w:rFonts w:ascii="宋体"/>
      <w:noProof/>
      <w:sz w:val="21"/>
    </w:rPr>
  </w:style>
  <w:style w:type="paragraph" w:customStyle="1" w:styleId="ParaCharCharCharCharCharCharCharCharCharCharCharCharCharChar">
    <w:name w:val="默认段落字体 Para Char Char Char Char Char Char Char Char Char Char Char Char Char Char"/>
    <w:next w:val="a6"/>
    <w:rsid w:val="001735DB"/>
    <w:pPr>
      <w:keepNext/>
      <w:keepLines/>
      <w:tabs>
        <w:tab w:val="num" w:pos="1440"/>
      </w:tabs>
      <w:spacing w:before="240" w:after="240"/>
      <w:ind w:left="1440" w:hanging="1440"/>
      <w:outlineLvl w:val="7"/>
    </w:pPr>
    <w:rPr>
      <w:rFonts w:ascii="Arial" w:eastAsia="黑体" w:hAnsi="Arial" w:cs="Arial"/>
      <w:snapToGrid w:val="0"/>
      <w:sz w:val="21"/>
      <w:szCs w:val="21"/>
    </w:rPr>
  </w:style>
  <w:style w:type="paragraph" w:customStyle="1" w:styleId="CharCharChar1CharCharChar">
    <w:name w:val="Char Char Char1 Char Char Char"/>
    <w:basedOn w:val="a6"/>
    <w:rsid w:val="001735DB"/>
    <w:pPr>
      <w:jc w:val="both"/>
    </w:pPr>
    <w:rPr>
      <w:rFonts w:cs="Arial"/>
      <w:kern w:val="2"/>
      <w:szCs w:val="24"/>
    </w:rPr>
  </w:style>
  <w:style w:type="paragraph" w:customStyle="1" w:styleId="ParaCharCharCharCharCharChar1CharCharChar">
    <w:name w:val="默认段落字体 Para Char Char Char Char Char Char1 Char Char Char"/>
    <w:aliases w:val="默认段落字体 Para Char Char Char Char Char Char Char Char Char Char Char Char Char Char Char Char Char Char Char Char Char Char,默认段落字体 Para Char Char Char Char Char Char1 Char Char Char Char"/>
    <w:basedOn w:val="a6"/>
    <w:rsid w:val="001735DB"/>
    <w:pPr>
      <w:jc w:val="both"/>
    </w:pPr>
    <w:rPr>
      <w:rFonts w:ascii="Dotum" w:hAnsi="Dotum" w:cs="Arial"/>
    </w:rPr>
  </w:style>
  <w:style w:type="paragraph" w:customStyle="1" w:styleId="CharCharCharCharCharChar1CharCharCharChar0">
    <w:name w:val="Char Char Char Char Char Char1 Char Char Char Char"/>
    <w:basedOn w:val="a6"/>
    <w:autoRedefine/>
    <w:rsid w:val="001735DB"/>
    <w:pPr>
      <w:spacing w:line="360" w:lineRule="auto"/>
      <w:ind w:firstLineChars="200" w:firstLine="200"/>
      <w:jc w:val="both"/>
    </w:pPr>
    <w:rPr>
      <w:rFonts w:ascii="Times New Roman" w:hAnsi="Times New Roman"/>
      <w:szCs w:val="20"/>
    </w:rPr>
  </w:style>
  <w:style w:type="paragraph" w:customStyle="1" w:styleId="CharChar1Char">
    <w:name w:val="Char Char1 Char"/>
    <w:basedOn w:val="a6"/>
    <w:autoRedefine/>
    <w:rsid w:val="001735DB"/>
    <w:pPr>
      <w:jc w:val="both"/>
    </w:pPr>
    <w:rPr>
      <w:rFonts w:ascii="Times New Roman" w:hAnsi="Times New Roman"/>
      <w:kern w:val="2"/>
      <w:sz w:val="24"/>
      <w:szCs w:val="24"/>
    </w:rPr>
  </w:style>
  <w:style w:type="paragraph" w:customStyle="1" w:styleId="a4">
    <w:name w:val="基线点缩进"/>
    <w:basedOn w:val="a6"/>
    <w:rsid w:val="001735DB"/>
    <w:pPr>
      <w:numPr>
        <w:numId w:val="14"/>
      </w:numPr>
      <w:tabs>
        <w:tab w:val="clear" w:pos="1474"/>
        <w:tab w:val="num" w:pos="1080"/>
      </w:tabs>
      <w:autoSpaceDE w:val="0"/>
      <w:autoSpaceDN w:val="0"/>
      <w:adjustRightInd w:val="0"/>
      <w:spacing w:beforeLines="25" w:before="25" w:afterLines="25" w:after="25"/>
      <w:ind w:left="1080" w:hanging="228"/>
      <w:jc w:val="both"/>
    </w:pPr>
    <w:rPr>
      <w:rFonts w:cs="Arial"/>
    </w:rPr>
  </w:style>
  <w:style w:type="character" w:customStyle="1" w:styleId="TableTextChar1">
    <w:name w:val="Table Text Char1"/>
    <w:rsid w:val="001735DB"/>
    <w:rPr>
      <w:rFonts w:ascii="Arial" w:hAnsi="Arial"/>
      <w:sz w:val="18"/>
      <w:lang w:val="en-US" w:eastAsia="zh-CN" w:bidi="ar-SA"/>
    </w:rPr>
  </w:style>
  <w:style w:type="paragraph" w:customStyle="1" w:styleId="NotesHeading">
    <w:name w:val="Notes Heading"/>
    <w:next w:val="a6"/>
    <w:rsid w:val="001735DB"/>
    <w:pPr>
      <w:keepNext/>
      <w:pBdr>
        <w:top w:val="single" w:sz="8" w:space="5" w:color="auto"/>
      </w:pBdr>
      <w:snapToGrid w:val="0"/>
      <w:spacing w:before="80" w:after="80"/>
      <w:ind w:left="1134"/>
    </w:pPr>
    <w:rPr>
      <w:rFonts w:ascii="Arial" w:eastAsia="黑体" w:hAnsi="Arial" w:cs="Arial"/>
      <w:noProof/>
      <w:sz w:val="21"/>
      <w:szCs w:val="21"/>
    </w:rPr>
  </w:style>
  <w:style w:type="character" w:customStyle="1" w:styleId="2Char1">
    <w:name w:val="标题 2 Char1"/>
    <w:rsid w:val="001735DB"/>
    <w:rPr>
      <w:rFonts w:ascii="Arial" w:eastAsia="黑体" w:hAnsi="Arial" w:cs="Arial"/>
      <w:sz w:val="30"/>
      <w:szCs w:val="30"/>
      <w:lang w:val="en-US" w:eastAsia="zh-CN" w:bidi="ar-SA"/>
    </w:rPr>
  </w:style>
  <w:style w:type="character" w:customStyle="1" w:styleId="41">
    <w:name w:val="正文首行缩进41"/>
    <w:aliases w:val="正文首行缩进221,正文首行缩进1111,正文首行缩进21111,正文首行缩进 Char Char Char Char Char Char Char Char Char Char Char Char Char Char Char Char Char11 Char Char Char111,正文首行缩进 Char1111,正文首行缩进 Char Char111,正文首行缩进 Char1 Char Char111,正文首行缩进 Char Char Char Char111"/>
    <w:rsid w:val="001735DB"/>
    <w:rPr>
      <w:rFonts w:ascii="Arial" w:eastAsia="宋体" w:hAnsi="Arial"/>
      <w:sz w:val="21"/>
      <w:szCs w:val="21"/>
      <w:lang w:val="en-US" w:eastAsia="zh-CN" w:bidi="ar-SA"/>
    </w:rPr>
  </w:style>
  <w:style w:type="paragraph" w:customStyle="1" w:styleId="affff0">
    <w:name w:val="备注"/>
    <w:basedOn w:val="a6"/>
    <w:rsid w:val="001735DB"/>
    <w:pPr>
      <w:pBdr>
        <w:top w:val="single" w:sz="4" w:space="1" w:color="auto"/>
        <w:bottom w:val="single" w:sz="4" w:space="1" w:color="auto"/>
      </w:pBdr>
      <w:shd w:val="clear" w:color="auto" w:fill="F3F3F3"/>
      <w:autoSpaceDE w:val="0"/>
      <w:autoSpaceDN w:val="0"/>
      <w:adjustRightInd w:val="0"/>
      <w:ind w:leftChars="171" w:left="359"/>
    </w:pPr>
    <w:rPr>
      <w:rFonts w:ascii="华文楷体" w:eastAsia="华文楷体" w:hAnsi="华文楷体"/>
    </w:rPr>
  </w:style>
  <w:style w:type="character" w:customStyle="1" w:styleId="2CharCharChar1">
    <w:name w:val="标题 2 Char Char Char1"/>
    <w:aliases w:val="标题 2 Char Char2,标题 2 Char Char Char Char Char,标题 2 Char1 Char,标题 2 Char Char Char Char Char1"/>
    <w:rsid w:val="001735DB"/>
    <w:rPr>
      <w:rFonts w:ascii="Arial" w:eastAsia="黑体" w:hAnsi="Arial"/>
      <w:sz w:val="24"/>
      <w:szCs w:val="24"/>
      <w:lang w:val="en-US" w:eastAsia="zh-CN" w:bidi="ar-SA"/>
    </w:rPr>
  </w:style>
  <w:style w:type="paragraph" w:customStyle="1" w:styleId="Figure">
    <w:name w:val="Figure"/>
    <w:basedOn w:val="a6"/>
    <w:next w:val="a6"/>
    <w:rsid w:val="001735DB"/>
    <w:pPr>
      <w:keepNext/>
      <w:widowControl/>
      <w:topLinePunct/>
      <w:adjustRightInd w:val="0"/>
      <w:snapToGrid w:val="0"/>
      <w:spacing w:before="160" w:after="160" w:line="240" w:lineRule="atLeast"/>
      <w:ind w:left="1701"/>
    </w:pPr>
    <w:rPr>
      <w:rFonts w:ascii="Times New Roman" w:hAnsi="Times New Roman" w:cs="Arial"/>
      <w:kern w:val="2"/>
    </w:rPr>
  </w:style>
  <w:style w:type="paragraph" w:customStyle="1" w:styleId="ItemList0">
    <w:name w:val="Item List"/>
    <w:link w:val="ItemListChar"/>
    <w:rsid w:val="001735DB"/>
    <w:pPr>
      <w:tabs>
        <w:tab w:val="num" w:pos="1065"/>
      </w:tabs>
      <w:adjustRightInd w:val="0"/>
      <w:snapToGrid w:val="0"/>
      <w:spacing w:before="80" w:after="80" w:line="240" w:lineRule="atLeast"/>
      <w:ind w:left="1065" w:hanging="435"/>
    </w:pPr>
    <w:rPr>
      <w:rFonts w:cs="Arial"/>
      <w:kern w:val="2"/>
      <w:sz w:val="21"/>
      <w:szCs w:val="21"/>
    </w:rPr>
  </w:style>
  <w:style w:type="character" w:customStyle="1" w:styleId="ItemListChar">
    <w:name w:val="Item List Char"/>
    <w:link w:val="ItemList0"/>
    <w:rsid w:val="001735DB"/>
    <w:rPr>
      <w:rFonts w:eastAsia="宋体" w:cs="Arial"/>
      <w:kern w:val="2"/>
      <w:sz w:val="21"/>
      <w:szCs w:val="21"/>
      <w:lang w:val="en-US" w:eastAsia="zh-CN" w:bidi="ar-SA"/>
    </w:rPr>
  </w:style>
  <w:style w:type="paragraph" w:customStyle="1" w:styleId="ItemListText">
    <w:name w:val="Item List Text"/>
    <w:rsid w:val="001735DB"/>
    <w:pPr>
      <w:adjustRightInd w:val="0"/>
      <w:snapToGrid w:val="0"/>
      <w:spacing w:before="80" w:after="80" w:line="240" w:lineRule="atLeast"/>
      <w:ind w:left="2126"/>
    </w:pPr>
    <w:rPr>
      <w:kern w:val="2"/>
      <w:sz w:val="21"/>
      <w:szCs w:val="21"/>
    </w:rPr>
  </w:style>
  <w:style w:type="paragraph" w:customStyle="1" w:styleId="SubItemList">
    <w:name w:val="Sub Item List"/>
    <w:basedOn w:val="a6"/>
    <w:rsid w:val="001735DB"/>
    <w:pPr>
      <w:widowControl/>
      <w:tabs>
        <w:tab w:val="num" w:pos="1652"/>
      </w:tabs>
      <w:topLinePunct/>
      <w:adjustRightInd w:val="0"/>
      <w:snapToGrid w:val="0"/>
      <w:spacing w:before="80" w:after="80" w:line="240" w:lineRule="atLeast"/>
      <w:ind w:left="1652" w:hanging="360"/>
    </w:pPr>
    <w:rPr>
      <w:rFonts w:ascii="Times New Roman" w:hAnsi="Times New Roman" w:cs="Arial"/>
      <w:kern w:val="2"/>
    </w:rPr>
  </w:style>
  <w:style w:type="paragraph" w:customStyle="1" w:styleId="FigureDescription">
    <w:name w:val="Figure Description"/>
    <w:next w:val="Figure"/>
    <w:rsid w:val="001735DB"/>
    <w:pPr>
      <w:keepNext/>
      <w:numPr>
        <w:numId w:val="15"/>
      </w:numPr>
      <w:tabs>
        <w:tab w:val="clear" w:pos="2409"/>
      </w:tabs>
      <w:adjustRightInd w:val="0"/>
      <w:snapToGrid w:val="0"/>
      <w:spacing w:before="320" w:after="80" w:line="240" w:lineRule="atLeast"/>
      <w:ind w:left="1701" w:firstLine="0"/>
      <w:outlineLvl w:val="7"/>
    </w:pPr>
    <w:rPr>
      <w:rFonts w:eastAsia="黑体" w:cs="Arial"/>
      <w:spacing w:val="-4"/>
      <w:kern w:val="2"/>
      <w:sz w:val="21"/>
      <w:szCs w:val="21"/>
    </w:rPr>
  </w:style>
  <w:style w:type="paragraph" w:customStyle="1" w:styleId="SubItemListText">
    <w:name w:val="Sub Item List Text"/>
    <w:rsid w:val="001735DB"/>
    <w:pPr>
      <w:adjustRightInd w:val="0"/>
      <w:snapToGrid w:val="0"/>
      <w:spacing w:before="80" w:after="80" w:line="240" w:lineRule="atLeast"/>
      <w:ind w:left="2410"/>
    </w:pPr>
    <w:rPr>
      <w:kern w:val="2"/>
      <w:sz w:val="21"/>
      <w:szCs w:val="21"/>
    </w:rPr>
  </w:style>
  <w:style w:type="paragraph" w:customStyle="1" w:styleId="a10">
    <w:name w:val="样式a1"/>
    <w:basedOn w:val="a6"/>
    <w:autoRedefine/>
    <w:rsid w:val="001735DB"/>
    <w:pPr>
      <w:tabs>
        <w:tab w:val="num" w:pos="420"/>
      </w:tabs>
      <w:spacing w:before="120" w:after="120"/>
      <w:ind w:left="420" w:hanging="420"/>
      <w:jc w:val="both"/>
    </w:pPr>
    <w:rPr>
      <w:rFonts w:ascii="楷体_GB2312" w:hAnsi="Times New Roman"/>
      <w:kern w:val="2"/>
      <w:sz w:val="24"/>
      <w:szCs w:val="20"/>
    </w:rPr>
  </w:style>
  <w:style w:type="paragraph" w:customStyle="1" w:styleId="ParaCharCharCharCharCharChar1CharCharCharCharChar">
    <w:name w:val="默认段落字体 Para Char Char Char Char Char Char1 Char Char Char Char Char"/>
    <w:aliases w:val="默认段落字体 Para Char Char Char Char Char Char Char Char Char Char Char Char Char Char Char Char Char Char Char Char Char Char Char Char Char"/>
    <w:basedOn w:val="a6"/>
    <w:rsid w:val="001735DB"/>
    <w:pPr>
      <w:jc w:val="both"/>
    </w:pPr>
    <w:rPr>
      <w:rFonts w:ascii="Dotum" w:hAnsi="Dotum" w:cs="Arial"/>
    </w:rPr>
  </w:style>
  <w:style w:type="paragraph" w:styleId="affff1">
    <w:name w:val="Normal (Web)"/>
    <w:basedOn w:val="a6"/>
    <w:rsid w:val="001735DB"/>
    <w:pPr>
      <w:widowControl/>
      <w:spacing w:before="100" w:beforeAutospacing="1" w:after="100" w:afterAutospacing="1"/>
    </w:pPr>
    <w:rPr>
      <w:rFonts w:ascii="宋体" w:hAnsi="宋体" w:cs="宋体"/>
      <w:sz w:val="24"/>
      <w:szCs w:val="24"/>
    </w:rPr>
  </w:style>
  <w:style w:type="paragraph" w:customStyle="1" w:styleId="notesheading0">
    <w:name w:val="notesheading"/>
    <w:basedOn w:val="a6"/>
    <w:rsid w:val="001735DB"/>
    <w:pPr>
      <w:widowControl/>
      <w:spacing w:before="100" w:beforeAutospacing="1" w:after="100" w:afterAutospacing="1"/>
    </w:pPr>
    <w:rPr>
      <w:rFonts w:ascii="宋体" w:hAnsi="宋体" w:cs="宋体"/>
      <w:sz w:val="24"/>
      <w:szCs w:val="24"/>
    </w:rPr>
  </w:style>
  <w:style w:type="paragraph" w:customStyle="1" w:styleId="notestext">
    <w:name w:val="notestext"/>
    <w:basedOn w:val="a6"/>
    <w:rsid w:val="001735DB"/>
    <w:pPr>
      <w:widowControl/>
      <w:spacing w:before="100" w:beforeAutospacing="1" w:after="100" w:afterAutospacing="1"/>
    </w:pPr>
    <w:rPr>
      <w:rFonts w:ascii="宋体" w:hAnsi="宋体" w:cs="宋体"/>
      <w:sz w:val="24"/>
      <w:szCs w:val="24"/>
    </w:rPr>
  </w:style>
  <w:style w:type="paragraph" w:customStyle="1" w:styleId="NotesTextList">
    <w:name w:val="Notes Text List"/>
    <w:rsid w:val="001735DB"/>
    <w:pPr>
      <w:keepNext/>
      <w:keepLines/>
      <w:pBdr>
        <w:bottom w:val="single" w:sz="8" w:space="5" w:color="auto"/>
      </w:pBdr>
      <w:tabs>
        <w:tab w:val="num" w:pos="1620"/>
      </w:tabs>
      <w:ind w:left="1620" w:hanging="360"/>
    </w:pPr>
    <w:rPr>
      <w:rFonts w:ascii="Arial" w:eastAsia="楷体_GB2312" w:hAnsi="Arial" w:cs="Arial"/>
      <w:noProof/>
      <w:sz w:val="21"/>
      <w:szCs w:val="21"/>
    </w:rPr>
  </w:style>
  <w:style w:type="paragraph" w:customStyle="1" w:styleId="ParaCharCharCharCharCharCharChar">
    <w:name w:val="默认段落字体 Para Char Char Char Char Char Char Char"/>
    <w:basedOn w:val="afc"/>
    <w:autoRedefine/>
    <w:rsid w:val="001735DB"/>
    <w:pPr>
      <w:numPr>
        <w:numId w:val="16"/>
      </w:numPr>
      <w:tabs>
        <w:tab w:val="clear" w:pos="1418"/>
      </w:tabs>
      <w:adjustRightInd w:val="0"/>
      <w:spacing w:line="436" w:lineRule="exact"/>
      <w:ind w:left="357" w:firstLine="0"/>
      <w:outlineLvl w:val="3"/>
    </w:pPr>
    <w:rPr>
      <w:rFonts w:ascii="Tahoma" w:hAnsi="Tahoma"/>
      <w:b/>
      <w:kern w:val="2"/>
    </w:rPr>
  </w:style>
  <w:style w:type="character" w:customStyle="1" w:styleId="Char3">
    <w:name w:val="正文首行缩进 Char"/>
    <w:rsid w:val="001735DB"/>
    <w:rPr>
      <w:rFonts w:eastAsia="宋体"/>
      <w:sz w:val="21"/>
      <w:lang w:val="en-US" w:eastAsia="zh-CN" w:bidi="ar-SA"/>
    </w:rPr>
  </w:style>
  <w:style w:type="paragraph" w:styleId="affff2">
    <w:name w:val="Body Text Indent"/>
    <w:basedOn w:val="a6"/>
    <w:rsid w:val="001735DB"/>
    <w:pPr>
      <w:autoSpaceDE w:val="0"/>
      <w:autoSpaceDN w:val="0"/>
      <w:adjustRightInd w:val="0"/>
      <w:spacing w:after="120" w:line="360" w:lineRule="auto"/>
      <w:ind w:leftChars="200" w:left="420"/>
    </w:pPr>
    <w:rPr>
      <w:rFonts w:ascii="Times New Roman" w:hAnsi="Times New Roman"/>
      <w:snapToGrid w:val="0"/>
    </w:rPr>
  </w:style>
  <w:style w:type="paragraph" w:customStyle="1" w:styleId="Arial151">
    <w:name w:val="样式 Arial 小四 行距: 1.5 倍行距1"/>
    <w:basedOn w:val="afffb"/>
    <w:rsid w:val="001735DB"/>
    <w:pPr>
      <w:spacing w:line="360" w:lineRule="auto"/>
      <w:jc w:val="both"/>
    </w:pPr>
    <w:rPr>
      <w:rFonts w:cs="宋体"/>
      <w:kern w:val="1"/>
      <w:sz w:val="24"/>
      <w:szCs w:val="20"/>
    </w:rPr>
  </w:style>
  <w:style w:type="character" w:customStyle="1" w:styleId="CharChar2">
    <w:name w:val="表格文本 Char Char"/>
    <w:rsid w:val="001735DB"/>
    <w:rPr>
      <w:rFonts w:eastAsia="宋体"/>
      <w:snapToGrid w:val="0"/>
      <w:sz w:val="21"/>
      <w:szCs w:val="21"/>
      <w:lang w:val="en-US" w:eastAsia="zh-CN" w:bidi="ar-SA"/>
    </w:rPr>
  </w:style>
  <w:style w:type="paragraph" w:customStyle="1" w:styleId="WordPro1">
    <w:name w:val="表格文本(WordPro)"/>
    <w:basedOn w:val="a6"/>
    <w:rsid w:val="001735DB"/>
    <w:pPr>
      <w:widowControl/>
      <w:tabs>
        <w:tab w:val="decimal" w:pos="0"/>
      </w:tabs>
      <w:overflowPunct w:val="0"/>
      <w:autoSpaceDE w:val="0"/>
      <w:autoSpaceDN w:val="0"/>
      <w:adjustRightInd w:val="0"/>
      <w:textAlignment w:val="baseline"/>
    </w:pPr>
    <w:rPr>
      <w:rFonts w:ascii="Times New Roman" w:hAnsi="Times New Roman"/>
      <w:szCs w:val="20"/>
    </w:rPr>
  </w:style>
  <w:style w:type="paragraph" w:customStyle="1" w:styleId="WordPro2">
    <w:name w:val="页眉密级样式(WordPro)"/>
    <w:basedOn w:val="a6"/>
    <w:rsid w:val="001735DB"/>
    <w:pPr>
      <w:widowControl/>
      <w:overflowPunct w:val="0"/>
      <w:autoSpaceDE w:val="0"/>
      <w:autoSpaceDN w:val="0"/>
      <w:adjustRightInd w:val="0"/>
      <w:jc w:val="right"/>
      <w:textAlignment w:val="baseline"/>
    </w:pPr>
    <w:rPr>
      <w:rFonts w:ascii="Times New Roman" w:hAnsi="Times New Roman"/>
      <w:sz w:val="18"/>
      <w:szCs w:val="20"/>
    </w:rPr>
  </w:style>
  <w:style w:type="paragraph" w:customStyle="1" w:styleId="ItemListinTable">
    <w:name w:val="Item List in Table"/>
    <w:basedOn w:val="a6"/>
    <w:link w:val="ItemListinTableChar"/>
    <w:rsid w:val="001735DB"/>
    <w:pPr>
      <w:widowControl/>
      <w:numPr>
        <w:numId w:val="17"/>
      </w:numPr>
      <w:topLinePunct/>
      <w:adjustRightInd w:val="0"/>
      <w:snapToGrid w:val="0"/>
      <w:spacing w:before="80" w:after="80" w:line="240" w:lineRule="atLeast"/>
    </w:pPr>
    <w:rPr>
      <w:rFonts w:ascii="Times New Roman" w:hAnsi="Times New Roman" w:cs="Arial"/>
    </w:rPr>
  </w:style>
  <w:style w:type="character" w:customStyle="1" w:styleId="ItemListinTableChar">
    <w:name w:val="Item List in Table Char"/>
    <w:link w:val="ItemListinTable"/>
    <w:rsid w:val="001735DB"/>
    <w:rPr>
      <w:rFonts w:eastAsia="宋体" w:cs="Arial"/>
      <w:sz w:val="21"/>
      <w:szCs w:val="21"/>
      <w:lang w:val="en-US" w:eastAsia="zh-CN" w:bidi="ar-SA"/>
    </w:rPr>
  </w:style>
  <w:style w:type="table" w:styleId="affff3">
    <w:name w:val="Table Professional"/>
    <w:basedOn w:val="a8"/>
    <w:rsid w:val="001735DB"/>
    <w:pPr>
      <w:widowControl w:val="0"/>
      <w:autoSpaceDE w:val="0"/>
      <w:autoSpaceDN w:val="0"/>
      <w:adjustRightInd w:val="0"/>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har1CharChar">
    <w:name w:val="Char1 Char Char"/>
    <w:basedOn w:val="a6"/>
    <w:rsid w:val="001735DB"/>
    <w:pPr>
      <w:jc w:val="both"/>
    </w:pPr>
    <w:rPr>
      <w:rFonts w:ascii="Tahoma" w:hAnsi="Tahoma"/>
      <w:kern w:val="2"/>
      <w:sz w:val="24"/>
      <w:szCs w:val="20"/>
    </w:rPr>
  </w:style>
  <w:style w:type="paragraph" w:customStyle="1" w:styleId="CharCharCharChar1">
    <w:name w:val="Char Char Char Char"/>
    <w:basedOn w:val="a6"/>
    <w:rsid w:val="007961EB"/>
    <w:pPr>
      <w:jc w:val="both"/>
    </w:pPr>
    <w:rPr>
      <w:rFonts w:ascii="Tahoma" w:hAnsi="Tahoma"/>
      <w:kern w:val="2"/>
      <w:sz w:val="24"/>
      <w:szCs w:val="20"/>
    </w:rPr>
  </w:style>
  <w:style w:type="paragraph" w:customStyle="1" w:styleId="Char11">
    <w:name w:val="Char1"/>
    <w:basedOn w:val="a6"/>
    <w:rsid w:val="001735DB"/>
    <w:pPr>
      <w:jc w:val="both"/>
    </w:pPr>
    <w:rPr>
      <w:rFonts w:cs="Arial"/>
      <w:kern w:val="2"/>
      <w:szCs w:val="24"/>
    </w:rPr>
  </w:style>
  <w:style w:type="paragraph" w:customStyle="1" w:styleId="BlockLabel">
    <w:name w:val="Block Label"/>
    <w:basedOn w:val="a6"/>
    <w:next w:val="a6"/>
    <w:rsid w:val="001735DB"/>
    <w:pPr>
      <w:keepNext/>
      <w:keepLines/>
      <w:widowControl/>
      <w:topLinePunct/>
      <w:adjustRightInd w:val="0"/>
      <w:snapToGrid w:val="0"/>
      <w:spacing w:before="300" w:after="80" w:line="240" w:lineRule="atLeast"/>
      <w:outlineLvl w:val="3"/>
    </w:pPr>
    <w:rPr>
      <w:rFonts w:ascii="Book Antiqua" w:eastAsia="黑体" w:hAnsi="Book Antiqua" w:cs="Book Antiqua"/>
      <w:bCs/>
      <w:sz w:val="26"/>
      <w:szCs w:val="26"/>
    </w:rPr>
  </w:style>
  <w:style w:type="paragraph" w:customStyle="1" w:styleId="ItemStep">
    <w:name w:val="Item Step"/>
    <w:rsid w:val="001735DB"/>
    <w:pPr>
      <w:tabs>
        <w:tab w:val="num" w:pos="2126"/>
      </w:tabs>
      <w:adjustRightInd w:val="0"/>
      <w:snapToGrid w:val="0"/>
      <w:spacing w:before="80" w:after="80" w:line="240" w:lineRule="atLeast"/>
      <w:ind w:left="2126" w:hanging="425"/>
      <w:jc w:val="both"/>
      <w:outlineLvl w:val="6"/>
    </w:pPr>
    <w:rPr>
      <w:rFonts w:cs="Arial"/>
      <w:sz w:val="21"/>
      <w:szCs w:val="21"/>
    </w:rPr>
  </w:style>
  <w:style w:type="paragraph" w:customStyle="1" w:styleId="Step">
    <w:name w:val="Step"/>
    <w:basedOn w:val="a6"/>
    <w:rsid w:val="001735DB"/>
    <w:pPr>
      <w:widowControl/>
      <w:tabs>
        <w:tab w:val="num" w:pos="1701"/>
      </w:tabs>
      <w:topLinePunct/>
      <w:adjustRightInd w:val="0"/>
      <w:snapToGrid w:val="0"/>
      <w:spacing w:before="160" w:after="160" w:line="240" w:lineRule="atLeast"/>
      <w:ind w:left="1701" w:hanging="159"/>
      <w:outlineLvl w:val="5"/>
    </w:pPr>
    <w:rPr>
      <w:rFonts w:ascii="Times New Roman" w:hAnsi="Times New Roman" w:cs="Arial"/>
      <w:snapToGrid w:val="0"/>
    </w:rPr>
  </w:style>
  <w:style w:type="paragraph" w:customStyle="1" w:styleId="TableDescription0">
    <w:name w:val="Table Description"/>
    <w:basedOn w:val="a6"/>
    <w:next w:val="a6"/>
    <w:link w:val="TableDescriptionChar"/>
    <w:rsid w:val="001735DB"/>
    <w:pPr>
      <w:keepNext/>
      <w:widowControl/>
      <w:topLinePunct/>
      <w:adjustRightInd w:val="0"/>
      <w:snapToGrid w:val="0"/>
      <w:spacing w:before="320" w:after="80" w:line="240" w:lineRule="atLeast"/>
      <w:ind w:left="1701"/>
      <w:outlineLvl w:val="7"/>
    </w:pPr>
    <w:rPr>
      <w:rFonts w:ascii="Times New Roman" w:eastAsia="黑体" w:hAnsi="Times New Roman" w:cs="Arial"/>
      <w:spacing w:val="-4"/>
      <w:kern w:val="2"/>
    </w:rPr>
  </w:style>
  <w:style w:type="character" w:customStyle="1" w:styleId="TableDescriptionChar">
    <w:name w:val="Table Description Char"/>
    <w:link w:val="TableDescription0"/>
    <w:rsid w:val="001735DB"/>
    <w:rPr>
      <w:rFonts w:eastAsia="黑体" w:cs="Arial"/>
      <w:spacing w:val="-4"/>
      <w:kern w:val="2"/>
      <w:sz w:val="21"/>
      <w:szCs w:val="21"/>
      <w:lang w:val="en-US" w:eastAsia="zh-CN" w:bidi="ar-SA"/>
    </w:rPr>
  </w:style>
  <w:style w:type="paragraph" w:customStyle="1" w:styleId="ParaCharCharChar1Char">
    <w:name w:val="默认段落字体 Para Char Char Char1 Char"/>
    <w:basedOn w:val="a6"/>
    <w:semiHidden/>
    <w:rsid w:val="001735DB"/>
    <w:pPr>
      <w:widowControl/>
      <w:jc w:val="both"/>
    </w:pPr>
    <w:rPr>
      <w:rFonts w:cs="Arial"/>
      <w:kern w:val="2"/>
      <w:sz w:val="22"/>
      <w:szCs w:val="22"/>
      <w:lang w:eastAsia="en-US"/>
    </w:rPr>
  </w:style>
  <w:style w:type="table" w:customStyle="1" w:styleId="12">
    <w:name w:val="网格型1"/>
    <w:basedOn w:val="a8"/>
    <w:next w:val="af2"/>
    <w:rsid w:val="001735DB"/>
    <w:pPr>
      <w:snapToGrid w:val="0"/>
      <w:spacing w:before="80" w:after="80" w:line="30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1">
    <w:name w:val="标题3"/>
    <w:basedOn w:val="a6"/>
    <w:autoRedefine/>
    <w:rsid w:val="00E0559D"/>
    <w:pPr>
      <w:jc w:val="both"/>
    </w:pPr>
    <w:rPr>
      <w:rFonts w:eastAsia="黑体" w:cs="Arial"/>
      <w:kern w:val="2"/>
    </w:rPr>
  </w:style>
  <w:style w:type="paragraph" w:customStyle="1" w:styleId="3heading3CharCharCharheading3CharCharheading3C">
    <w:name w:val="样式 标题 3heading 3CharChar Charheading 3 Char Charheading 3 C..."/>
    <w:basedOn w:val="3"/>
    <w:next w:val="a6"/>
    <w:rsid w:val="007961EB"/>
    <w:pPr>
      <w:keepLines w:val="0"/>
      <w:widowControl/>
      <w:tabs>
        <w:tab w:val="num" w:pos="918"/>
      </w:tabs>
      <w:autoSpaceDE w:val="0"/>
      <w:autoSpaceDN w:val="0"/>
      <w:spacing w:before="240" w:after="240" w:line="240" w:lineRule="auto"/>
      <w:ind w:left="918"/>
      <w:jc w:val="left"/>
    </w:pPr>
    <w:rPr>
      <w:rFonts w:ascii="Times New Roman" w:eastAsia="宋体" w:hAnsi="Times New Roman"/>
      <w:bCs w:val="0"/>
      <w:color w:val="000000"/>
      <w:kern w:val="0"/>
      <w:sz w:val="22"/>
      <w:szCs w:val="24"/>
    </w:rPr>
  </w:style>
  <w:style w:type="paragraph" w:customStyle="1" w:styleId="CharCharCharCharCharCharCharCharCharCharCharCharCharCharCharCharCharChar">
    <w:name w:val="Char Char Char Char Char Char Char Char Char Char Char Char Char Char Char Char Char Char"/>
    <w:basedOn w:val="a6"/>
    <w:rsid w:val="006E2047"/>
    <w:pPr>
      <w:keepNext/>
      <w:tabs>
        <w:tab w:val="num" w:pos="2940"/>
      </w:tabs>
      <w:autoSpaceDE w:val="0"/>
      <w:autoSpaceDN w:val="0"/>
      <w:adjustRightInd w:val="0"/>
      <w:ind w:hanging="420"/>
    </w:pPr>
    <w:rPr>
      <w:rFonts w:ascii="Times New Roman" w:hAnsi="Times New Roman"/>
      <w:kern w:val="2"/>
      <w:sz w:val="20"/>
      <w:szCs w:val="20"/>
    </w:rPr>
  </w:style>
  <w:style w:type="paragraph" w:customStyle="1" w:styleId="affff4">
    <w:name w:val="章节标题"/>
    <w:basedOn w:val="a6"/>
    <w:rsid w:val="005A7A07"/>
    <w:pPr>
      <w:tabs>
        <w:tab w:val="left" w:pos="0"/>
      </w:tabs>
      <w:autoSpaceDE w:val="0"/>
      <w:autoSpaceDN w:val="0"/>
      <w:adjustRightInd w:val="0"/>
      <w:spacing w:before="300" w:after="300"/>
      <w:jc w:val="center"/>
    </w:pPr>
    <w:rPr>
      <w:rFonts w:eastAsia="黑体" w:cs="Arial"/>
      <w:sz w:val="30"/>
      <w:szCs w:val="20"/>
    </w:rPr>
  </w:style>
  <w:style w:type="paragraph" w:customStyle="1" w:styleId="affff5">
    <w:name w:val="图号去除自动编号"/>
    <w:basedOn w:val="a6"/>
    <w:rsid w:val="005A7A07"/>
    <w:pPr>
      <w:autoSpaceDE w:val="0"/>
      <w:autoSpaceDN w:val="0"/>
      <w:adjustRightInd w:val="0"/>
      <w:spacing w:before="105" w:line="360" w:lineRule="auto"/>
      <w:ind w:firstLine="425"/>
      <w:jc w:val="center"/>
    </w:pPr>
    <w:rPr>
      <w:rFonts w:ascii="Times New Roman" w:hAnsi="Times New Roman"/>
      <w:szCs w:val="20"/>
    </w:rPr>
  </w:style>
  <w:style w:type="paragraph" w:customStyle="1" w:styleId="affff6">
    <w:name w:val="项目符号"/>
    <w:basedOn w:val="a6"/>
    <w:rsid w:val="005A7A07"/>
    <w:pPr>
      <w:autoSpaceDE w:val="0"/>
      <w:autoSpaceDN w:val="0"/>
      <w:adjustRightInd w:val="0"/>
      <w:spacing w:line="360" w:lineRule="auto"/>
    </w:pPr>
    <w:rPr>
      <w:rFonts w:ascii="Times New Roman" w:hAnsi="Times New Roman"/>
      <w:szCs w:val="20"/>
    </w:rPr>
  </w:style>
  <w:style w:type="paragraph" w:customStyle="1" w:styleId="2heading2">
    <w:name w:val="样式 标题 2heading 2 + 非加粗"/>
    <w:basedOn w:val="20"/>
    <w:rsid w:val="005A7A07"/>
    <w:pPr>
      <w:keepNext w:val="0"/>
      <w:numPr>
        <w:ilvl w:val="0"/>
        <w:numId w:val="0"/>
      </w:numPr>
      <w:autoSpaceDE w:val="0"/>
      <w:autoSpaceDN w:val="0"/>
      <w:adjustRightInd w:val="0"/>
      <w:spacing w:before="120" w:after="0"/>
      <w:jc w:val="left"/>
    </w:pPr>
    <w:rPr>
      <w:rFonts w:ascii="Times New Roman" w:eastAsia="宋体" w:hAnsi="Times New Roman"/>
      <w:sz w:val="22"/>
      <w:szCs w:val="20"/>
    </w:rPr>
  </w:style>
  <w:style w:type="paragraph" w:customStyle="1" w:styleId="affff7">
    <w:name w:val="样式 参考资料清单 + 倾斜 蓝色"/>
    <w:basedOn w:val="aff6"/>
    <w:rsid w:val="005A7A07"/>
    <w:pPr>
      <w:tabs>
        <w:tab w:val="clear" w:pos="840"/>
        <w:tab w:val="num" w:pos="425"/>
      </w:tabs>
    </w:pPr>
    <w:rPr>
      <w:iCs/>
      <w:color w:val="000000"/>
    </w:rPr>
  </w:style>
  <w:style w:type="paragraph" w:customStyle="1" w:styleId="045">
    <w:name w:val="样式 摘要 + 左侧:  0.45 厘米"/>
    <w:basedOn w:val="afffe"/>
    <w:rsid w:val="005A7A07"/>
    <w:pPr>
      <w:widowControl/>
      <w:tabs>
        <w:tab w:val="left" w:pos="907"/>
      </w:tabs>
      <w:autoSpaceDE w:val="0"/>
      <w:autoSpaceDN w:val="0"/>
      <w:adjustRightInd w:val="0"/>
      <w:ind w:left="879" w:hanging="879"/>
      <w:jc w:val="both"/>
    </w:pPr>
    <w:rPr>
      <w:rFonts w:cs="宋体"/>
      <w:b/>
    </w:rPr>
  </w:style>
  <w:style w:type="paragraph" w:customStyle="1" w:styleId="CharChar10">
    <w:name w:val="Char Char1"/>
    <w:basedOn w:val="a6"/>
    <w:rsid w:val="005A7A07"/>
    <w:pPr>
      <w:jc w:val="both"/>
    </w:pPr>
    <w:rPr>
      <w:rFonts w:cs="Arial"/>
      <w:kern w:val="2"/>
      <w:szCs w:val="24"/>
    </w:rPr>
  </w:style>
  <w:style w:type="paragraph" w:customStyle="1" w:styleId="ParaCharCharCharCharCharCharCharCharCharCharCharCharCharCharCharCharCharCharCharCharCharCharCharCharCharCharCharCharCharCharCharCharCharCharCharChar">
    <w:name w:val="默认段落字体 Para Char Char Char Char Char Char Char Char Char Char Char Char Char Char Char Char Char Char Char Char Char Char Char Char Char Char Char Char Char Char Char Char Char Char Char Char"/>
    <w:basedOn w:val="afc"/>
    <w:autoRedefine/>
    <w:rsid w:val="005A7A07"/>
    <w:pPr>
      <w:adjustRightInd w:val="0"/>
      <w:spacing w:line="436" w:lineRule="exact"/>
      <w:ind w:left="357"/>
      <w:outlineLvl w:val="3"/>
    </w:pPr>
    <w:rPr>
      <w:rFonts w:ascii="Tahoma" w:hAnsi="Tahoma"/>
      <w:b/>
      <w:kern w:val="2"/>
      <w:sz w:val="24"/>
      <w:szCs w:val="24"/>
    </w:rPr>
  </w:style>
  <w:style w:type="paragraph" w:styleId="affff8">
    <w:name w:val="caption"/>
    <w:basedOn w:val="a6"/>
    <w:next w:val="a6"/>
    <w:qFormat/>
    <w:rsid w:val="005A7A07"/>
    <w:pPr>
      <w:autoSpaceDE w:val="0"/>
      <w:autoSpaceDN w:val="0"/>
      <w:adjustRightInd w:val="0"/>
    </w:pPr>
    <w:rPr>
      <w:rFonts w:eastAsia="黑体" w:cs="Arial"/>
      <w:sz w:val="20"/>
      <w:szCs w:val="20"/>
    </w:rPr>
  </w:style>
  <w:style w:type="paragraph" w:styleId="z-">
    <w:name w:val="HTML Bottom of Form"/>
    <w:basedOn w:val="a6"/>
    <w:next w:val="a6"/>
    <w:hidden/>
    <w:rsid w:val="005A7A07"/>
    <w:pPr>
      <w:pBdr>
        <w:top w:val="single" w:sz="6" w:space="1" w:color="auto"/>
      </w:pBdr>
      <w:autoSpaceDE w:val="0"/>
      <w:autoSpaceDN w:val="0"/>
      <w:adjustRightInd w:val="0"/>
      <w:jc w:val="center"/>
    </w:pPr>
    <w:rPr>
      <w:rFonts w:cs="Arial"/>
      <w:vanish/>
      <w:sz w:val="16"/>
      <w:szCs w:val="16"/>
    </w:rPr>
  </w:style>
  <w:style w:type="paragraph" w:styleId="z-0">
    <w:name w:val="HTML Top of Form"/>
    <w:basedOn w:val="a6"/>
    <w:next w:val="a6"/>
    <w:hidden/>
    <w:rsid w:val="005A7A07"/>
    <w:pPr>
      <w:pBdr>
        <w:bottom w:val="single" w:sz="6" w:space="1" w:color="auto"/>
      </w:pBdr>
      <w:autoSpaceDE w:val="0"/>
      <w:autoSpaceDN w:val="0"/>
      <w:adjustRightInd w:val="0"/>
      <w:jc w:val="center"/>
    </w:pPr>
    <w:rPr>
      <w:rFonts w:cs="Arial"/>
      <w:vanish/>
      <w:sz w:val="16"/>
      <w:szCs w:val="16"/>
    </w:rPr>
  </w:style>
  <w:style w:type="paragraph" w:customStyle="1" w:styleId="ParaCharCharCharCharCharCharCharCharCharCharCharCharCharCharCharChar">
    <w:name w:val="默认段落字体 Para Char Char Char Char Char Char Char Char Char Char Char Char Char Char Char Char"/>
    <w:basedOn w:val="afc"/>
    <w:autoRedefine/>
    <w:rsid w:val="00A81744"/>
    <w:pPr>
      <w:adjustRightInd w:val="0"/>
      <w:spacing w:line="436" w:lineRule="exact"/>
      <w:ind w:left="357"/>
      <w:outlineLvl w:val="3"/>
    </w:pPr>
    <w:rPr>
      <w:rFonts w:ascii="Tahoma" w:hAnsi="Tahoma"/>
      <w:b/>
      <w:kern w:val="2"/>
    </w:rPr>
  </w:style>
  <w:style w:type="paragraph" w:customStyle="1" w:styleId="WordProCharCharCharCharChar">
    <w:name w:val="正文首行缩进(WordPro) Char Char Char Char Char"/>
    <w:basedOn w:val="a6"/>
    <w:link w:val="WordProCharCharCharCharCharChar1"/>
    <w:rsid w:val="00ED792A"/>
    <w:pPr>
      <w:autoSpaceDE w:val="0"/>
      <w:autoSpaceDN w:val="0"/>
      <w:adjustRightInd w:val="0"/>
      <w:spacing w:before="105"/>
      <w:ind w:left="1134"/>
      <w:jc w:val="both"/>
    </w:pPr>
    <w:rPr>
      <w:rFonts w:ascii="Times New Roman" w:hAnsi="Times New Roman"/>
      <w:szCs w:val="20"/>
    </w:rPr>
  </w:style>
  <w:style w:type="character" w:customStyle="1" w:styleId="WordProCharCharCharCharCharChar1">
    <w:name w:val="正文首行缩进(WordPro) Char Char Char Char Char Char1"/>
    <w:link w:val="WordProCharCharCharCharChar"/>
    <w:rsid w:val="00ED792A"/>
    <w:rPr>
      <w:rFonts w:eastAsia="宋体"/>
      <w:sz w:val="21"/>
      <w:lang w:val="en-US" w:eastAsia="zh-CN" w:bidi="ar-SA"/>
    </w:rPr>
  </w:style>
  <w:style w:type="paragraph" w:customStyle="1" w:styleId="ParaChar">
    <w:name w:val="默认段落字体 Para Char"/>
    <w:aliases w:val="Char Char1 Char Char, Char Char1 Char Char"/>
    <w:basedOn w:val="a6"/>
    <w:semiHidden/>
    <w:rsid w:val="00F33CEE"/>
    <w:pPr>
      <w:widowControl/>
      <w:jc w:val="both"/>
    </w:pPr>
    <w:rPr>
      <w:rFonts w:cs="Arial"/>
      <w:kern w:val="2"/>
      <w:szCs w:val="20"/>
    </w:rPr>
  </w:style>
  <w:style w:type="character" w:customStyle="1" w:styleId="Char2">
    <w:name w:val="日期 Char"/>
    <w:link w:val="afff5"/>
    <w:rsid w:val="004E0432"/>
    <w:rPr>
      <w:rFonts w:eastAsia="宋体"/>
      <w:kern w:val="2"/>
      <w:sz w:val="21"/>
      <w:lang w:val="en-US" w:eastAsia="zh-CN" w:bidi="ar-SA"/>
    </w:rPr>
  </w:style>
  <w:style w:type="paragraph" w:customStyle="1" w:styleId="affff9">
    <w:name w:val="表格正文"/>
    <w:basedOn w:val="a6"/>
    <w:rsid w:val="004E0432"/>
    <w:pPr>
      <w:widowControl/>
      <w:kinsoku w:val="0"/>
      <w:wordWrap w:val="0"/>
      <w:overflowPunct w:val="0"/>
      <w:autoSpaceDE w:val="0"/>
      <w:autoSpaceDN w:val="0"/>
      <w:adjustRightInd w:val="0"/>
      <w:spacing w:before="60" w:after="60"/>
      <w:textAlignment w:val="baseline"/>
    </w:pPr>
    <w:rPr>
      <w:rFonts w:ascii="Tahoma" w:hAnsi="Tahoma"/>
      <w:szCs w:val="20"/>
    </w:rPr>
  </w:style>
  <w:style w:type="paragraph" w:customStyle="1" w:styleId="Char1CharCharCharChar1CharChar">
    <w:name w:val="Char1 Char Char Char Char1 Char Char"/>
    <w:basedOn w:val="a6"/>
    <w:rsid w:val="006B5EE7"/>
    <w:pPr>
      <w:jc w:val="both"/>
    </w:pPr>
    <w:rPr>
      <w:rFonts w:ascii="Tahoma" w:hAnsi="Tahoma"/>
      <w:kern w:val="2"/>
      <w:sz w:val="24"/>
      <w:szCs w:val="20"/>
    </w:rPr>
  </w:style>
  <w:style w:type="character" w:customStyle="1" w:styleId="CharCharCharCharCharCharChar1">
    <w:name w:val="正文首行缩进 Char Char Char Char Char Char Char1"/>
    <w:aliases w:val="正文首行缩进 Char Char Char Char Char Char Char Char Char Char Char1,正文首行缩进 Char Char Char Char Char Char Char Char Char Char1,正文首行缩进2 Char1,正文首行缩进 Char1 Char2 Char1,正文首行缩进 Char Char Char2 Char Char Char1"/>
    <w:rsid w:val="005F34BE"/>
    <w:rPr>
      <w:rFonts w:ascii="Arial" w:eastAsia="宋体" w:hAnsi="Arial"/>
      <w:sz w:val="21"/>
      <w:szCs w:val="21"/>
      <w:lang w:val="en-US" w:eastAsia="zh-CN" w:bidi="ar-SA"/>
    </w:rPr>
  </w:style>
  <w:style w:type="character" w:customStyle="1" w:styleId="2CharCharCharChar">
    <w:name w:val="标题 2 Char Char Char Char"/>
    <w:rsid w:val="00715376"/>
    <w:rPr>
      <w:rFonts w:ascii="Arial" w:eastAsia="黑体" w:hAnsi="Arial"/>
      <w:sz w:val="24"/>
      <w:szCs w:val="24"/>
      <w:lang w:val="en-US" w:eastAsia="zh-CN" w:bidi="ar-SA"/>
    </w:rPr>
  </w:style>
  <w:style w:type="paragraph" w:customStyle="1" w:styleId="NotesTextlist0">
    <w:name w:val="Notes Text list"/>
    <w:rsid w:val="003C0D2E"/>
    <w:pPr>
      <w:pBdr>
        <w:bottom w:val="single" w:sz="8" w:space="5" w:color="auto"/>
      </w:pBdr>
      <w:tabs>
        <w:tab w:val="num" w:pos="1418"/>
      </w:tabs>
      <w:ind w:left="1418" w:hanging="284"/>
    </w:pPr>
    <w:rPr>
      <w:rFonts w:ascii="Arial" w:eastAsia="楷体_GB2312" w:hAnsi="Arial" w:cs="Arial"/>
      <w:noProof/>
      <w:color w:val="000000"/>
      <w:sz w:val="21"/>
      <w:szCs w:val="21"/>
    </w:rPr>
  </w:style>
  <w:style w:type="character" w:customStyle="1" w:styleId="trans">
    <w:name w:val="trans"/>
    <w:basedOn w:val="a7"/>
    <w:rsid w:val="00F46B51"/>
  </w:style>
  <w:style w:type="paragraph" w:customStyle="1" w:styleId="CharCharCharCharCharChar1CharCharCharChar">
    <w:name w:val="Char Char Char Char Char Char1 Char Char Char Char"/>
    <w:basedOn w:val="a6"/>
    <w:autoRedefine/>
    <w:rsid w:val="00217344"/>
    <w:pPr>
      <w:numPr>
        <w:numId w:val="20"/>
      </w:numPr>
      <w:spacing w:line="360" w:lineRule="auto"/>
      <w:jc w:val="both"/>
    </w:pPr>
    <w:rPr>
      <w:rFonts w:ascii="Times New Roman" w:hAnsi="Times New Roman"/>
      <w:szCs w:val="20"/>
    </w:rPr>
  </w:style>
  <w:style w:type="numbering" w:customStyle="1" w:styleId="a5">
    <w:name w:val="样式 项目符号 五号"/>
    <w:basedOn w:val="a9"/>
    <w:rsid w:val="00217344"/>
    <w:pPr>
      <w:numPr>
        <w:numId w:val="19"/>
      </w:numPr>
    </w:pPr>
  </w:style>
  <w:style w:type="paragraph" w:customStyle="1" w:styleId="tabletext1">
    <w:name w:val="tabletext"/>
    <w:basedOn w:val="a6"/>
    <w:rsid w:val="000C5725"/>
    <w:pPr>
      <w:widowControl/>
      <w:spacing w:before="100" w:beforeAutospacing="1" w:after="100" w:afterAutospacing="1"/>
    </w:pPr>
    <w:rPr>
      <w:rFonts w:ascii="宋体" w:hAnsi="宋体" w:cs="宋体"/>
      <w:sz w:val="24"/>
      <w:szCs w:val="24"/>
    </w:rPr>
  </w:style>
  <w:style w:type="paragraph" w:customStyle="1" w:styleId="affffa">
    <w:name w:val="a"/>
    <w:basedOn w:val="a6"/>
    <w:rsid w:val="000C5725"/>
    <w:pPr>
      <w:widowControl/>
      <w:spacing w:before="100" w:beforeAutospacing="1" w:after="100" w:afterAutospacing="1"/>
    </w:pPr>
    <w:rPr>
      <w:rFonts w:ascii="宋体" w:hAnsi="宋体" w:cs="宋体"/>
      <w:sz w:val="24"/>
      <w:szCs w:val="24"/>
    </w:rPr>
  </w:style>
  <w:style w:type="paragraph" w:customStyle="1" w:styleId="CharCharCharCharCharCharCharCharCharCharCharCharCharCharChar2CharCharChar1Char">
    <w:name w:val="Char Char Char Char Char Char Char Char Char Char Char Char Char Char Char2 Char Char Char1 Char"/>
    <w:basedOn w:val="a6"/>
    <w:semiHidden/>
    <w:rsid w:val="00CD34AF"/>
    <w:pPr>
      <w:widowControl/>
      <w:jc w:val="both"/>
    </w:pPr>
    <w:rPr>
      <w:rFonts w:cs="Arial"/>
      <w:kern w:val="2"/>
      <w:szCs w:val="20"/>
    </w:rPr>
  </w:style>
  <w:style w:type="paragraph" w:customStyle="1" w:styleId="Char4">
    <w:name w:val="计费规范编写 正文 Char"/>
    <w:basedOn w:val="a6"/>
    <w:link w:val="CharChar3"/>
    <w:rsid w:val="00841E57"/>
    <w:pPr>
      <w:spacing w:line="360" w:lineRule="auto"/>
      <w:ind w:firstLineChars="200" w:firstLine="480"/>
      <w:jc w:val="both"/>
    </w:pPr>
    <w:rPr>
      <w:rFonts w:ascii="Times New Roman" w:hAnsi="Times New Roman"/>
      <w:kern w:val="2"/>
      <w:sz w:val="24"/>
      <w:szCs w:val="24"/>
    </w:rPr>
  </w:style>
  <w:style w:type="character" w:customStyle="1" w:styleId="CharChar3">
    <w:name w:val="计费规范编写 正文 Char Char"/>
    <w:link w:val="Char4"/>
    <w:rsid w:val="00841E57"/>
    <w:rPr>
      <w:rFonts w:eastAsia="宋体"/>
      <w:kern w:val="2"/>
      <w:sz w:val="24"/>
      <w:szCs w:val="24"/>
      <w:lang w:val="en-US" w:eastAsia="zh-CN" w:bidi="ar-SA"/>
    </w:rPr>
  </w:style>
  <w:style w:type="paragraph" w:customStyle="1" w:styleId="TAC">
    <w:name w:val="TAC"/>
    <w:basedOn w:val="TAL"/>
    <w:rsid w:val="00232393"/>
    <w:pPr>
      <w:jc w:val="center"/>
    </w:pPr>
    <w:rPr>
      <w:szCs w:val="20"/>
    </w:rPr>
  </w:style>
  <w:style w:type="paragraph" w:customStyle="1" w:styleId="MMEmpty">
    <w:name w:val="MM Empty"/>
    <w:basedOn w:val="a6"/>
    <w:rsid w:val="00FA2DD3"/>
    <w:pPr>
      <w:jc w:val="both"/>
    </w:pPr>
    <w:rPr>
      <w:rFonts w:ascii="Times New Roman" w:hAnsi="Times New Roman"/>
      <w:kern w:val="2"/>
      <w:szCs w:val="24"/>
    </w:rPr>
  </w:style>
  <w:style w:type="paragraph" w:customStyle="1" w:styleId="NO">
    <w:name w:val="NO"/>
    <w:basedOn w:val="a6"/>
    <w:rsid w:val="00FA2DD3"/>
    <w:pPr>
      <w:keepLines/>
      <w:widowControl/>
      <w:overflowPunct w:val="0"/>
      <w:autoSpaceDE w:val="0"/>
      <w:autoSpaceDN w:val="0"/>
      <w:adjustRightInd w:val="0"/>
      <w:spacing w:after="180"/>
      <w:ind w:left="1135" w:hanging="851"/>
      <w:textAlignment w:val="baseline"/>
    </w:pPr>
    <w:rPr>
      <w:rFonts w:ascii="Times New Roman" w:hAnsi="Times New Roman"/>
      <w:sz w:val="20"/>
      <w:szCs w:val="20"/>
      <w:lang w:val="en-GB" w:eastAsia="en-US"/>
    </w:rPr>
  </w:style>
  <w:style w:type="paragraph" w:customStyle="1" w:styleId="CharCharCharCharCharCharCharCharCharCharCharCharCharCharChar2CharCharChar1Char0">
    <w:name w:val="Char Char Char Char Char Char Char Char Char Char Char Char Char Char Char2 Char Char Char1 Char"/>
    <w:basedOn w:val="a6"/>
    <w:semiHidden/>
    <w:rsid w:val="005568F5"/>
    <w:pPr>
      <w:widowControl/>
      <w:jc w:val="both"/>
    </w:pPr>
    <w:rPr>
      <w:rFonts w:cs="Arial"/>
      <w:kern w:val="2"/>
      <w:szCs w:val="20"/>
    </w:rPr>
  </w:style>
  <w:style w:type="paragraph" w:customStyle="1" w:styleId="NotesText0">
    <w:name w:val="Notes Text"/>
    <w:rsid w:val="00CA2E0B"/>
    <w:pPr>
      <w:pBdr>
        <w:bottom w:val="single" w:sz="8" w:space="5" w:color="auto"/>
      </w:pBdr>
      <w:ind w:left="1701"/>
      <w:jc w:val="both"/>
    </w:pPr>
    <w:rPr>
      <w:rFonts w:ascii="Arial" w:eastAsia="楷体_GB2312" w:hAnsi="Arial"/>
      <w:noProof/>
      <w:color w:val="000000"/>
      <w:sz w:val="21"/>
      <w:szCs w:val="21"/>
    </w:rPr>
  </w:style>
  <w:style w:type="character" w:styleId="affffb">
    <w:name w:val="Strong"/>
    <w:qFormat/>
    <w:rsid w:val="00E44EE0"/>
    <w:rPr>
      <w:b/>
      <w:bCs/>
    </w:rPr>
  </w:style>
  <w:style w:type="paragraph" w:customStyle="1" w:styleId="CharChar5CharChar4CharCharCharChar">
    <w:name w:val="Char Char5 Char Char4 Char Char Char Char"/>
    <w:basedOn w:val="a6"/>
    <w:autoRedefine/>
    <w:rsid w:val="00A555D2"/>
    <w:pPr>
      <w:widowControl/>
      <w:spacing w:after="160"/>
      <w:jc w:val="both"/>
    </w:pPr>
    <w:rPr>
      <w:rFonts w:cs="Arial"/>
      <w:sz w:val="40"/>
      <w:szCs w:val="40"/>
      <w:lang w:val="en-GB" w:eastAsia="de-DE"/>
    </w:rPr>
  </w:style>
  <w:style w:type="character" w:customStyle="1" w:styleId="3Char1">
    <w:name w:val="标题 3 Char1"/>
    <w:aliases w:val="Char Char2,标题 3 Char2 Char,标题 3 Char Char1 Char,Char Char Char Char1,Char Char Char Char Char Char1,Char Char Char Char Char Char Char,heading 3 Char,heading 3 Char Char Char Char1,heading 3 Char Char Char Char Char,h3 Char,标题 31 Char,h Char"/>
    <w:link w:val="3"/>
    <w:rsid w:val="005E383D"/>
    <w:rPr>
      <w:rFonts w:ascii="Arial" w:eastAsia="黑体" w:hAnsi="Arial"/>
      <w:bCs/>
      <w:kern w:val="2"/>
      <w:sz w:val="24"/>
      <w:szCs w:val="32"/>
    </w:rPr>
  </w:style>
  <w:style w:type="paragraph" w:customStyle="1" w:styleId="CharCharChar1CharCharCharCharCharCharCharCharCharCharCharCharCharCharCharChar">
    <w:name w:val="Char Char Char1 Char Char Char Char Char Char Char Char Char Char Char Char Char Char Char Char"/>
    <w:basedOn w:val="a6"/>
    <w:autoRedefine/>
    <w:rsid w:val="004E6CEF"/>
    <w:pPr>
      <w:ind w:firstLine="420"/>
      <w:jc w:val="both"/>
    </w:pPr>
    <w:rPr>
      <w:rFonts w:ascii="宋体" w:hAnsi="宋体"/>
      <w:kern w:val="2"/>
    </w:rPr>
  </w:style>
  <w:style w:type="character" w:customStyle="1" w:styleId="Char10">
    <w:name w:val="正文缩进 Char1"/>
    <w:aliases w:val="正文（首行缩进两字） Char,表正文 Char,正文非缩进 Char1,正文对齐 Char,特点 Char,四号 Char,标题4 Char,ALT+Z Char,水上软件 Char,段1 Char,Alt+X Char,mr正文缩进 Char,缩进 Char,正文（首行缩进两字） Char Char Char Char Char,正文（首行缩进两字） Char Char Char1,正文（首行缩进两字） Char Char Char Char1,正文缩进 Char Char"/>
    <w:link w:val="afffb"/>
    <w:rsid w:val="0069771A"/>
    <w:rPr>
      <w:rFonts w:ascii="Arial" w:eastAsia="宋体" w:hAnsi="Arial"/>
      <w:sz w:val="21"/>
      <w:szCs w:val="21"/>
      <w:lang w:val="en-US" w:eastAsia="zh-CN" w:bidi="ar-SA"/>
    </w:rPr>
  </w:style>
  <w:style w:type="character" w:customStyle="1" w:styleId="CharChar11">
    <w:name w:val="表头样式 Char Char1"/>
    <w:rsid w:val="001539A6"/>
    <w:rPr>
      <w:rFonts w:ascii="Arial" w:eastAsia="宋体" w:hAnsi="Arial"/>
      <w:b/>
      <w:sz w:val="21"/>
      <w:szCs w:val="21"/>
      <w:lang w:val="en-US" w:eastAsia="zh-CN" w:bidi="ar-SA"/>
    </w:rPr>
  </w:style>
  <w:style w:type="character" w:customStyle="1" w:styleId="msoins0">
    <w:name w:val="msoins"/>
    <w:basedOn w:val="a7"/>
    <w:rsid w:val="001539A6"/>
  </w:style>
  <w:style w:type="paragraph" w:styleId="affffc">
    <w:name w:val="List Paragraph"/>
    <w:basedOn w:val="a6"/>
    <w:uiPriority w:val="34"/>
    <w:qFormat/>
    <w:rsid w:val="008B2C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1129">
      <w:bodyDiv w:val="1"/>
      <w:marLeft w:val="0"/>
      <w:marRight w:val="0"/>
      <w:marTop w:val="0"/>
      <w:marBottom w:val="0"/>
      <w:divBdr>
        <w:top w:val="none" w:sz="0" w:space="0" w:color="auto"/>
        <w:left w:val="none" w:sz="0" w:space="0" w:color="auto"/>
        <w:bottom w:val="none" w:sz="0" w:space="0" w:color="auto"/>
        <w:right w:val="none" w:sz="0" w:space="0" w:color="auto"/>
      </w:divBdr>
      <w:divsChild>
        <w:div w:id="2143578079">
          <w:marLeft w:val="0"/>
          <w:marRight w:val="0"/>
          <w:marTop w:val="0"/>
          <w:marBottom w:val="0"/>
          <w:divBdr>
            <w:top w:val="none" w:sz="0" w:space="0" w:color="auto"/>
            <w:left w:val="none" w:sz="0" w:space="0" w:color="auto"/>
            <w:bottom w:val="none" w:sz="0" w:space="0" w:color="auto"/>
            <w:right w:val="none" w:sz="0" w:space="0" w:color="auto"/>
          </w:divBdr>
        </w:div>
      </w:divsChild>
    </w:div>
    <w:div w:id="72511018">
      <w:bodyDiv w:val="1"/>
      <w:marLeft w:val="0"/>
      <w:marRight w:val="0"/>
      <w:marTop w:val="0"/>
      <w:marBottom w:val="0"/>
      <w:divBdr>
        <w:top w:val="none" w:sz="0" w:space="0" w:color="auto"/>
        <w:left w:val="none" w:sz="0" w:space="0" w:color="auto"/>
        <w:bottom w:val="none" w:sz="0" w:space="0" w:color="auto"/>
        <w:right w:val="none" w:sz="0" w:space="0" w:color="auto"/>
      </w:divBdr>
    </w:div>
    <w:div w:id="81801458">
      <w:bodyDiv w:val="1"/>
      <w:marLeft w:val="0"/>
      <w:marRight w:val="0"/>
      <w:marTop w:val="0"/>
      <w:marBottom w:val="0"/>
      <w:divBdr>
        <w:top w:val="none" w:sz="0" w:space="0" w:color="auto"/>
        <w:left w:val="none" w:sz="0" w:space="0" w:color="auto"/>
        <w:bottom w:val="none" w:sz="0" w:space="0" w:color="auto"/>
        <w:right w:val="none" w:sz="0" w:space="0" w:color="auto"/>
      </w:divBdr>
    </w:div>
    <w:div w:id="90468580">
      <w:bodyDiv w:val="1"/>
      <w:marLeft w:val="0"/>
      <w:marRight w:val="0"/>
      <w:marTop w:val="0"/>
      <w:marBottom w:val="0"/>
      <w:divBdr>
        <w:top w:val="none" w:sz="0" w:space="0" w:color="auto"/>
        <w:left w:val="none" w:sz="0" w:space="0" w:color="auto"/>
        <w:bottom w:val="none" w:sz="0" w:space="0" w:color="auto"/>
        <w:right w:val="none" w:sz="0" w:space="0" w:color="auto"/>
      </w:divBdr>
      <w:divsChild>
        <w:div w:id="684941919">
          <w:marLeft w:val="0"/>
          <w:marRight w:val="0"/>
          <w:marTop w:val="0"/>
          <w:marBottom w:val="0"/>
          <w:divBdr>
            <w:top w:val="none" w:sz="0" w:space="0" w:color="auto"/>
            <w:left w:val="none" w:sz="0" w:space="0" w:color="auto"/>
            <w:bottom w:val="none" w:sz="0" w:space="0" w:color="auto"/>
            <w:right w:val="none" w:sz="0" w:space="0" w:color="auto"/>
          </w:divBdr>
        </w:div>
      </w:divsChild>
    </w:div>
    <w:div w:id="128983012">
      <w:bodyDiv w:val="1"/>
      <w:marLeft w:val="0"/>
      <w:marRight w:val="0"/>
      <w:marTop w:val="0"/>
      <w:marBottom w:val="0"/>
      <w:divBdr>
        <w:top w:val="none" w:sz="0" w:space="0" w:color="auto"/>
        <w:left w:val="none" w:sz="0" w:space="0" w:color="auto"/>
        <w:bottom w:val="none" w:sz="0" w:space="0" w:color="auto"/>
        <w:right w:val="none" w:sz="0" w:space="0" w:color="auto"/>
      </w:divBdr>
    </w:div>
    <w:div w:id="131990801">
      <w:bodyDiv w:val="1"/>
      <w:marLeft w:val="0"/>
      <w:marRight w:val="0"/>
      <w:marTop w:val="0"/>
      <w:marBottom w:val="0"/>
      <w:divBdr>
        <w:top w:val="none" w:sz="0" w:space="0" w:color="auto"/>
        <w:left w:val="none" w:sz="0" w:space="0" w:color="auto"/>
        <w:bottom w:val="none" w:sz="0" w:space="0" w:color="auto"/>
        <w:right w:val="none" w:sz="0" w:space="0" w:color="auto"/>
      </w:divBdr>
    </w:div>
    <w:div w:id="184028977">
      <w:bodyDiv w:val="1"/>
      <w:marLeft w:val="0"/>
      <w:marRight w:val="0"/>
      <w:marTop w:val="0"/>
      <w:marBottom w:val="0"/>
      <w:divBdr>
        <w:top w:val="none" w:sz="0" w:space="0" w:color="auto"/>
        <w:left w:val="none" w:sz="0" w:space="0" w:color="auto"/>
        <w:bottom w:val="none" w:sz="0" w:space="0" w:color="auto"/>
        <w:right w:val="none" w:sz="0" w:space="0" w:color="auto"/>
      </w:divBdr>
      <w:divsChild>
        <w:div w:id="826095460">
          <w:marLeft w:val="0"/>
          <w:marRight w:val="0"/>
          <w:marTop w:val="0"/>
          <w:marBottom w:val="0"/>
          <w:divBdr>
            <w:top w:val="none" w:sz="0" w:space="0" w:color="auto"/>
            <w:left w:val="none" w:sz="0" w:space="0" w:color="auto"/>
            <w:bottom w:val="none" w:sz="0" w:space="0" w:color="auto"/>
            <w:right w:val="none" w:sz="0" w:space="0" w:color="auto"/>
          </w:divBdr>
          <w:divsChild>
            <w:div w:id="355011330">
              <w:marLeft w:val="0"/>
              <w:marRight w:val="0"/>
              <w:marTop w:val="0"/>
              <w:marBottom w:val="0"/>
              <w:divBdr>
                <w:top w:val="none" w:sz="0" w:space="0" w:color="auto"/>
                <w:left w:val="none" w:sz="0" w:space="0" w:color="auto"/>
                <w:bottom w:val="none" w:sz="0" w:space="0" w:color="auto"/>
                <w:right w:val="none" w:sz="0" w:space="0" w:color="auto"/>
              </w:divBdr>
            </w:div>
            <w:div w:id="877083317">
              <w:marLeft w:val="0"/>
              <w:marRight w:val="0"/>
              <w:marTop w:val="0"/>
              <w:marBottom w:val="0"/>
              <w:divBdr>
                <w:top w:val="none" w:sz="0" w:space="0" w:color="auto"/>
                <w:left w:val="none" w:sz="0" w:space="0" w:color="auto"/>
                <w:bottom w:val="none" w:sz="0" w:space="0" w:color="auto"/>
                <w:right w:val="none" w:sz="0" w:space="0" w:color="auto"/>
              </w:divBdr>
            </w:div>
            <w:div w:id="1085107072">
              <w:marLeft w:val="0"/>
              <w:marRight w:val="0"/>
              <w:marTop w:val="0"/>
              <w:marBottom w:val="0"/>
              <w:divBdr>
                <w:top w:val="none" w:sz="0" w:space="0" w:color="auto"/>
                <w:left w:val="none" w:sz="0" w:space="0" w:color="auto"/>
                <w:bottom w:val="none" w:sz="0" w:space="0" w:color="auto"/>
                <w:right w:val="none" w:sz="0" w:space="0" w:color="auto"/>
              </w:divBdr>
            </w:div>
            <w:div w:id="1628968706">
              <w:marLeft w:val="0"/>
              <w:marRight w:val="0"/>
              <w:marTop w:val="0"/>
              <w:marBottom w:val="0"/>
              <w:divBdr>
                <w:top w:val="none" w:sz="0" w:space="0" w:color="auto"/>
                <w:left w:val="none" w:sz="0" w:space="0" w:color="auto"/>
                <w:bottom w:val="none" w:sz="0" w:space="0" w:color="auto"/>
                <w:right w:val="none" w:sz="0" w:space="0" w:color="auto"/>
              </w:divBdr>
            </w:div>
            <w:div w:id="17206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7960">
      <w:bodyDiv w:val="1"/>
      <w:marLeft w:val="0"/>
      <w:marRight w:val="0"/>
      <w:marTop w:val="0"/>
      <w:marBottom w:val="0"/>
      <w:divBdr>
        <w:top w:val="none" w:sz="0" w:space="0" w:color="auto"/>
        <w:left w:val="none" w:sz="0" w:space="0" w:color="auto"/>
        <w:bottom w:val="none" w:sz="0" w:space="0" w:color="auto"/>
        <w:right w:val="none" w:sz="0" w:space="0" w:color="auto"/>
      </w:divBdr>
    </w:div>
    <w:div w:id="227765509">
      <w:bodyDiv w:val="1"/>
      <w:marLeft w:val="0"/>
      <w:marRight w:val="0"/>
      <w:marTop w:val="0"/>
      <w:marBottom w:val="0"/>
      <w:divBdr>
        <w:top w:val="none" w:sz="0" w:space="0" w:color="auto"/>
        <w:left w:val="none" w:sz="0" w:space="0" w:color="auto"/>
        <w:bottom w:val="none" w:sz="0" w:space="0" w:color="auto"/>
        <w:right w:val="none" w:sz="0" w:space="0" w:color="auto"/>
      </w:divBdr>
    </w:div>
    <w:div w:id="236866586">
      <w:bodyDiv w:val="1"/>
      <w:marLeft w:val="0"/>
      <w:marRight w:val="0"/>
      <w:marTop w:val="0"/>
      <w:marBottom w:val="0"/>
      <w:divBdr>
        <w:top w:val="none" w:sz="0" w:space="0" w:color="auto"/>
        <w:left w:val="none" w:sz="0" w:space="0" w:color="auto"/>
        <w:bottom w:val="none" w:sz="0" w:space="0" w:color="auto"/>
        <w:right w:val="none" w:sz="0" w:space="0" w:color="auto"/>
      </w:divBdr>
      <w:divsChild>
        <w:div w:id="1866361450">
          <w:marLeft w:val="0"/>
          <w:marRight w:val="0"/>
          <w:marTop w:val="0"/>
          <w:marBottom w:val="0"/>
          <w:divBdr>
            <w:top w:val="none" w:sz="0" w:space="0" w:color="auto"/>
            <w:left w:val="none" w:sz="0" w:space="0" w:color="auto"/>
            <w:bottom w:val="none" w:sz="0" w:space="0" w:color="auto"/>
            <w:right w:val="none" w:sz="0" w:space="0" w:color="auto"/>
          </w:divBdr>
        </w:div>
      </w:divsChild>
    </w:div>
    <w:div w:id="238640928">
      <w:bodyDiv w:val="1"/>
      <w:marLeft w:val="0"/>
      <w:marRight w:val="0"/>
      <w:marTop w:val="0"/>
      <w:marBottom w:val="0"/>
      <w:divBdr>
        <w:top w:val="none" w:sz="0" w:space="0" w:color="auto"/>
        <w:left w:val="none" w:sz="0" w:space="0" w:color="auto"/>
        <w:bottom w:val="none" w:sz="0" w:space="0" w:color="auto"/>
        <w:right w:val="none" w:sz="0" w:space="0" w:color="auto"/>
      </w:divBdr>
      <w:divsChild>
        <w:div w:id="1490946713">
          <w:marLeft w:val="0"/>
          <w:marRight w:val="0"/>
          <w:marTop w:val="0"/>
          <w:marBottom w:val="0"/>
          <w:divBdr>
            <w:top w:val="none" w:sz="0" w:space="0" w:color="auto"/>
            <w:left w:val="none" w:sz="0" w:space="0" w:color="auto"/>
            <w:bottom w:val="none" w:sz="0" w:space="0" w:color="auto"/>
            <w:right w:val="none" w:sz="0" w:space="0" w:color="auto"/>
          </w:divBdr>
          <w:divsChild>
            <w:div w:id="506596065">
              <w:marLeft w:val="0"/>
              <w:marRight w:val="0"/>
              <w:marTop w:val="0"/>
              <w:marBottom w:val="0"/>
              <w:divBdr>
                <w:top w:val="none" w:sz="0" w:space="0" w:color="auto"/>
                <w:left w:val="none" w:sz="0" w:space="0" w:color="auto"/>
                <w:bottom w:val="none" w:sz="0" w:space="0" w:color="auto"/>
                <w:right w:val="none" w:sz="0" w:space="0" w:color="auto"/>
              </w:divBdr>
            </w:div>
            <w:div w:id="733433291">
              <w:marLeft w:val="0"/>
              <w:marRight w:val="0"/>
              <w:marTop w:val="0"/>
              <w:marBottom w:val="0"/>
              <w:divBdr>
                <w:top w:val="none" w:sz="0" w:space="0" w:color="auto"/>
                <w:left w:val="none" w:sz="0" w:space="0" w:color="auto"/>
                <w:bottom w:val="none" w:sz="0" w:space="0" w:color="auto"/>
                <w:right w:val="none" w:sz="0" w:space="0" w:color="auto"/>
              </w:divBdr>
            </w:div>
            <w:div w:id="1571844663">
              <w:marLeft w:val="0"/>
              <w:marRight w:val="0"/>
              <w:marTop w:val="0"/>
              <w:marBottom w:val="0"/>
              <w:divBdr>
                <w:top w:val="none" w:sz="0" w:space="0" w:color="auto"/>
                <w:left w:val="none" w:sz="0" w:space="0" w:color="auto"/>
                <w:bottom w:val="none" w:sz="0" w:space="0" w:color="auto"/>
                <w:right w:val="none" w:sz="0" w:space="0" w:color="auto"/>
              </w:divBdr>
            </w:div>
            <w:div w:id="20921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2556">
      <w:bodyDiv w:val="1"/>
      <w:marLeft w:val="0"/>
      <w:marRight w:val="0"/>
      <w:marTop w:val="0"/>
      <w:marBottom w:val="0"/>
      <w:divBdr>
        <w:top w:val="none" w:sz="0" w:space="0" w:color="auto"/>
        <w:left w:val="none" w:sz="0" w:space="0" w:color="auto"/>
        <w:bottom w:val="none" w:sz="0" w:space="0" w:color="auto"/>
        <w:right w:val="none" w:sz="0" w:space="0" w:color="auto"/>
      </w:divBdr>
    </w:div>
    <w:div w:id="271013541">
      <w:bodyDiv w:val="1"/>
      <w:marLeft w:val="0"/>
      <w:marRight w:val="0"/>
      <w:marTop w:val="0"/>
      <w:marBottom w:val="0"/>
      <w:divBdr>
        <w:top w:val="none" w:sz="0" w:space="0" w:color="auto"/>
        <w:left w:val="none" w:sz="0" w:space="0" w:color="auto"/>
        <w:bottom w:val="none" w:sz="0" w:space="0" w:color="auto"/>
        <w:right w:val="none" w:sz="0" w:space="0" w:color="auto"/>
      </w:divBdr>
      <w:divsChild>
        <w:div w:id="364142002">
          <w:marLeft w:val="0"/>
          <w:marRight w:val="0"/>
          <w:marTop w:val="0"/>
          <w:marBottom w:val="0"/>
          <w:divBdr>
            <w:top w:val="none" w:sz="0" w:space="0" w:color="auto"/>
            <w:left w:val="none" w:sz="0" w:space="0" w:color="auto"/>
            <w:bottom w:val="none" w:sz="0" w:space="0" w:color="auto"/>
            <w:right w:val="none" w:sz="0" w:space="0" w:color="auto"/>
          </w:divBdr>
        </w:div>
      </w:divsChild>
    </w:div>
    <w:div w:id="283578644">
      <w:bodyDiv w:val="1"/>
      <w:marLeft w:val="0"/>
      <w:marRight w:val="0"/>
      <w:marTop w:val="0"/>
      <w:marBottom w:val="0"/>
      <w:divBdr>
        <w:top w:val="none" w:sz="0" w:space="0" w:color="auto"/>
        <w:left w:val="none" w:sz="0" w:space="0" w:color="auto"/>
        <w:bottom w:val="none" w:sz="0" w:space="0" w:color="auto"/>
        <w:right w:val="none" w:sz="0" w:space="0" w:color="auto"/>
      </w:divBdr>
      <w:divsChild>
        <w:div w:id="446051582">
          <w:marLeft w:val="0"/>
          <w:marRight w:val="0"/>
          <w:marTop w:val="0"/>
          <w:marBottom w:val="0"/>
          <w:divBdr>
            <w:top w:val="none" w:sz="0" w:space="0" w:color="auto"/>
            <w:left w:val="none" w:sz="0" w:space="0" w:color="auto"/>
            <w:bottom w:val="none" w:sz="0" w:space="0" w:color="auto"/>
            <w:right w:val="none" w:sz="0" w:space="0" w:color="auto"/>
          </w:divBdr>
          <w:divsChild>
            <w:div w:id="67043675">
              <w:marLeft w:val="0"/>
              <w:marRight w:val="0"/>
              <w:marTop w:val="0"/>
              <w:marBottom w:val="0"/>
              <w:divBdr>
                <w:top w:val="none" w:sz="0" w:space="0" w:color="auto"/>
                <w:left w:val="none" w:sz="0" w:space="0" w:color="auto"/>
                <w:bottom w:val="none" w:sz="0" w:space="0" w:color="auto"/>
                <w:right w:val="none" w:sz="0" w:space="0" w:color="auto"/>
              </w:divBdr>
            </w:div>
            <w:div w:id="200909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70353">
      <w:bodyDiv w:val="1"/>
      <w:marLeft w:val="0"/>
      <w:marRight w:val="0"/>
      <w:marTop w:val="0"/>
      <w:marBottom w:val="0"/>
      <w:divBdr>
        <w:top w:val="none" w:sz="0" w:space="0" w:color="auto"/>
        <w:left w:val="none" w:sz="0" w:space="0" w:color="auto"/>
        <w:bottom w:val="none" w:sz="0" w:space="0" w:color="auto"/>
        <w:right w:val="none" w:sz="0" w:space="0" w:color="auto"/>
      </w:divBdr>
    </w:div>
    <w:div w:id="306979586">
      <w:bodyDiv w:val="1"/>
      <w:marLeft w:val="0"/>
      <w:marRight w:val="0"/>
      <w:marTop w:val="0"/>
      <w:marBottom w:val="0"/>
      <w:divBdr>
        <w:top w:val="none" w:sz="0" w:space="0" w:color="auto"/>
        <w:left w:val="none" w:sz="0" w:space="0" w:color="auto"/>
        <w:bottom w:val="none" w:sz="0" w:space="0" w:color="auto"/>
        <w:right w:val="none" w:sz="0" w:space="0" w:color="auto"/>
      </w:divBdr>
    </w:div>
    <w:div w:id="362823287">
      <w:bodyDiv w:val="1"/>
      <w:marLeft w:val="0"/>
      <w:marRight w:val="0"/>
      <w:marTop w:val="0"/>
      <w:marBottom w:val="0"/>
      <w:divBdr>
        <w:top w:val="none" w:sz="0" w:space="0" w:color="auto"/>
        <w:left w:val="none" w:sz="0" w:space="0" w:color="auto"/>
        <w:bottom w:val="none" w:sz="0" w:space="0" w:color="auto"/>
        <w:right w:val="none" w:sz="0" w:space="0" w:color="auto"/>
      </w:divBdr>
      <w:divsChild>
        <w:div w:id="462626105">
          <w:marLeft w:val="0"/>
          <w:marRight w:val="0"/>
          <w:marTop w:val="0"/>
          <w:marBottom w:val="0"/>
          <w:divBdr>
            <w:top w:val="none" w:sz="0" w:space="0" w:color="auto"/>
            <w:left w:val="none" w:sz="0" w:space="0" w:color="auto"/>
            <w:bottom w:val="none" w:sz="0" w:space="0" w:color="auto"/>
            <w:right w:val="none" w:sz="0" w:space="0" w:color="auto"/>
          </w:divBdr>
          <w:divsChild>
            <w:div w:id="14430536">
              <w:marLeft w:val="0"/>
              <w:marRight w:val="0"/>
              <w:marTop w:val="0"/>
              <w:marBottom w:val="0"/>
              <w:divBdr>
                <w:top w:val="none" w:sz="0" w:space="0" w:color="auto"/>
                <w:left w:val="none" w:sz="0" w:space="0" w:color="auto"/>
                <w:bottom w:val="none" w:sz="0" w:space="0" w:color="auto"/>
                <w:right w:val="none" w:sz="0" w:space="0" w:color="auto"/>
              </w:divBdr>
            </w:div>
            <w:div w:id="38434632">
              <w:marLeft w:val="0"/>
              <w:marRight w:val="0"/>
              <w:marTop w:val="0"/>
              <w:marBottom w:val="0"/>
              <w:divBdr>
                <w:top w:val="none" w:sz="0" w:space="0" w:color="auto"/>
                <w:left w:val="none" w:sz="0" w:space="0" w:color="auto"/>
                <w:bottom w:val="none" w:sz="0" w:space="0" w:color="auto"/>
                <w:right w:val="none" w:sz="0" w:space="0" w:color="auto"/>
              </w:divBdr>
            </w:div>
            <w:div w:id="570388245">
              <w:marLeft w:val="0"/>
              <w:marRight w:val="0"/>
              <w:marTop w:val="0"/>
              <w:marBottom w:val="0"/>
              <w:divBdr>
                <w:top w:val="none" w:sz="0" w:space="0" w:color="auto"/>
                <w:left w:val="none" w:sz="0" w:space="0" w:color="auto"/>
                <w:bottom w:val="none" w:sz="0" w:space="0" w:color="auto"/>
                <w:right w:val="none" w:sz="0" w:space="0" w:color="auto"/>
              </w:divBdr>
            </w:div>
            <w:div w:id="659117162">
              <w:marLeft w:val="0"/>
              <w:marRight w:val="0"/>
              <w:marTop w:val="0"/>
              <w:marBottom w:val="0"/>
              <w:divBdr>
                <w:top w:val="none" w:sz="0" w:space="0" w:color="auto"/>
                <w:left w:val="none" w:sz="0" w:space="0" w:color="auto"/>
                <w:bottom w:val="none" w:sz="0" w:space="0" w:color="auto"/>
                <w:right w:val="none" w:sz="0" w:space="0" w:color="auto"/>
              </w:divBdr>
            </w:div>
            <w:div w:id="1755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29">
      <w:bodyDiv w:val="1"/>
      <w:marLeft w:val="0"/>
      <w:marRight w:val="0"/>
      <w:marTop w:val="0"/>
      <w:marBottom w:val="0"/>
      <w:divBdr>
        <w:top w:val="none" w:sz="0" w:space="0" w:color="auto"/>
        <w:left w:val="none" w:sz="0" w:space="0" w:color="auto"/>
        <w:bottom w:val="none" w:sz="0" w:space="0" w:color="auto"/>
        <w:right w:val="none" w:sz="0" w:space="0" w:color="auto"/>
      </w:divBdr>
      <w:divsChild>
        <w:div w:id="1325469280">
          <w:marLeft w:val="0"/>
          <w:marRight w:val="0"/>
          <w:marTop w:val="0"/>
          <w:marBottom w:val="0"/>
          <w:divBdr>
            <w:top w:val="none" w:sz="0" w:space="0" w:color="auto"/>
            <w:left w:val="none" w:sz="0" w:space="0" w:color="auto"/>
            <w:bottom w:val="none" w:sz="0" w:space="0" w:color="auto"/>
            <w:right w:val="none" w:sz="0" w:space="0" w:color="auto"/>
          </w:divBdr>
        </w:div>
        <w:div w:id="1560048033">
          <w:marLeft w:val="0"/>
          <w:marRight w:val="0"/>
          <w:marTop w:val="0"/>
          <w:marBottom w:val="0"/>
          <w:divBdr>
            <w:top w:val="none" w:sz="0" w:space="0" w:color="auto"/>
            <w:left w:val="none" w:sz="0" w:space="0" w:color="auto"/>
            <w:bottom w:val="none" w:sz="0" w:space="0" w:color="auto"/>
            <w:right w:val="none" w:sz="0" w:space="0" w:color="auto"/>
          </w:divBdr>
        </w:div>
      </w:divsChild>
    </w:div>
    <w:div w:id="367461875">
      <w:bodyDiv w:val="1"/>
      <w:marLeft w:val="0"/>
      <w:marRight w:val="0"/>
      <w:marTop w:val="0"/>
      <w:marBottom w:val="0"/>
      <w:divBdr>
        <w:top w:val="none" w:sz="0" w:space="0" w:color="auto"/>
        <w:left w:val="none" w:sz="0" w:space="0" w:color="auto"/>
        <w:bottom w:val="none" w:sz="0" w:space="0" w:color="auto"/>
        <w:right w:val="none" w:sz="0" w:space="0" w:color="auto"/>
      </w:divBdr>
    </w:div>
    <w:div w:id="383023260">
      <w:bodyDiv w:val="1"/>
      <w:marLeft w:val="0"/>
      <w:marRight w:val="0"/>
      <w:marTop w:val="0"/>
      <w:marBottom w:val="0"/>
      <w:divBdr>
        <w:top w:val="none" w:sz="0" w:space="0" w:color="auto"/>
        <w:left w:val="none" w:sz="0" w:space="0" w:color="auto"/>
        <w:bottom w:val="none" w:sz="0" w:space="0" w:color="auto"/>
        <w:right w:val="none" w:sz="0" w:space="0" w:color="auto"/>
      </w:divBdr>
      <w:divsChild>
        <w:div w:id="740061679">
          <w:marLeft w:val="0"/>
          <w:marRight w:val="0"/>
          <w:marTop w:val="0"/>
          <w:marBottom w:val="0"/>
          <w:divBdr>
            <w:top w:val="none" w:sz="0" w:space="0" w:color="auto"/>
            <w:left w:val="none" w:sz="0" w:space="0" w:color="auto"/>
            <w:bottom w:val="none" w:sz="0" w:space="0" w:color="auto"/>
            <w:right w:val="none" w:sz="0" w:space="0" w:color="auto"/>
          </w:divBdr>
          <w:divsChild>
            <w:div w:id="1527329763">
              <w:marLeft w:val="0"/>
              <w:marRight w:val="0"/>
              <w:marTop w:val="0"/>
              <w:marBottom w:val="0"/>
              <w:divBdr>
                <w:top w:val="none" w:sz="0" w:space="0" w:color="auto"/>
                <w:left w:val="none" w:sz="0" w:space="0" w:color="auto"/>
                <w:bottom w:val="none" w:sz="0" w:space="0" w:color="auto"/>
                <w:right w:val="none" w:sz="0" w:space="0" w:color="auto"/>
              </w:divBdr>
            </w:div>
            <w:div w:id="15608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50350">
      <w:bodyDiv w:val="1"/>
      <w:marLeft w:val="0"/>
      <w:marRight w:val="0"/>
      <w:marTop w:val="0"/>
      <w:marBottom w:val="0"/>
      <w:divBdr>
        <w:top w:val="none" w:sz="0" w:space="0" w:color="auto"/>
        <w:left w:val="none" w:sz="0" w:space="0" w:color="auto"/>
        <w:bottom w:val="none" w:sz="0" w:space="0" w:color="auto"/>
        <w:right w:val="none" w:sz="0" w:space="0" w:color="auto"/>
      </w:divBdr>
      <w:divsChild>
        <w:div w:id="45222827">
          <w:marLeft w:val="0"/>
          <w:marRight w:val="0"/>
          <w:marTop w:val="0"/>
          <w:marBottom w:val="0"/>
          <w:divBdr>
            <w:top w:val="none" w:sz="0" w:space="0" w:color="auto"/>
            <w:left w:val="none" w:sz="0" w:space="0" w:color="auto"/>
            <w:bottom w:val="none" w:sz="0" w:space="0" w:color="auto"/>
            <w:right w:val="none" w:sz="0" w:space="0" w:color="auto"/>
          </w:divBdr>
        </w:div>
      </w:divsChild>
    </w:div>
    <w:div w:id="440730965">
      <w:bodyDiv w:val="1"/>
      <w:marLeft w:val="0"/>
      <w:marRight w:val="0"/>
      <w:marTop w:val="0"/>
      <w:marBottom w:val="0"/>
      <w:divBdr>
        <w:top w:val="none" w:sz="0" w:space="0" w:color="auto"/>
        <w:left w:val="none" w:sz="0" w:space="0" w:color="auto"/>
        <w:bottom w:val="none" w:sz="0" w:space="0" w:color="auto"/>
        <w:right w:val="none" w:sz="0" w:space="0" w:color="auto"/>
      </w:divBdr>
      <w:divsChild>
        <w:div w:id="1631403240">
          <w:marLeft w:val="0"/>
          <w:marRight w:val="0"/>
          <w:marTop w:val="0"/>
          <w:marBottom w:val="0"/>
          <w:divBdr>
            <w:top w:val="none" w:sz="0" w:space="0" w:color="auto"/>
            <w:left w:val="none" w:sz="0" w:space="0" w:color="auto"/>
            <w:bottom w:val="none" w:sz="0" w:space="0" w:color="auto"/>
            <w:right w:val="none" w:sz="0" w:space="0" w:color="auto"/>
          </w:divBdr>
        </w:div>
        <w:div w:id="2066677949">
          <w:marLeft w:val="0"/>
          <w:marRight w:val="0"/>
          <w:marTop w:val="0"/>
          <w:marBottom w:val="0"/>
          <w:divBdr>
            <w:top w:val="none" w:sz="0" w:space="0" w:color="auto"/>
            <w:left w:val="none" w:sz="0" w:space="0" w:color="auto"/>
            <w:bottom w:val="none" w:sz="0" w:space="0" w:color="auto"/>
            <w:right w:val="none" w:sz="0" w:space="0" w:color="auto"/>
          </w:divBdr>
        </w:div>
      </w:divsChild>
    </w:div>
    <w:div w:id="497505073">
      <w:bodyDiv w:val="1"/>
      <w:marLeft w:val="0"/>
      <w:marRight w:val="0"/>
      <w:marTop w:val="0"/>
      <w:marBottom w:val="0"/>
      <w:divBdr>
        <w:top w:val="none" w:sz="0" w:space="0" w:color="auto"/>
        <w:left w:val="none" w:sz="0" w:space="0" w:color="auto"/>
        <w:bottom w:val="none" w:sz="0" w:space="0" w:color="auto"/>
        <w:right w:val="none" w:sz="0" w:space="0" w:color="auto"/>
      </w:divBdr>
    </w:div>
    <w:div w:id="557597505">
      <w:bodyDiv w:val="1"/>
      <w:marLeft w:val="0"/>
      <w:marRight w:val="0"/>
      <w:marTop w:val="0"/>
      <w:marBottom w:val="0"/>
      <w:divBdr>
        <w:top w:val="none" w:sz="0" w:space="0" w:color="auto"/>
        <w:left w:val="none" w:sz="0" w:space="0" w:color="auto"/>
        <w:bottom w:val="none" w:sz="0" w:space="0" w:color="auto"/>
        <w:right w:val="none" w:sz="0" w:space="0" w:color="auto"/>
      </w:divBdr>
    </w:div>
    <w:div w:id="558394527">
      <w:bodyDiv w:val="1"/>
      <w:marLeft w:val="0"/>
      <w:marRight w:val="0"/>
      <w:marTop w:val="0"/>
      <w:marBottom w:val="0"/>
      <w:divBdr>
        <w:top w:val="none" w:sz="0" w:space="0" w:color="auto"/>
        <w:left w:val="none" w:sz="0" w:space="0" w:color="auto"/>
        <w:bottom w:val="none" w:sz="0" w:space="0" w:color="auto"/>
        <w:right w:val="none" w:sz="0" w:space="0" w:color="auto"/>
      </w:divBdr>
    </w:div>
    <w:div w:id="568275282">
      <w:bodyDiv w:val="1"/>
      <w:marLeft w:val="0"/>
      <w:marRight w:val="0"/>
      <w:marTop w:val="0"/>
      <w:marBottom w:val="0"/>
      <w:divBdr>
        <w:top w:val="none" w:sz="0" w:space="0" w:color="auto"/>
        <w:left w:val="none" w:sz="0" w:space="0" w:color="auto"/>
        <w:bottom w:val="none" w:sz="0" w:space="0" w:color="auto"/>
        <w:right w:val="none" w:sz="0" w:space="0" w:color="auto"/>
      </w:divBdr>
      <w:divsChild>
        <w:div w:id="1075007648">
          <w:marLeft w:val="0"/>
          <w:marRight w:val="0"/>
          <w:marTop w:val="0"/>
          <w:marBottom w:val="0"/>
          <w:divBdr>
            <w:top w:val="none" w:sz="0" w:space="0" w:color="auto"/>
            <w:left w:val="none" w:sz="0" w:space="0" w:color="auto"/>
            <w:bottom w:val="none" w:sz="0" w:space="0" w:color="auto"/>
            <w:right w:val="none" w:sz="0" w:space="0" w:color="auto"/>
          </w:divBdr>
        </w:div>
      </w:divsChild>
    </w:div>
    <w:div w:id="608243840">
      <w:bodyDiv w:val="1"/>
      <w:marLeft w:val="0"/>
      <w:marRight w:val="0"/>
      <w:marTop w:val="0"/>
      <w:marBottom w:val="0"/>
      <w:divBdr>
        <w:top w:val="none" w:sz="0" w:space="0" w:color="auto"/>
        <w:left w:val="none" w:sz="0" w:space="0" w:color="auto"/>
        <w:bottom w:val="none" w:sz="0" w:space="0" w:color="auto"/>
        <w:right w:val="none" w:sz="0" w:space="0" w:color="auto"/>
      </w:divBdr>
    </w:div>
    <w:div w:id="610940447">
      <w:bodyDiv w:val="1"/>
      <w:marLeft w:val="0"/>
      <w:marRight w:val="0"/>
      <w:marTop w:val="0"/>
      <w:marBottom w:val="0"/>
      <w:divBdr>
        <w:top w:val="none" w:sz="0" w:space="0" w:color="auto"/>
        <w:left w:val="none" w:sz="0" w:space="0" w:color="auto"/>
        <w:bottom w:val="none" w:sz="0" w:space="0" w:color="auto"/>
        <w:right w:val="none" w:sz="0" w:space="0" w:color="auto"/>
      </w:divBdr>
      <w:divsChild>
        <w:div w:id="11231224">
          <w:marLeft w:val="0"/>
          <w:marRight w:val="0"/>
          <w:marTop w:val="0"/>
          <w:marBottom w:val="0"/>
          <w:divBdr>
            <w:top w:val="none" w:sz="0" w:space="0" w:color="auto"/>
            <w:left w:val="none" w:sz="0" w:space="0" w:color="auto"/>
            <w:bottom w:val="none" w:sz="0" w:space="0" w:color="auto"/>
            <w:right w:val="none" w:sz="0" w:space="0" w:color="auto"/>
          </w:divBdr>
        </w:div>
        <w:div w:id="17968406">
          <w:marLeft w:val="0"/>
          <w:marRight w:val="0"/>
          <w:marTop w:val="0"/>
          <w:marBottom w:val="0"/>
          <w:divBdr>
            <w:top w:val="none" w:sz="0" w:space="0" w:color="auto"/>
            <w:left w:val="none" w:sz="0" w:space="0" w:color="auto"/>
            <w:bottom w:val="none" w:sz="0" w:space="0" w:color="auto"/>
            <w:right w:val="none" w:sz="0" w:space="0" w:color="auto"/>
          </w:divBdr>
        </w:div>
        <w:div w:id="24646367">
          <w:marLeft w:val="0"/>
          <w:marRight w:val="0"/>
          <w:marTop w:val="0"/>
          <w:marBottom w:val="0"/>
          <w:divBdr>
            <w:top w:val="none" w:sz="0" w:space="0" w:color="auto"/>
            <w:left w:val="none" w:sz="0" w:space="0" w:color="auto"/>
            <w:bottom w:val="none" w:sz="0" w:space="0" w:color="auto"/>
            <w:right w:val="none" w:sz="0" w:space="0" w:color="auto"/>
          </w:divBdr>
        </w:div>
        <w:div w:id="32266633">
          <w:marLeft w:val="0"/>
          <w:marRight w:val="0"/>
          <w:marTop w:val="0"/>
          <w:marBottom w:val="0"/>
          <w:divBdr>
            <w:top w:val="none" w:sz="0" w:space="0" w:color="auto"/>
            <w:left w:val="none" w:sz="0" w:space="0" w:color="auto"/>
            <w:bottom w:val="none" w:sz="0" w:space="0" w:color="auto"/>
            <w:right w:val="none" w:sz="0" w:space="0" w:color="auto"/>
          </w:divBdr>
        </w:div>
        <w:div w:id="35938433">
          <w:marLeft w:val="0"/>
          <w:marRight w:val="0"/>
          <w:marTop w:val="0"/>
          <w:marBottom w:val="0"/>
          <w:divBdr>
            <w:top w:val="none" w:sz="0" w:space="0" w:color="auto"/>
            <w:left w:val="none" w:sz="0" w:space="0" w:color="auto"/>
            <w:bottom w:val="none" w:sz="0" w:space="0" w:color="auto"/>
            <w:right w:val="none" w:sz="0" w:space="0" w:color="auto"/>
          </w:divBdr>
        </w:div>
        <w:div w:id="58747096">
          <w:marLeft w:val="0"/>
          <w:marRight w:val="0"/>
          <w:marTop w:val="0"/>
          <w:marBottom w:val="0"/>
          <w:divBdr>
            <w:top w:val="none" w:sz="0" w:space="0" w:color="auto"/>
            <w:left w:val="none" w:sz="0" w:space="0" w:color="auto"/>
            <w:bottom w:val="none" w:sz="0" w:space="0" w:color="auto"/>
            <w:right w:val="none" w:sz="0" w:space="0" w:color="auto"/>
          </w:divBdr>
        </w:div>
        <w:div w:id="71902345">
          <w:marLeft w:val="0"/>
          <w:marRight w:val="0"/>
          <w:marTop w:val="0"/>
          <w:marBottom w:val="0"/>
          <w:divBdr>
            <w:top w:val="none" w:sz="0" w:space="0" w:color="auto"/>
            <w:left w:val="none" w:sz="0" w:space="0" w:color="auto"/>
            <w:bottom w:val="none" w:sz="0" w:space="0" w:color="auto"/>
            <w:right w:val="none" w:sz="0" w:space="0" w:color="auto"/>
          </w:divBdr>
        </w:div>
        <w:div w:id="100222310">
          <w:marLeft w:val="0"/>
          <w:marRight w:val="0"/>
          <w:marTop w:val="0"/>
          <w:marBottom w:val="0"/>
          <w:divBdr>
            <w:top w:val="none" w:sz="0" w:space="0" w:color="auto"/>
            <w:left w:val="none" w:sz="0" w:space="0" w:color="auto"/>
            <w:bottom w:val="none" w:sz="0" w:space="0" w:color="auto"/>
            <w:right w:val="none" w:sz="0" w:space="0" w:color="auto"/>
          </w:divBdr>
        </w:div>
        <w:div w:id="102850233">
          <w:marLeft w:val="0"/>
          <w:marRight w:val="0"/>
          <w:marTop w:val="0"/>
          <w:marBottom w:val="0"/>
          <w:divBdr>
            <w:top w:val="none" w:sz="0" w:space="0" w:color="auto"/>
            <w:left w:val="none" w:sz="0" w:space="0" w:color="auto"/>
            <w:bottom w:val="none" w:sz="0" w:space="0" w:color="auto"/>
            <w:right w:val="none" w:sz="0" w:space="0" w:color="auto"/>
          </w:divBdr>
        </w:div>
        <w:div w:id="109665319">
          <w:marLeft w:val="0"/>
          <w:marRight w:val="0"/>
          <w:marTop w:val="0"/>
          <w:marBottom w:val="0"/>
          <w:divBdr>
            <w:top w:val="none" w:sz="0" w:space="0" w:color="auto"/>
            <w:left w:val="none" w:sz="0" w:space="0" w:color="auto"/>
            <w:bottom w:val="none" w:sz="0" w:space="0" w:color="auto"/>
            <w:right w:val="none" w:sz="0" w:space="0" w:color="auto"/>
          </w:divBdr>
        </w:div>
        <w:div w:id="128058975">
          <w:marLeft w:val="0"/>
          <w:marRight w:val="0"/>
          <w:marTop w:val="0"/>
          <w:marBottom w:val="0"/>
          <w:divBdr>
            <w:top w:val="none" w:sz="0" w:space="0" w:color="auto"/>
            <w:left w:val="none" w:sz="0" w:space="0" w:color="auto"/>
            <w:bottom w:val="none" w:sz="0" w:space="0" w:color="auto"/>
            <w:right w:val="none" w:sz="0" w:space="0" w:color="auto"/>
          </w:divBdr>
        </w:div>
        <w:div w:id="148399529">
          <w:marLeft w:val="0"/>
          <w:marRight w:val="0"/>
          <w:marTop w:val="0"/>
          <w:marBottom w:val="0"/>
          <w:divBdr>
            <w:top w:val="none" w:sz="0" w:space="0" w:color="auto"/>
            <w:left w:val="none" w:sz="0" w:space="0" w:color="auto"/>
            <w:bottom w:val="none" w:sz="0" w:space="0" w:color="auto"/>
            <w:right w:val="none" w:sz="0" w:space="0" w:color="auto"/>
          </w:divBdr>
        </w:div>
        <w:div w:id="158617032">
          <w:marLeft w:val="0"/>
          <w:marRight w:val="0"/>
          <w:marTop w:val="0"/>
          <w:marBottom w:val="0"/>
          <w:divBdr>
            <w:top w:val="none" w:sz="0" w:space="0" w:color="auto"/>
            <w:left w:val="none" w:sz="0" w:space="0" w:color="auto"/>
            <w:bottom w:val="none" w:sz="0" w:space="0" w:color="auto"/>
            <w:right w:val="none" w:sz="0" w:space="0" w:color="auto"/>
          </w:divBdr>
        </w:div>
        <w:div w:id="203955745">
          <w:marLeft w:val="0"/>
          <w:marRight w:val="0"/>
          <w:marTop w:val="0"/>
          <w:marBottom w:val="0"/>
          <w:divBdr>
            <w:top w:val="none" w:sz="0" w:space="0" w:color="auto"/>
            <w:left w:val="none" w:sz="0" w:space="0" w:color="auto"/>
            <w:bottom w:val="none" w:sz="0" w:space="0" w:color="auto"/>
            <w:right w:val="none" w:sz="0" w:space="0" w:color="auto"/>
          </w:divBdr>
        </w:div>
        <w:div w:id="265237575">
          <w:marLeft w:val="0"/>
          <w:marRight w:val="0"/>
          <w:marTop w:val="0"/>
          <w:marBottom w:val="0"/>
          <w:divBdr>
            <w:top w:val="none" w:sz="0" w:space="0" w:color="auto"/>
            <w:left w:val="none" w:sz="0" w:space="0" w:color="auto"/>
            <w:bottom w:val="none" w:sz="0" w:space="0" w:color="auto"/>
            <w:right w:val="none" w:sz="0" w:space="0" w:color="auto"/>
          </w:divBdr>
        </w:div>
        <w:div w:id="304119078">
          <w:marLeft w:val="0"/>
          <w:marRight w:val="0"/>
          <w:marTop w:val="0"/>
          <w:marBottom w:val="0"/>
          <w:divBdr>
            <w:top w:val="none" w:sz="0" w:space="0" w:color="auto"/>
            <w:left w:val="none" w:sz="0" w:space="0" w:color="auto"/>
            <w:bottom w:val="none" w:sz="0" w:space="0" w:color="auto"/>
            <w:right w:val="none" w:sz="0" w:space="0" w:color="auto"/>
          </w:divBdr>
        </w:div>
        <w:div w:id="339627785">
          <w:marLeft w:val="0"/>
          <w:marRight w:val="0"/>
          <w:marTop w:val="0"/>
          <w:marBottom w:val="0"/>
          <w:divBdr>
            <w:top w:val="none" w:sz="0" w:space="0" w:color="auto"/>
            <w:left w:val="none" w:sz="0" w:space="0" w:color="auto"/>
            <w:bottom w:val="none" w:sz="0" w:space="0" w:color="auto"/>
            <w:right w:val="none" w:sz="0" w:space="0" w:color="auto"/>
          </w:divBdr>
        </w:div>
        <w:div w:id="353699277">
          <w:marLeft w:val="0"/>
          <w:marRight w:val="0"/>
          <w:marTop w:val="0"/>
          <w:marBottom w:val="0"/>
          <w:divBdr>
            <w:top w:val="none" w:sz="0" w:space="0" w:color="auto"/>
            <w:left w:val="none" w:sz="0" w:space="0" w:color="auto"/>
            <w:bottom w:val="none" w:sz="0" w:space="0" w:color="auto"/>
            <w:right w:val="none" w:sz="0" w:space="0" w:color="auto"/>
          </w:divBdr>
        </w:div>
        <w:div w:id="365713775">
          <w:marLeft w:val="0"/>
          <w:marRight w:val="0"/>
          <w:marTop w:val="0"/>
          <w:marBottom w:val="0"/>
          <w:divBdr>
            <w:top w:val="none" w:sz="0" w:space="0" w:color="auto"/>
            <w:left w:val="none" w:sz="0" w:space="0" w:color="auto"/>
            <w:bottom w:val="none" w:sz="0" w:space="0" w:color="auto"/>
            <w:right w:val="none" w:sz="0" w:space="0" w:color="auto"/>
          </w:divBdr>
        </w:div>
        <w:div w:id="406272192">
          <w:marLeft w:val="0"/>
          <w:marRight w:val="0"/>
          <w:marTop w:val="0"/>
          <w:marBottom w:val="0"/>
          <w:divBdr>
            <w:top w:val="none" w:sz="0" w:space="0" w:color="auto"/>
            <w:left w:val="none" w:sz="0" w:space="0" w:color="auto"/>
            <w:bottom w:val="none" w:sz="0" w:space="0" w:color="auto"/>
            <w:right w:val="none" w:sz="0" w:space="0" w:color="auto"/>
          </w:divBdr>
        </w:div>
        <w:div w:id="455223423">
          <w:marLeft w:val="0"/>
          <w:marRight w:val="0"/>
          <w:marTop w:val="0"/>
          <w:marBottom w:val="0"/>
          <w:divBdr>
            <w:top w:val="none" w:sz="0" w:space="0" w:color="auto"/>
            <w:left w:val="none" w:sz="0" w:space="0" w:color="auto"/>
            <w:bottom w:val="none" w:sz="0" w:space="0" w:color="auto"/>
            <w:right w:val="none" w:sz="0" w:space="0" w:color="auto"/>
          </w:divBdr>
        </w:div>
        <w:div w:id="486945224">
          <w:marLeft w:val="0"/>
          <w:marRight w:val="0"/>
          <w:marTop w:val="0"/>
          <w:marBottom w:val="0"/>
          <w:divBdr>
            <w:top w:val="none" w:sz="0" w:space="0" w:color="auto"/>
            <w:left w:val="none" w:sz="0" w:space="0" w:color="auto"/>
            <w:bottom w:val="none" w:sz="0" w:space="0" w:color="auto"/>
            <w:right w:val="none" w:sz="0" w:space="0" w:color="auto"/>
          </w:divBdr>
        </w:div>
        <w:div w:id="514268639">
          <w:marLeft w:val="0"/>
          <w:marRight w:val="0"/>
          <w:marTop w:val="0"/>
          <w:marBottom w:val="0"/>
          <w:divBdr>
            <w:top w:val="none" w:sz="0" w:space="0" w:color="auto"/>
            <w:left w:val="none" w:sz="0" w:space="0" w:color="auto"/>
            <w:bottom w:val="none" w:sz="0" w:space="0" w:color="auto"/>
            <w:right w:val="none" w:sz="0" w:space="0" w:color="auto"/>
          </w:divBdr>
        </w:div>
        <w:div w:id="515537218">
          <w:marLeft w:val="0"/>
          <w:marRight w:val="0"/>
          <w:marTop w:val="0"/>
          <w:marBottom w:val="0"/>
          <w:divBdr>
            <w:top w:val="none" w:sz="0" w:space="0" w:color="auto"/>
            <w:left w:val="none" w:sz="0" w:space="0" w:color="auto"/>
            <w:bottom w:val="none" w:sz="0" w:space="0" w:color="auto"/>
            <w:right w:val="none" w:sz="0" w:space="0" w:color="auto"/>
          </w:divBdr>
        </w:div>
        <w:div w:id="532811194">
          <w:marLeft w:val="0"/>
          <w:marRight w:val="0"/>
          <w:marTop w:val="0"/>
          <w:marBottom w:val="0"/>
          <w:divBdr>
            <w:top w:val="none" w:sz="0" w:space="0" w:color="auto"/>
            <w:left w:val="none" w:sz="0" w:space="0" w:color="auto"/>
            <w:bottom w:val="none" w:sz="0" w:space="0" w:color="auto"/>
            <w:right w:val="none" w:sz="0" w:space="0" w:color="auto"/>
          </w:divBdr>
        </w:div>
        <w:div w:id="560676990">
          <w:marLeft w:val="0"/>
          <w:marRight w:val="0"/>
          <w:marTop w:val="0"/>
          <w:marBottom w:val="0"/>
          <w:divBdr>
            <w:top w:val="none" w:sz="0" w:space="0" w:color="auto"/>
            <w:left w:val="none" w:sz="0" w:space="0" w:color="auto"/>
            <w:bottom w:val="none" w:sz="0" w:space="0" w:color="auto"/>
            <w:right w:val="none" w:sz="0" w:space="0" w:color="auto"/>
          </w:divBdr>
        </w:div>
        <w:div w:id="569509072">
          <w:marLeft w:val="0"/>
          <w:marRight w:val="0"/>
          <w:marTop w:val="0"/>
          <w:marBottom w:val="0"/>
          <w:divBdr>
            <w:top w:val="none" w:sz="0" w:space="0" w:color="auto"/>
            <w:left w:val="none" w:sz="0" w:space="0" w:color="auto"/>
            <w:bottom w:val="none" w:sz="0" w:space="0" w:color="auto"/>
            <w:right w:val="none" w:sz="0" w:space="0" w:color="auto"/>
          </w:divBdr>
        </w:div>
        <w:div w:id="572277744">
          <w:marLeft w:val="0"/>
          <w:marRight w:val="0"/>
          <w:marTop w:val="0"/>
          <w:marBottom w:val="0"/>
          <w:divBdr>
            <w:top w:val="none" w:sz="0" w:space="0" w:color="auto"/>
            <w:left w:val="none" w:sz="0" w:space="0" w:color="auto"/>
            <w:bottom w:val="none" w:sz="0" w:space="0" w:color="auto"/>
            <w:right w:val="none" w:sz="0" w:space="0" w:color="auto"/>
          </w:divBdr>
        </w:div>
        <w:div w:id="634411954">
          <w:marLeft w:val="0"/>
          <w:marRight w:val="0"/>
          <w:marTop w:val="0"/>
          <w:marBottom w:val="0"/>
          <w:divBdr>
            <w:top w:val="none" w:sz="0" w:space="0" w:color="auto"/>
            <w:left w:val="none" w:sz="0" w:space="0" w:color="auto"/>
            <w:bottom w:val="none" w:sz="0" w:space="0" w:color="auto"/>
            <w:right w:val="none" w:sz="0" w:space="0" w:color="auto"/>
          </w:divBdr>
        </w:div>
        <w:div w:id="699017006">
          <w:marLeft w:val="0"/>
          <w:marRight w:val="0"/>
          <w:marTop w:val="0"/>
          <w:marBottom w:val="0"/>
          <w:divBdr>
            <w:top w:val="none" w:sz="0" w:space="0" w:color="auto"/>
            <w:left w:val="none" w:sz="0" w:space="0" w:color="auto"/>
            <w:bottom w:val="none" w:sz="0" w:space="0" w:color="auto"/>
            <w:right w:val="none" w:sz="0" w:space="0" w:color="auto"/>
          </w:divBdr>
        </w:div>
        <w:div w:id="702824849">
          <w:marLeft w:val="0"/>
          <w:marRight w:val="0"/>
          <w:marTop w:val="0"/>
          <w:marBottom w:val="0"/>
          <w:divBdr>
            <w:top w:val="none" w:sz="0" w:space="0" w:color="auto"/>
            <w:left w:val="none" w:sz="0" w:space="0" w:color="auto"/>
            <w:bottom w:val="none" w:sz="0" w:space="0" w:color="auto"/>
            <w:right w:val="none" w:sz="0" w:space="0" w:color="auto"/>
          </w:divBdr>
        </w:div>
        <w:div w:id="711459891">
          <w:marLeft w:val="0"/>
          <w:marRight w:val="0"/>
          <w:marTop w:val="0"/>
          <w:marBottom w:val="0"/>
          <w:divBdr>
            <w:top w:val="none" w:sz="0" w:space="0" w:color="auto"/>
            <w:left w:val="none" w:sz="0" w:space="0" w:color="auto"/>
            <w:bottom w:val="none" w:sz="0" w:space="0" w:color="auto"/>
            <w:right w:val="none" w:sz="0" w:space="0" w:color="auto"/>
          </w:divBdr>
        </w:div>
        <w:div w:id="722484955">
          <w:marLeft w:val="0"/>
          <w:marRight w:val="0"/>
          <w:marTop w:val="0"/>
          <w:marBottom w:val="0"/>
          <w:divBdr>
            <w:top w:val="none" w:sz="0" w:space="0" w:color="auto"/>
            <w:left w:val="none" w:sz="0" w:space="0" w:color="auto"/>
            <w:bottom w:val="none" w:sz="0" w:space="0" w:color="auto"/>
            <w:right w:val="none" w:sz="0" w:space="0" w:color="auto"/>
          </w:divBdr>
        </w:div>
        <w:div w:id="725370671">
          <w:marLeft w:val="0"/>
          <w:marRight w:val="0"/>
          <w:marTop w:val="0"/>
          <w:marBottom w:val="0"/>
          <w:divBdr>
            <w:top w:val="none" w:sz="0" w:space="0" w:color="auto"/>
            <w:left w:val="none" w:sz="0" w:space="0" w:color="auto"/>
            <w:bottom w:val="none" w:sz="0" w:space="0" w:color="auto"/>
            <w:right w:val="none" w:sz="0" w:space="0" w:color="auto"/>
          </w:divBdr>
        </w:div>
        <w:div w:id="736781204">
          <w:marLeft w:val="0"/>
          <w:marRight w:val="0"/>
          <w:marTop w:val="0"/>
          <w:marBottom w:val="0"/>
          <w:divBdr>
            <w:top w:val="none" w:sz="0" w:space="0" w:color="auto"/>
            <w:left w:val="none" w:sz="0" w:space="0" w:color="auto"/>
            <w:bottom w:val="none" w:sz="0" w:space="0" w:color="auto"/>
            <w:right w:val="none" w:sz="0" w:space="0" w:color="auto"/>
          </w:divBdr>
        </w:div>
        <w:div w:id="747071715">
          <w:marLeft w:val="0"/>
          <w:marRight w:val="0"/>
          <w:marTop w:val="0"/>
          <w:marBottom w:val="0"/>
          <w:divBdr>
            <w:top w:val="none" w:sz="0" w:space="0" w:color="auto"/>
            <w:left w:val="none" w:sz="0" w:space="0" w:color="auto"/>
            <w:bottom w:val="none" w:sz="0" w:space="0" w:color="auto"/>
            <w:right w:val="none" w:sz="0" w:space="0" w:color="auto"/>
          </w:divBdr>
        </w:div>
        <w:div w:id="878708710">
          <w:marLeft w:val="0"/>
          <w:marRight w:val="0"/>
          <w:marTop w:val="0"/>
          <w:marBottom w:val="0"/>
          <w:divBdr>
            <w:top w:val="none" w:sz="0" w:space="0" w:color="auto"/>
            <w:left w:val="none" w:sz="0" w:space="0" w:color="auto"/>
            <w:bottom w:val="none" w:sz="0" w:space="0" w:color="auto"/>
            <w:right w:val="none" w:sz="0" w:space="0" w:color="auto"/>
          </w:divBdr>
        </w:div>
        <w:div w:id="907571588">
          <w:marLeft w:val="0"/>
          <w:marRight w:val="0"/>
          <w:marTop w:val="0"/>
          <w:marBottom w:val="0"/>
          <w:divBdr>
            <w:top w:val="none" w:sz="0" w:space="0" w:color="auto"/>
            <w:left w:val="none" w:sz="0" w:space="0" w:color="auto"/>
            <w:bottom w:val="none" w:sz="0" w:space="0" w:color="auto"/>
            <w:right w:val="none" w:sz="0" w:space="0" w:color="auto"/>
          </w:divBdr>
        </w:div>
        <w:div w:id="907884761">
          <w:marLeft w:val="0"/>
          <w:marRight w:val="0"/>
          <w:marTop w:val="0"/>
          <w:marBottom w:val="0"/>
          <w:divBdr>
            <w:top w:val="none" w:sz="0" w:space="0" w:color="auto"/>
            <w:left w:val="none" w:sz="0" w:space="0" w:color="auto"/>
            <w:bottom w:val="none" w:sz="0" w:space="0" w:color="auto"/>
            <w:right w:val="none" w:sz="0" w:space="0" w:color="auto"/>
          </w:divBdr>
        </w:div>
        <w:div w:id="948467848">
          <w:marLeft w:val="0"/>
          <w:marRight w:val="0"/>
          <w:marTop w:val="0"/>
          <w:marBottom w:val="0"/>
          <w:divBdr>
            <w:top w:val="none" w:sz="0" w:space="0" w:color="auto"/>
            <w:left w:val="none" w:sz="0" w:space="0" w:color="auto"/>
            <w:bottom w:val="none" w:sz="0" w:space="0" w:color="auto"/>
            <w:right w:val="none" w:sz="0" w:space="0" w:color="auto"/>
          </w:divBdr>
        </w:div>
        <w:div w:id="1008750206">
          <w:marLeft w:val="0"/>
          <w:marRight w:val="0"/>
          <w:marTop w:val="0"/>
          <w:marBottom w:val="0"/>
          <w:divBdr>
            <w:top w:val="none" w:sz="0" w:space="0" w:color="auto"/>
            <w:left w:val="none" w:sz="0" w:space="0" w:color="auto"/>
            <w:bottom w:val="none" w:sz="0" w:space="0" w:color="auto"/>
            <w:right w:val="none" w:sz="0" w:space="0" w:color="auto"/>
          </w:divBdr>
        </w:div>
        <w:div w:id="1106853477">
          <w:marLeft w:val="0"/>
          <w:marRight w:val="0"/>
          <w:marTop w:val="0"/>
          <w:marBottom w:val="0"/>
          <w:divBdr>
            <w:top w:val="none" w:sz="0" w:space="0" w:color="auto"/>
            <w:left w:val="none" w:sz="0" w:space="0" w:color="auto"/>
            <w:bottom w:val="none" w:sz="0" w:space="0" w:color="auto"/>
            <w:right w:val="none" w:sz="0" w:space="0" w:color="auto"/>
          </w:divBdr>
        </w:div>
        <w:div w:id="1118178911">
          <w:marLeft w:val="0"/>
          <w:marRight w:val="0"/>
          <w:marTop w:val="0"/>
          <w:marBottom w:val="0"/>
          <w:divBdr>
            <w:top w:val="none" w:sz="0" w:space="0" w:color="auto"/>
            <w:left w:val="none" w:sz="0" w:space="0" w:color="auto"/>
            <w:bottom w:val="none" w:sz="0" w:space="0" w:color="auto"/>
            <w:right w:val="none" w:sz="0" w:space="0" w:color="auto"/>
          </w:divBdr>
        </w:div>
        <w:div w:id="1170171912">
          <w:marLeft w:val="0"/>
          <w:marRight w:val="0"/>
          <w:marTop w:val="0"/>
          <w:marBottom w:val="0"/>
          <w:divBdr>
            <w:top w:val="none" w:sz="0" w:space="0" w:color="auto"/>
            <w:left w:val="none" w:sz="0" w:space="0" w:color="auto"/>
            <w:bottom w:val="none" w:sz="0" w:space="0" w:color="auto"/>
            <w:right w:val="none" w:sz="0" w:space="0" w:color="auto"/>
          </w:divBdr>
        </w:div>
        <w:div w:id="1181353264">
          <w:marLeft w:val="0"/>
          <w:marRight w:val="0"/>
          <w:marTop w:val="0"/>
          <w:marBottom w:val="0"/>
          <w:divBdr>
            <w:top w:val="none" w:sz="0" w:space="0" w:color="auto"/>
            <w:left w:val="none" w:sz="0" w:space="0" w:color="auto"/>
            <w:bottom w:val="none" w:sz="0" w:space="0" w:color="auto"/>
            <w:right w:val="none" w:sz="0" w:space="0" w:color="auto"/>
          </w:divBdr>
        </w:div>
        <w:div w:id="1181509971">
          <w:marLeft w:val="0"/>
          <w:marRight w:val="0"/>
          <w:marTop w:val="0"/>
          <w:marBottom w:val="0"/>
          <w:divBdr>
            <w:top w:val="none" w:sz="0" w:space="0" w:color="auto"/>
            <w:left w:val="none" w:sz="0" w:space="0" w:color="auto"/>
            <w:bottom w:val="none" w:sz="0" w:space="0" w:color="auto"/>
            <w:right w:val="none" w:sz="0" w:space="0" w:color="auto"/>
          </w:divBdr>
        </w:div>
        <w:div w:id="1221669277">
          <w:marLeft w:val="0"/>
          <w:marRight w:val="0"/>
          <w:marTop w:val="0"/>
          <w:marBottom w:val="0"/>
          <w:divBdr>
            <w:top w:val="none" w:sz="0" w:space="0" w:color="auto"/>
            <w:left w:val="none" w:sz="0" w:space="0" w:color="auto"/>
            <w:bottom w:val="none" w:sz="0" w:space="0" w:color="auto"/>
            <w:right w:val="none" w:sz="0" w:space="0" w:color="auto"/>
          </w:divBdr>
        </w:div>
        <w:div w:id="1227953570">
          <w:marLeft w:val="0"/>
          <w:marRight w:val="0"/>
          <w:marTop w:val="0"/>
          <w:marBottom w:val="0"/>
          <w:divBdr>
            <w:top w:val="none" w:sz="0" w:space="0" w:color="auto"/>
            <w:left w:val="none" w:sz="0" w:space="0" w:color="auto"/>
            <w:bottom w:val="none" w:sz="0" w:space="0" w:color="auto"/>
            <w:right w:val="none" w:sz="0" w:space="0" w:color="auto"/>
          </w:divBdr>
        </w:div>
        <w:div w:id="1254168046">
          <w:marLeft w:val="0"/>
          <w:marRight w:val="0"/>
          <w:marTop w:val="0"/>
          <w:marBottom w:val="0"/>
          <w:divBdr>
            <w:top w:val="none" w:sz="0" w:space="0" w:color="auto"/>
            <w:left w:val="none" w:sz="0" w:space="0" w:color="auto"/>
            <w:bottom w:val="none" w:sz="0" w:space="0" w:color="auto"/>
            <w:right w:val="none" w:sz="0" w:space="0" w:color="auto"/>
          </w:divBdr>
        </w:div>
        <w:div w:id="1257012464">
          <w:marLeft w:val="0"/>
          <w:marRight w:val="0"/>
          <w:marTop w:val="0"/>
          <w:marBottom w:val="0"/>
          <w:divBdr>
            <w:top w:val="none" w:sz="0" w:space="0" w:color="auto"/>
            <w:left w:val="none" w:sz="0" w:space="0" w:color="auto"/>
            <w:bottom w:val="none" w:sz="0" w:space="0" w:color="auto"/>
            <w:right w:val="none" w:sz="0" w:space="0" w:color="auto"/>
          </w:divBdr>
        </w:div>
        <w:div w:id="1263995820">
          <w:marLeft w:val="0"/>
          <w:marRight w:val="0"/>
          <w:marTop w:val="0"/>
          <w:marBottom w:val="0"/>
          <w:divBdr>
            <w:top w:val="none" w:sz="0" w:space="0" w:color="auto"/>
            <w:left w:val="none" w:sz="0" w:space="0" w:color="auto"/>
            <w:bottom w:val="none" w:sz="0" w:space="0" w:color="auto"/>
            <w:right w:val="none" w:sz="0" w:space="0" w:color="auto"/>
          </w:divBdr>
        </w:div>
        <w:div w:id="1323239781">
          <w:marLeft w:val="0"/>
          <w:marRight w:val="0"/>
          <w:marTop w:val="0"/>
          <w:marBottom w:val="0"/>
          <w:divBdr>
            <w:top w:val="none" w:sz="0" w:space="0" w:color="auto"/>
            <w:left w:val="none" w:sz="0" w:space="0" w:color="auto"/>
            <w:bottom w:val="none" w:sz="0" w:space="0" w:color="auto"/>
            <w:right w:val="none" w:sz="0" w:space="0" w:color="auto"/>
          </w:divBdr>
        </w:div>
        <w:div w:id="1329285300">
          <w:marLeft w:val="0"/>
          <w:marRight w:val="0"/>
          <w:marTop w:val="0"/>
          <w:marBottom w:val="0"/>
          <w:divBdr>
            <w:top w:val="none" w:sz="0" w:space="0" w:color="auto"/>
            <w:left w:val="none" w:sz="0" w:space="0" w:color="auto"/>
            <w:bottom w:val="none" w:sz="0" w:space="0" w:color="auto"/>
            <w:right w:val="none" w:sz="0" w:space="0" w:color="auto"/>
          </w:divBdr>
        </w:div>
        <w:div w:id="1380934989">
          <w:marLeft w:val="0"/>
          <w:marRight w:val="0"/>
          <w:marTop w:val="0"/>
          <w:marBottom w:val="0"/>
          <w:divBdr>
            <w:top w:val="none" w:sz="0" w:space="0" w:color="auto"/>
            <w:left w:val="none" w:sz="0" w:space="0" w:color="auto"/>
            <w:bottom w:val="none" w:sz="0" w:space="0" w:color="auto"/>
            <w:right w:val="none" w:sz="0" w:space="0" w:color="auto"/>
          </w:divBdr>
        </w:div>
        <w:div w:id="1423143147">
          <w:marLeft w:val="0"/>
          <w:marRight w:val="0"/>
          <w:marTop w:val="0"/>
          <w:marBottom w:val="0"/>
          <w:divBdr>
            <w:top w:val="none" w:sz="0" w:space="0" w:color="auto"/>
            <w:left w:val="none" w:sz="0" w:space="0" w:color="auto"/>
            <w:bottom w:val="none" w:sz="0" w:space="0" w:color="auto"/>
            <w:right w:val="none" w:sz="0" w:space="0" w:color="auto"/>
          </w:divBdr>
        </w:div>
        <w:div w:id="1468621455">
          <w:marLeft w:val="0"/>
          <w:marRight w:val="0"/>
          <w:marTop w:val="0"/>
          <w:marBottom w:val="0"/>
          <w:divBdr>
            <w:top w:val="none" w:sz="0" w:space="0" w:color="auto"/>
            <w:left w:val="none" w:sz="0" w:space="0" w:color="auto"/>
            <w:bottom w:val="none" w:sz="0" w:space="0" w:color="auto"/>
            <w:right w:val="none" w:sz="0" w:space="0" w:color="auto"/>
          </w:divBdr>
        </w:div>
        <w:div w:id="1507789051">
          <w:marLeft w:val="0"/>
          <w:marRight w:val="0"/>
          <w:marTop w:val="0"/>
          <w:marBottom w:val="0"/>
          <w:divBdr>
            <w:top w:val="none" w:sz="0" w:space="0" w:color="auto"/>
            <w:left w:val="none" w:sz="0" w:space="0" w:color="auto"/>
            <w:bottom w:val="none" w:sz="0" w:space="0" w:color="auto"/>
            <w:right w:val="none" w:sz="0" w:space="0" w:color="auto"/>
          </w:divBdr>
        </w:div>
        <w:div w:id="1508247592">
          <w:marLeft w:val="0"/>
          <w:marRight w:val="0"/>
          <w:marTop w:val="0"/>
          <w:marBottom w:val="0"/>
          <w:divBdr>
            <w:top w:val="none" w:sz="0" w:space="0" w:color="auto"/>
            <w:left w:val="none" w:sz="0" w:space="0" w:color="auto"/>
            <w:bottom w:val="none" w:sz="0" w:space="0" w:color="auto"/>
            <w:right w:val="none" w:sz="0" w:space="0" w:color="auto"/>
          </w:divBdr>
        </w:div>
        <w:div w:id="1560704946">
          <w:marLeft w:val="0"/>
          <w:marRight w:val="0"/>
          <w:marTop w:val="0"/>
          <w:marBottom w:val="0"/>
          <w:divBdr>
            <w:top w:val="none" w:sz="0" w:space="0" w:color="auto"/>
            <w:left w:val="none" w:sz="0" w:space="0" w:color="auto"/>
            <w:bottom w:val="none" w:sz="0" w:space="0" w:color="auto"/>
            <w:right w:val="none" w:sz="0" w:space="0" w:color="auto"/>
          </w:divBdr>
        </w:div>
        <w:div w:id="1567766573">
          <w:marLeft w:val="0"/>
          <w:marRight w:val="0"/>
          <w:marTop w:val="0"/>
          <w:marBottom w:val="0"/>
          <w:divBdr>
            <w:top w:val="none" w:sz="0" w:space="0" w:color="auto"/>
            <w:left w:val="none" w:sz="0" w:space="0" w:color="auto"/>
            <w:bottom w:val="none" w:sz="0" w:space="0" w:color="auto"/>
            <w:right w:val="none" w:sz="0" w:space="0" w:color="auto"/>
          </w:divBdr>
        </w:div>
        <w:div w:id="1596286483">
          <w:marLeft w:val="0"/>
          <w:marRight w:val="0"/>
          <w:marTop w:val="0"/>
          <w:marBottom w:val="0"/>
          <w:divBdr>
            <w:top w:val="none" w:sz="0" w:space="0" w:color="auto"/>
            <w:left w:val="none" w:sz="0" w:space="0" w:color="auto"/>
            <w:bottom w:val="none" w:sz="0" w:space="0" w:color="auto"/>
            <w:right w:val="none" w:sz="0" w:space="0" w:color="auto"/>
          </w:divBdr>
        </w:div>
        <w:div w:id="1597060197">
          <w:marLeft w:val="0"/>
          <w:marRight w:val="0"/>
          <w:marTop w:val="0"/>
          <w:marBottom w:val="0"/>
          <w:divBdr>
            <w:top w:val="none" w:sz="0" w:space="0" w:color="auto"/>
            <w:left w:val="none" w:sz="0" w:space="0" w:color="auto"/>
            <w:bottom w:val="none" w:sz="0" w:space="0" w:color="auto"/>
            <w:right w:val="none" w:sz="0" w:space="0" w:color="auto"/>
          </w:divBdr>
        </w:div>
        <w:div w:id="1609963965">
          <w:marLeft w:val="0"/>
          <w:marRight w:val="0"/>
          <w:marTop w:val="0"/>
          <w:marBottom w:val="0"/>
          <w:divBdr>
            <w:top w:val="none" w:sz="0" w:space="0" w:color="auto"/>
            <w:left w:val="none" w:sz="0" w:space="0" w:color="auto"/>
            <w:bottom w:val="none" w:sz="0" w:space="0" w:color="auto"/>
            <w:right w:val="none" w:sz="0" w:space="0" w:color="auto"/>
          </w:divBdr>
        </w:div>
        <w:div w:id="1625572835">
          <w:marLeft w:val="0"/>
          <w:marRight w:val="0"/>
          <w:marTop w:val="0"/>
          <w:marBottom w:val="0"/>
          <w:divBdr>
            <w:top w:val="none" w:sz="0" w:space="0" w:color="auto"/>
            <w:left w:val="none" w:sz="0" w:space="0" w:color="auto"/>
            <w:bottom w:val="none" w:sz="0" w:space="0" w:color="auto"/>
            <w:right w:val="none" w:sz="0" w:space="0" w:color="auto"/>
          </w:divBdr>
        </w:div>
        <w:div w:id="1652445062">
          <w:marLeft w:val="0"/>
          <w:marRight w:val="0"/>
          <w:marTop w:val="0"/>
          <w:marBottom w:val="0"/>
          <w:divBdr>
            <w:top w:val="none" w:sz="0" w:space="0" w:color="auto"/>
            <w:left w:val="none" w:sz="0" w:space="0" w:color="auto"/>
            <w:bottom w:val="none" w:sz="0" w:space="0" w:color="auto"/>
            <w:right w:val="none" w:sz="0" w:space="0" w:color="auto"/>
          </w:divBdr>
        </w:div>
        <w:div w:id="1665157785">
          <w:marLeft w:val="0"/>
          <w:marRight w:val="0"/>
          <w:marTop w:val="0"/>
          <w:marBottom w:val="0"/>
          <w:divBdr>
            <w:top w:val="none" w:sz="0" w:space="0" w:color="auto"/>
            <w:left w:val="none" w:sz="0" w:space="0" w:color="auto"/>
            <w:bottom w:val="none" w:sz="0" w:space="0" w:color="auto"/>
            <w:right w:val="none" w:sz="0" w:space="0" w:color="auto"/>
          </w:divBdr>
        </w:div>
        <w:div w:id="1680933844">
          <w:marLeft w:val="0"/>
          <w:marRight w:val="0"/>
          <w:marTop w:val="0"/>
          <w:marBottom w:val="0"/>
          <w:divBdr>
            <w:top w:val="none" w:sz="0" w:space="0" w:color="auto"/>
            <w:left w:val="none" w:sz="0" w:space="0" w:color="auto"/>
            <w:bottom w:val="none" w:sz="0" w:space="0" w:color="auto"/>
            <w:right w:val="none" w:sz="0" w:space="0" w:color="auto"/>
          </w:divBdr>
        </w:div>
        <w:div w:id="1688755209">
          <w:marLeft w:val="0"/>
          <w:marRight w:val="0"/>
          <w:marTop w:val="0"/>
          <w:marBottom w:val="0"/>
          <w:divBdr>
            <w:top w:val="none" w:sz="0" w:space="0" w:color="auto"/>
            <w:left w:val="none" w:sz="0" w:space="0" w:color="auto"/>
            <w:bottom w:val="none" w:sz="0" w:space="0" w:color="auto"/>
            <w:right w:val="none" w:sz="0" w:space="0" w:color="auto"/>
          </w:divBdr>
        </w:div>
        <w:div w:id="1755469745">
          <w:marLeft w:val="0"/>
          <w:marRight w:val="0"/>
          <w:marTop w:val="0"/>
          <w:marBottom w:val="0"/>
          <w:divBdr>
            <w:top w:val="none" w:sz="0" w:space="0" w:color="auto"/>
            <w:left w:val="none" w:sz="0" w:space="0" w:color="auto"/>
            <w:bottom w:val="none" w:sz="0" w:space="0" w:color="auto"/>
            <w:right w:val="none" w:sz="0" w:space="0" w:color="auto"/>
          </w:divBdr>
        </w:div>
        <w:div w:id="1819877355">
          <w:marLeft w:val="0"/>
          <w:marRight w:val="0"/>
          <w:marTop w:val="0"/>
          <w:marBottom w:val="0"/>
          <w:divBdr>
            <w:top w:val="none" w:sz="0" w:space="0" w:color="auto"/>
            <w:left w:val="none" w:sz="0" w:space="0" w:color="auto"/>
            <w:bottom w:val="none" w:sz="0" w:space="0" w:color="auto"/>
            <w:right w:val="none" w:sz="0" w:space="0" w:color="auto"/>
          </w:divBdr>
        </w:div>
        <w:div w:id="1855605284">
          <w:marLeft w:val="0"/>
          <w:marRight w:val="0"/>
          <w:marTop w:val="0"/>
          <w:marBottom w:val="0"/>
          <w:divBdr>
            <w:top w:val="none" w:sz="0" w:space="0" w:color="auto"/>
            <w:left w:val="none" w:sz="0" w:space="0" w:color="auto"/>
            <w:bottom w:val="none" w:sz="0" w:space="0" w:color="auto"/>
            <w:right w:val="none" w:sz="0" w:space="0" w:color="auto"/>
          </w:divBdr>
        </w:div>
        <w:div w:id="1877892398">
          <w:marLeft w:val="0"/>
          <w:marRight w:val="0"/>
          <w:marTop w:val="0"/>
          <w:marBottom w:val="0"/>
          <w:divBdr>
            <w:top w:val="none" w:sz="0" w:space="0" w:color="auto"/>
            <w:left w:val="none" w:sz="0" w:space="0" w:color="auto"/>
            <w:bottom w:val="none" w:sz="0" w:space="0" w:color="auto"/>
            <w:right w:val="none" w:sz="0" w:space="0" w:color="auto"/>
          </w:divBdr>
        </w:div>
        <w:div w:id="1890066331">
          <w:marLeft w:val="0"/>
          <w:marRight w:val="0"/>
          <w:marTop w:val="0"/>
          <w:marBottom w:val="0"/>
          <w:divBdr>
            <w:top w:val="none" w:sz="0" w:space="0" w:color="auto"/>
            <w:left w:val="none" w:sz="0" w:space="0" w:color="auto"/>
            <w:bottom w:val="none" w:sz="0" w:space="0" w:color="auto"/>
            <w:right w:val="none" w:sz="0" w:space="0" w:color="auto"/>
          </w:divBdr>
        </w:div>
        <w:div w:id="1895506274">
          <w:marLeft w:val="0"/>
          <w:marRight w:val="0"/>
          <w:marTop w:val="0"/>
          <w:marBottom w:val="0"/>
          <w:divBdr>
            <w:top w:val="none" w:sz="0" w:space="0" w:color="auto"/>
            <w:left w:val="none" w:sz="0" w:space="0" w:color="auto"/>
            <w:bottom w:val="none" w:sz="0" w:space="0" w:color="auto"/>
            <w:right w:val="none" w:sz="0" w:space="0" w:color="auto"/>
          </w:divBdr>
        </w:div>
        <w:div w:id="1900627836">
          <w:marLeft w:val="0"/>
          <w:marRight w:val="0"/>
          <w:marTop w:val="0"/>
          <w:marBottom w:val="0"/>
          <w:divBdr>
            <w:top w:val="none" w:sz="0" w:space="0" w:color="auto"/>
            <w:left w:val="none" w:sz="0" w:space="0" w:color="auto"/>
            <w:bottom w:val="none" w:sz="0" w:space="0" w:color="auto"/>
            <w:right w:val="none" w:sz="0" w:space="0" w:color="auto"/>
          </w:divBdr>
        </w:div>
        <w:div w:id="1908416558">
          <w:marLeft w:val="0"/>
          <w:marRight w:val="0"/>
          <w:marTop w:val="0"/>
          <w:marBottom w:val="0"/>
          <w:divBdr>
            <w:top w:val="none" w:sz="0" w:space="0" w:color="auto"/>
            <w:left w:val="none" w:sz="0" w:space="0" w:color="auto"/>
            <w:bottom w:val="none" w:sz="0" w:space="0" w:color="auto"/>
            <w:right w:val="none" w:sz="0" w:space="0" w:color="auto"/>
          </w:divBdr>
        </w:div>
        <w:div w:id="1910575525">
          <w:marLeft w:val="0"/>
          <w:marRight w:val="0"/>
          <w:marTop w:val="0"/>
          <w:marBottom w:val="0"/>
          <w:divBdr>
            <w:top w:val="none" w:sz="0" w:space="0" w:color="auto"/>
            <w:left w:val="none" w:sz="0" w:space="0" w:color="auto"/>
            <w:bottom w:val="none" w:sz="0" w:space="0" w:color="auto"/>
            <w:right w:val="none" w:sz="0" w:space="0" w:color="auto"/>
          </w:divBdr>
        </w:div>
        <w:div w:id="1911109901">
          <w:marLeft w:val="0"/>
          <w:marRight w:val="0"/>
          <w:marTop w:val="0"/>
          <w:marBottom w:val="0"/>
          <w:divBdr>
            <w:top w:val="none" w:sz="0" w:space="0" w:color="auto"/>
            <w:left w:val="none" w:sz="0" w:space="0" w:color="auto"/>
            <w:bottom w:val="none" w:sz="0" w:space="0" w:color="auto"/>
            <w:right w:val="none" w:sz="0" w:space="0" w:color="auto"/>
          </w:divBdr>
        </w:div>
        <w:div w:id="1917739647">
          <w:marLeft w:val="0"/>
          <w:marRight w:val="0"/>
          <w:marTop w:val="0"/>
          <w:marBottom w:val="0"/>
          <w:divBdr>
            <w:top w:val="none" w:sz="0" w:space="0" w:color="auto"/>
            <w:left w:val="none" w:sz="0" w:space="0" w:color="auto"/>
            <w:bottom w:val="none" w:sz="0" w:space="0" w:color="auto"/>
            <w:right w:val="none" w:sz="0" w:space="0" w:color="auto"/>
          </w:divBdr>
        </w:div>
        <w:div w:id="1965040845">
          <w:marLeft w:val="0"/>
          <w:marRight w:val="0"/>
          <w:marTop w:val="0"/>
          <w:marBottom w:val="0"/>
          <w:divBdr>
            <w:top w:val="none" w:sz="0" w:space="0" w:color="auto"/>
            <w:left w:val="none" w:sz="0" w:space="0" w:color="auto"/>
            <w:bottom w:val="none" w:sz="0" w:space="0" w:color="auto"/>
            <w:right w:val="none" w:sz="0" w:space="0" w:color="auto"/>
          </w:divBdr>
        </w:div>
        <w:div w:id="2009215531">
          <w:marLeft w:val="0"/>
          <w:marRight w:val="0"/>
          <w:marTop w:val="0"/>
          <w:marBottom w:val="0"/>
          <w:divBdr>
            <w:top w:val="none" w:sz="0" w:space="0" w:color="auto"/>
            <w:left w:val="none" w:sz="0" w:space="0" w:color="auto"/>
            <w:bottom w:val="none" w:sz="0" w:space="0" w:color="auto"/>
            <w:right w:val="none" w:sz="0" w:space="0" w:color="auto"/>
          </w:divBdr>
        </w:div>
        <w:div w:id="2028170348">
          <w:marLeft w:val="0"/>
          <w:marRight w:val="0"/>
          <w:marTop w:val="0"/>
          <w:marBottom w:val="0"/>
          <w:divBdr>
            <w:top w:val="none" w:sz="0" w:space="0" w:color="auto"/>
            <w:left w:val="none" w:sz="0" w:space="0" w:color="auto"/>
            <w:bottom w:val="none" w:sz="0" w:space="0" w:color="auto"/>
            <w:right w:val="none" w:sz="0" w:space="0" w:color="auto"/>
          </w:divBdr>
        </w:div>
        <w:div w:id="2041779715">
          <w:marLeft w:val="0"/>
          <w:marRight w:val="0"/>
          <w:marTop w:val="0"/>
          <w:marBottom w:val="0"/>
          <w:divBdr>
            <w:top w:val="none" w:sz="0" w:space="0" w:color="auto"/>
            <w:left w:val="none" w:sz="0" w:space="0" w:color="auto"/>
            <w:bottom w:val="none" w:sz="0" w:space="0" w:color="auto"/>
            <w:right w:val="none" w:sz="0" w:space="0" w:color="auto"/>
          </w:divBdr>
        </w:div>
        <w:div w:id="2044939580">
          <w:marLeft w:val="0"/>
          <w:marRight w:val="0"/>
          <w:marTop w:val="0"/>
          <w:marBottom w:val="0"/>
          <w:divBdr>
            <w:top w:val="none" w:sz="0" w:space="0" w:color="auto"/>
            <w:left w:val="none" w:sz="0" w:space="0" w:color="auto"/>
            <w:bottom w:val="none" w:sz="0" w:space="0" w:color="auto"/>
            <w:right w:val="none" w:sz="0" w:space="0" w:color="auto"/>
          </w:divBdr>
        </w:div>
        <w:div w:id="2105877394">
          <w:marLeft w:val="0"/>
          <w:marRight w:val="0"/>
          <w:marTop w:val="0"/>
          <w:marBottom w:val="0"/>
          <w:divBdr>
            <w:top w:val="none" w:sz="0" w:space="0" w:color="auto"/>
            <w:left w:val="none" w:sz="0" w:space="0" w:color="auto"/>
            <w:bottom w:val="none" w:sz="0" w:space="0" w:color="auto"/>
            <w:right w:val="none" w:sz="0" w:space="0" w:color="auto"/>
          </w:divBdr>
        </w:div>
        <w:div w:id="2112165994">
          <w:marLeft w:val="0"/>
          <w:marRight w:val="0"/>
          <w:marTop w:val="0"/>
          <w:marBottom w:val="0"/>
          <w:divBdr>
            <w:top w:val="none" w:sz="0" w:space="0" w:color="auto"/>
            <w:left w:val="none" w:sz="0" w:space="0" w:color="auto"/>
            <w:bottom w:val="none" w:sz="0" w:space="0" w:color="auto"/>
            <w:right w:val="none" w:sz="0" w:space="0" w:color="auto"/>
          </w:divBdr>
        </w:div>
      </w:divsChild>
    </w:div>
    <w:div w:id="676618805">
      <w:bodyDiv w:val="1"/>
      <w:marLeft w:val="0"/>
      <w:marRight w:val="0"/>
      <w:marTop w:val="0"/>
      <w:marBottom w:val="0"/>
      <w:divBdr>
        <w:top w:val="none" w:sz="0" w:space="0" w:color="auto"/>
        <w:left w:val="none" w:sz="0" w:space="0" w:color="auto"/>
        <w:bottom w:val="none" w:sz="0" w:space="0" w:color="auto"/>
        <w:right w:val="none" w:sz="0" w:space="0" w:color="auto"/>
      </w:divBdr>
    </w:div>
    <w:div w:id="739132224">
      <w:bodyDiv w:val="1"/>
      <w:marLeft w:val="0"/>
      <w:marRight w:val="0"/>
      <w:marTop w:val="0"/>
      <w:marBottom w:val="0"/>
      <w:divBdr>
        <w:top w:val="none" w:sz="0" w:space="0" w:color="auto"/>
        <w:left w:val="none" w:sz="0" w:space="0" w:color="auto"/>
        <w:bottom w:val="none" w:sz="0" w:space="0" w:color="auto"/>
        <w:right w:val="none" w:sz="0" w:space="0" w:color="auto"/>
      </w:divBdr>
    </w:div>
    <w:div w:id="743376381">
      <w:bodyDiv w:val="1"/>
      <w:marLeft w:val="0"/>
      <w:marRight w:val="0"/>
      <w:marTop w:val="0"/>
      <w:marBottom w:val="0"/>
      <w:divBdr>
        <w:top w:val="none" w:sz="0" w:space="0" w:color="auto"/>
        <w:left w:val="none" w:sz="0" w:space="0" w:color="auto"/>
        <w:bottom w:val="none" w:sz="0" w:space="0" w:color="auto"/>
        <w:right w:val="none" w:sz="0" w:space="0" w:color="auto"/>
      </w:divBdr>
    </w:div>
    <w:div w:id="788820692">
      <w:bodyDiv w:val="1"/>
      <w:marLeft w:val="0"/>
      <w:marRight w:val="0"/>
      <w:marTop w:val="0"/>
      <w:marBottom w:val="0"/>
      <w:divBdr>
        <w:top w:val="none" w:sz="0" w:space="0" w:color="auto"/>
        <w:left w:val="none" w:sz="0" w:space="0" w:color="auto"/>
        <w:bottom w:val="none" w:sz="0" w:space="0" w:color="auto"/>
        <w:right w:val="none" w:sz="0" w:space="0" w:color="auto"/>
      </w:divBdr>
    </w:div>
    <w:div w:id="868297341">
      <w:bodyDiv w:val="1"/>
      <w:marLeft w:val="0"/>
      <w:marRight w:val="0"/>
      <w:marTop w:val="0"/>
      <w:marBottom w:val="0"/>
      <w:divBdr>
        <w:top w:val="none" w:sz="0" w:space="0" w:color="auto"/>
        <w:left w:val="none" w:sz="0" w:space="0" w:color="auto"/>
        <w:bottom w:val="none" w:sz="0" w:space="0" w:color="auto"/>
        <w:right w:val="none" w:sz="0" w:space="0" w:color="auto"/>
      </w:divBdr>
      <w:divsChild>
        <w:div w:id="1337071756">
          <w:marLeft w:val="0"/>
          <w:marRight w:val="0"/>
          <w:marTop w:val="0"/>
          <w:marBottom w:val="0"/>
          <w:divBdr>
            <w:top w:val="none" w:sz="0" w:space="0" w:color="auto"/>
            <w:left w:val="none" w:sz="0" w:space="0" w:color="auto"/>
            <w:bottom w:val="none" w:sz="0" w:space="0" w:color="auto"/>
            <w:right w:val="none" w:sz="0" w:space="0" w:color="auto"/>
          </w:divBdr>
          <w:divsChild>
            <w:div w:id="937757725">
              <w:marLeft w:val="0"/>
              <w:marRight w:val="0"/>
              <w:marTop w:val="0"/>
              <w:marBottom w:val="0"/>
              <w:divBdr>
                <w:top w:val="none" w:sz="0" w:space="0" w:color="auto"/>
                <w:left w:val="none" w:sz="0" w:space="0" w:color="auto"/>
                <w:bottom w:val="none" w:sz="0" w:space="0" w:color="auto"/>
                <w:right w:val="none" w:sz="0" w:space="0" w:color="auto"/>
              </w:divBdr>
            </w:div>
            <w:div w:id="1092355538">
              <w:marLeft w:val="0"/>
              <w:marRight w:val="0"/>
              <w:marTop w:val="0"/>
              <w:marBottom w:val="0"/>
              <w:divBdr>
                <w:top w:val="none" w:sz="0" w:space="0" w:color="auto"/>
                <w:left w:val="none" w:sz="0" w:space="0" w:color="auto"/>
                <w:bottom w:val="none" w:sz="0" w:space="0" w:color="auto"/>
                <w:right w:val="none" w:sz="0" w:space="0" w:color="auto"/>
              </w:divBdr>
            </w:div>
            <w:div w:id="11427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2966">
      <w:bodyDiv w:val="1"/>
      <w:marLeft w:val="0"/>
      <w:marRight w:val="0"/>
      <w:marTop w:val="0"/>
      <w:marBottom w:val="0"/>
      <w:divBdr>
        <w:top w:val="none" w:sz="0" w:space="0" w:color="auto"/>
        <w:left w:val="none" w:sz="0" w:space="0" w:color="auto"/>
        <w:bottom w:val="none" w:sz="0" w:space="0" w:color="auto"/>
        <w:right w:val="none" w:sz="0" w:space="0" w:color="auto"/>
      </w:divBdr>
      <w:divsChild>
        <w:div w:id="1894536172">
          <w:marLeft w:val="0"/>
          <w:marRight w:val="0"/>
          <w:marTop w:val="0"/>
          <w:marBottom w:val="0"/>
          <w:divBdr>
            <w:top w:val="none" w:sz="0" w:space="0" w:color="auto"/>
            <w:left w:val="none" w:sz="0" w:space="0" w:color="auto"/>
            <w:bottom w:val="none" w:sz="0" w:space="0" w:color="auto"/>
            <w:right w:val="none" w:sz="0" w:space="0" w:color="auto"/>
          </w:divBdr>
          <w:divsChild>
            <w:div w:id="14417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8165">
      <w:bodyDiv w:val="1"/>
      <w:marLeft w:val="0"/>
      <w:marRight w:val="0"/>
      <w:marTop w:val="0"/>
      <w:marBottom w:val="0"/>
      <w:divBdr>
        <w:top w:val="none" w:sz="0" w:space="0" w:color="auto"/>
        <w:left w:val="none" w:sz="0" w:space="0" w:color="auto"/>
        <w:bottom w:val="none" w:sz="0" w:space="0" w:color="auto"/>
        <w:right w:val="none" w:sz="0" w:space="0" w:color="auto"/>
      </w:divBdr>
    </w:div>
    <w:div w:id="901016205">
      <w:bodyDiv w:val="1"/>
      <w:marLeft w:val="0"/>
      <w:marRight w:val="0"/>
      <w:marTop w:val="0"/>
      <w:marBottom w:val="0"/>
      <w:divBdr>
        <w:top w:val="none" w:sz="0" w:space="0" w:color="auto"/>
        <w:left w:val="none" w:sz="0" w:space="0" w:color="auto"/>
        <w:bottom w:val="none" w:sz="0" w:space="0" w:color="auto"/>
        <w:right w:val="none" w:sz="0" w:space="0" w:color="auto"/>
      </w:divBdr>
    </w:div>
    <w:div w:id="913779440">
      <w:bodyDiv w:val="1"/>
      <w:marLeft w:val="0"/>
      <w:marRight w:val="0"/>
      <w:marTop w:val="0"/>
      <w:marBottom w:val="0"/>
      <w:divBdr>
        <w:top w:val="none" w:sz="0" w:space="0" w:color="auto"/>
        <w:left w:val="none" w:sz="0" w:space="0" w:color="auto"/>
        <w:bottom w:val="none" w:sz="0" w:space="0" w:color="auto"/>
        <w:right w:val="none" w:sz="0" w:space="0" w:color="auto"/>
      </w:divBdr>
      <w:divsChild>
        <w:div w:id="322319622">
          <w:marLeft w:val="0"/>
          <w:marRight w:val="0"/>
          <w:marTop w:val="0"/>
          <w:marBottom w:val="0"/>
          <w:divBdr>
            <w:top w:val="none" w:sz="0" w:space="0" w:color="auto"/>
            <w:left w:val="none" w:sz="0" w:space="0" w:color="auto"/>
            <w:bottom w:val="none" w:sz="0" w:space="0" w:color="auto"/>
            <w:right w:val="none" w:sz="0" w:space="0" w:color="auto"/>
          </w:divBdr>
        </w:div>
      </w:divsChild>
    </w:div>
    <w:div w:id="921570504">
      <w:bodyDiv w:val="1"/>
      <w:marLeft w:val="0"/>
      <w:marRight w:val="0"/>
      <w:marTop w:val="0"/>
      <w:marBottom w:val="0"/>
      <w:divBdr>
        <w:top w:val="none" w:sz="0" w:space="0" w:color="auto"/>
        <w:left w:val="none" w:sz="0" w:space="0" w:color="auto"/>
        <w:bottom w:val="none" w:sz="0" w:space="0" w:color="auto"/>
        <w:right w:val="none" w:sz="0" w:space="0" w:color="auto"/>
      </w:divBdr>
      <w:divsChild>
        <w:div w:id="510873153">
          <w:marLeft w:val="0"/>
          <w:marRight w:val="0"/>
          <w:marTop w:val="0"/>
          <w:marBottom w:val="0"/>
          <w:divBdr>
            <w:top w:val="none" w:sz="0" w:space="0" w:color="auto"/>
            <w:left w:val="none" w:sz="0" w:space="0" w:color="auto"/>
            <w:bottom w:val="none" w:sz="0" w:space="0" w:color="auto"/>
            <w:right w:val="none" w:sz="0" w:space="0" w:color="auto"/>
          </w:divBdr>
          <w:divsChild>
            <w:div w:id="339822283">
              <w:marLeft w:val="0"/>
              <w:marRight w:val="0"/>
              <w:marTop w:val="0"/>
              <w:marBottom w:val="0"/>
              <w:divBdr>
                <w:top w:val="none" w:sz="0" w:space="0" w:color="auto"/>
                <w:left w:val="none" w:sz="0" w:space="0" w:color="auto"/>
                <w:bottom w:val="none" w:sz="0" w:space="0" w:color="auto"/>
                <w:right w:val="none" w:sz="0" w:space="0" w:color="auto"/>
              </w:divBdr>
            </w:div>
            <w:div w:id="1314718931">
              <w:marLeft w:val="0"/>
              <w:marRight w:val="0"/>
              <w:marTop w:val="0"/>
              <w:marBottom w:val="0"/>
              <w:divBdr>
                <w:top w:val="none" w:sz="0" w:space="0" w:color="auto"/>
                <w:left w:val="none" w:sz="0" w:space="0" w:color="auto"/>
                <w:bottom w:val="none" w:sz="0" w:space="0" w:color="auto"/>
                <w:right w:val="none" w:sz="0" w:space="0" w:color="auto"/>
              </w:divBdr>
            </w:div>
            <w:div w:id="1589387484">
              <w:marLeft w:val="0"/>
              <w:marRight w:val="0"/>
              <w:marTop w:val="0"/>
              <w:marBottom w:val="0"/>
              <w:divBdr>
                <w:top w:val="none" w:sz="0" w:space="0" w:color="auto"/>
                <w:left w:val="none" w:sz="0" w:space="0" w:color="auto"/>
                <w:bottom w:val="none" w:sz="0" w:space="0" w:color="auto"/>
                <w:right w:val="none" w:sz="0" w:space="0" w:color="auto"/>
              </w:divBdr>
            </w:div>
            <w:div w:id="17178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5846">
      <w:bodyDiv w:val="1"/>
      <w:marLeft w:val="0"/>
      <w:marRight w:val="0"/>
      <w:marTop w:val="0"/>
      <w:marBottom w:val="0"/>
      <w:divBdr>
        <w:top w:val="none" w:sz="0" w:space="0" w:color="auto"/>
        <w:left w:val="none" w:sz="0" w:space="0" w:color="auto"/>
        <w:bottom w:val="none" w:sz="0" w:space="0" w:color="auto"/>
        <w:right w:val="none" w:sz="0" w:space="0" w:color="auto"/>
      </w:divBdr>
    </w:div>
    <w:div w:id="1062604670">
      <w:bodyDiv w:val="1"/>
      <w:marLeft w:val="0"/>
      <w:marRight w:val="0"/>
      <w:marTop w:val="0"/>
      <w:marBottom w:val="0"/>
      <w:divBdr>
        <w:top w:val="none" w:sz="0" w:space="0" w:color="auto"/>
        <w:left w:val="none" w:sz="0" w:space="0" w:color="auto"/>
        <w:bottom w:val="none" w:sz="0" w:space="0" w:color="auto"/>
        <w:right w:val="none" w:sz="0" w:space="0" w:color="auto"/>
      </w:divBdr>
      <w:divsChild>
        <w:div w:id="941962462">
          <w:marLeft w:val="0"/>
          <w:marRight w:val="0"/>
          <w:marTop w:val="0"/>
          <w:marBottom w:val="0"/>
          <w:divBdr>
            <w:top w:val="none" w:sz="0" w:space="0" w:color="auto"/>
            <w:left w:val="none" w:sz="0" w:space="0" w:color="auto"/>
            <w:bottom w:val="none" w:sz="0" w:space="0" w:color="auto"/>
            <w:right w:val="none" w:sz="0" w:space="0" w:color="auto"/>
          </w:divBdr>
        </w:div>
      </w:divsChild>
    </w:div>
    <w:div w:id="1072390127">
      <w:bodyDiv w:val="1"/>
      <w:marLeft w:val="0"/>
      <w:marRight w:val="0"/>
      <w:marTop w:val="0"/>
      <w:marBottom w:val="0"/>
      <w:divBdr>
        <w:top w:val="none" w:sz="0" w:space="0" w:color="auto"/>
        <w:left w:val="none" w:sz="0" w:space="0" w:color="auto"/>
        <w:bottom w:val="none" w:sz="0" w:space="0" w:color="auto"/>
        <w:right w:val="none" w:sz="0" w:space="0" w:color="auto"/>
      </w:divBdr>
    </w:div>
    <w:div w:id="1100300404">
      <w:bodyDiv w:val="1"/>
      <w:marLeft w:val="0"/>
      <w:marRight w:val="0"/>
      <w:marTop w:val="0"/>
      <w:marBottom w:val="0"/>
      <w:divBdr>
        <w:top w:val="none" w:sz="0" w:space="0" w:color="auto"/>
        <w:left w:val="none" w:sz="0" w:space="0" w:color="auto"/>
        <w:bottom w:val="none" w:sz="0" w:space="0" w:color="auto"/>
        <w:right w:val="none" w:sz="0" w:space="0" w:color="auto"/>
      </w:divBdr>
      <w:divsChild>
        <w:div w:id="1433092499">
          <w:marLeft w:val="0"/>
          <w:marRight w:val="0"/>
          <w:marTop w:val="0"/>
          <w:marBottom w:val="0"/>
          <w:divBdr>
            <w:top w:val="none" w:sz="0" w:space="0" w:color="auto"/>
            <w:left w:val="none" w:sz="0" w:space="0" w:color="auto"/>
            <w:bottom w:val="none" w:sz="0" w:space="0" w:color="auto"/>
            <w:right w:val="none" w:sz="0" w:space="0" w:color="auto"/>
          </w:divBdr>
          <w:divsChild>
            <w:div w:id="607541506">
              <w:marLeft w:val="0"/>
              <w:marRight w:val="0"/>
              <w:marTop w:val="0"/>
              <w:marBottom w:val="0"/>
              <w:divBdr>
                <w:top w:val="none" w:sz="0" w:space="0" w:color="auto"/>
                <w:left w:val="none" w:sz="0" w:space="0" w:color="auto"/>
                <w:bottom w:val="none" w:sz="0" w:space="0" w:color="auto"/>
                <w:right w:val="none" w:sz="0" w:space="0" w:color="auto"/>
              </w:divBdr>
            </w:div>
            <w:div w:id="1611817221">
              <w:marLeft w:val="0"/>
              <w:marRight w:val="0"/>
              <w:marTop w:val="0"/>
              <w:marBottom w:val="0"/>
              <w:divBdr>
                <w:top w:val="none" w:sz="0" w:space="0" w:color="auto"/>
                <w:left w:val="none" w:sz="0" w:space="0" w:color="auto"/>
                <w:bottom w:val="none" w:sz="0" w:space="0" w:color="auto"/>
                <w:right w:val="none" w:sz="0" w:space="0" w:color="auto"/>
              </w:divBdr>
            </w:div>
            <w:div w:id="18231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3926">
      <w:bodyDiv w:val="1"/>
      <w:marLeft w:val="0"/>
      <w:marRight w:val="0"/>
      <w:marTop w:val="0"/>
      <w:marBottom w:val="0"/>
      <w:divBdr>
        <w:top w:val="none" w:sz="0" w:space="0" w:color="auto"/>
        <w:left w:val="none" w:sz="0" w:space="0" w:color="auto"/>
        <w:bottom w:val="none" w:sz="0" w:space="0" w:color="auto"/>
        <w:right w:val="none" w:sz="0" w:space="0" w:color="auto"/>
      </w:divBdr>
      <w:divsChild>
        <w:div w:id="878204709">
          <w:marLeft w:val="0"/>
          <w:marRight w:val="0"/>
          <w:marTop w:val="0"/>
          <w:marBottom w:val="0"/>
          <w:divBdr>
            <w:top w:val="none" w:sz="0" w:space="0" w:color="auto"/>
            <w:left w:val="none" w:sz="0" w:space="0" w:color="auto"/>
            <w:bottom w:val="none" w:sz="0" w:space="0" w:color="auto"/>
            <w:right w:val="none" w:sz="0" w:space="0" w:color="auto"/>
          </w:divBdr>
        </w:div>
      </w:divsChild>
    </w:div>
    <w:div w:id="1113522265">
      <w:bodyDiv w:val="1"/>
      <w:marLeft w:val="0"/>
      <w:marRight w:val="0"/>
      <w:marTop w:val="0"/>
      <w:marBottom w:val="0"/>
      <w:divBdr>
        <w:top w:val="none" w:sz="0" w:space="0" w:color="auto"/>
        <w:left w:val="none" w:sz="0" w:space="0" w:color="auto"/>
        <w:bottom w:val="none" w:sz="0" w:space="0" w:color="auto"/>
        <w:right w:val="none" w:sz="0" w:space="0" w:color="auto"/>
      </w:divBdr>
      <w:divsChild>
        <w:div w:id="886528084">
          <w:marLeft w:val="0"/>
          <w:marRight w:val="0"/>
          <w:marTop w:val="0"/>
          <w:marBottom w:val="0"/>
          <w:divBdr>
            <w:top w:val="none" w:sz="0" w:space="0" w:color="auto"/>
            <w:left w:val="none" w:sz="0" w:space="0" w:color="auto"/>
            <w:bottom w:val="none" w:sz="0" w:space="0" w:color="auto"/>
            <w:right w:val="none" w:sz="0" w:space="0" w:color="auto"/>
          </w:divBdr>
          <w:divsChild>
            <w:div w:id="1453330439">
              <w:marLeft w:val="0"/>
              <w:marRight w:val="0"/>
              <w:marTop w:val="0"/>
              <w:marBottom w:val="0"/>
              <w:divBdr>
                <w:top w:val="none" w:sz="0" w:space="0" w:color="auto"/>
                <w:left w:val="none" w:sz="0" w:space="0" w:color="auto"/>
                <w:bottom w:val="none" w:sz="0" w:space="0" w:color="auto"/>
                <w:right w:val="none" w:sz="0" w:space="0" w:color="auto"/>
              </w:divBdr>
            </w:div>
            <w:div w:id="1699893565">
              <w:marLeft w:val="0"/>
              <w:marRight w:val="0"/>
              <w:marTop w:val="0"/>
              <w:marBottom w:val="0"/>
              <w:divBdr>
                <w:top w:val="none" w:sz="0" w:space="0" w:color="auto"/>
                <w:left w:val="none" w:sz="0" w:space="0" w:color="auto"/>
                <w:bottom w:val="none" w:sz="0" w:space="0" w:color="auto"/>
                <w:right w:val="none" w:sz="0" w:space="0" w:color="auto"/>
              </w:divBdr>
            </w:div>
            <w:div w:id="1888368890">
              <w:marLeft w:val="0"/>
              <w:marRight w:val="0"/>
              <w:marTop w:val="0"/>
              <w:marBottom w:val="0"/>
              <w:divBdr>
                <w:top w:val="none" w:sz="0" w:space="0" w:color="auto"/>
                <w:left w:val="none" w:sz="0" w:space="0" w:color="auto"/>
                <w:bottom w:val="none" w:sz="0" w:space="0" w:color="auto"/>
                <w:right w:val="none" w:sz="0" w:space="0" w:color="auto"/>
              </w:divBdr>
            </w:div>
            <w:div w:id="19140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2058">
      <w:bodyDiv w:val="1"/>
      <w:marLeft w:val="0"/>
      <w:marRight w:val="0"/>
      <w:marTop w:val="0"/>
      <w:marBottom w:val="0"/>
      <w:divBdr>
        <w:top w:val="none" w:sz="0" w:space="0" w:color="auto"/>
        <w:left w:val="none" w:sz="0" w:space="0" w:color="auto"/>
        <w:bottom w:val="none" w:sz="0" w:space="0" w:color="auto"/>
        <w:right w:val="none" w:sz="0" w:space="0" w:color="auto"/>
      </w:divBdr>
    </w:div>
    <w:div w:id="1154644563">
      <w:bodyDiv w:val="1"/>
      <w:marLeft w:val="0"/>
      <w:marRight w:val="0"/>
      <w:marTop w:val="0"/>
      <w:marBottom w:val="0"/>
      <w:divBdr>
        <w:top w:val="none" w:sz="0" w:space="0" w:color="auto"/>
        <w:left w:val="none" w:sz="0" w:space="0" w:color="auto"/>
        <w:bottom w:val="none" w:sz="0" w:space="0" w:color="auto"/>
        <w:right w:val="none" w:sz="0" w:space="0" w:color="auto"/>
      </w:divBdr>
    </w:div>
    <w:div w:id="1172572125">
      <w:bodyDiv w:val="1"/>
      <w:marLeft w:val="0"/>
      <w:marRight w:val="0"/>
      <w:marTop w:val="0"/>
      <w:marBottom w:val="0"/>
      <w:divBdr>
        <w:top w:val="none" w:sz="0" w:space="0" w:color="auto"/>
        <w:left w:val="none" w:sz="0" w:space="0" w:color="auto"/>
        <w:bottom w:val="none" w:sz="0" w:space="0" w:color="auto"/>
        <w:right w:val="none" w:sz="0" w:space="0" w:color="auto"/>
      </w:divBdr>
      <w:divsChild>
        <w:div w:id="1072392601">
          <w:marLeft w:val="0"/>
          <w:marRight w:val="0"/>
          <w:marTop w:val="0"/>
          <w:marBottom w:val="0"/>
          <w:divBdr>
            <w:top w:val="none" w:sz="0" w:space="0" w:color="auto"/>
            <w:left w:val="none" w:sz="0" w:space="0" w:color="auto"/>
            <w:bottom w:val="none" w:sz="0" w:space="0" w:color="auto"/>
            <w:right w:val="none" w:sz="0" w:space="0" w:color="auto"/>
          </w:divBdr>
        </w:div>
      </w:divsChild>
    </w:div>
    <w:div w:id="1178151628">
      <w:bodyDiv w:val="1"/>
      <w:marLeft w:val="0"/>
      <w:marRight w:val="0"/>
      <w:marTop w:val="0"/>
      <w:marBottom w:val="0"/>
      <w:divBdr>
        <w:top w:val="none" w:sz="0" w:space="0" w:color="auto"/>
        <w:left w:val="none" w:sz="0" w:space="0" w:color="auto"/>
        <w:bottom w:val="none" w:sz="0" w:space="0" w:color="auto"/>
        <w:right w:val="none" w:sz="0" w:space="0" w:color="auto"/>
      </w:divBdr>
      <w:divsChild>
        <w:div w:id="1524636742">
          <w:marLeft w:val="0"/>
          <w:marRight w:val="0"/>
          <w:marTop w:val="0"/>
          <w:marBottom w:val="0"/>
          <w:divBdr>
            <w:top w:val="none" w:sz="0" w:space="0" w:color="auto"/>
            <w:left w:val="none" w:sz="0" w:space="0" w:color="auto"/>
            <w:bottom w:val="none" w:sz="0" w:space="0" w:color="auto"/>
            <w:right w:val="none" w:sz="0" w:space="0" w:color="auto"/>
          </w:divBdr>
        </w:div>
      </w:divsChild>
    </w:div>
    <w:div w:id="1208029484">
      <w:bodyDiv w:val="1"/>
      <w:marLeft w:val="0"/>
      <w:marRight w:val="0"/>
      <w:marTop w:val="0"/>
      <w:marBottom w:val="0"/>
      <w:divBdr>
        <w:top w:val="none" w:sz="0" w:space="0" w:color="auto"/>
        <w:left w:val="none" w:sz="0" w:space="0" w:color="auto"/>
        <w:bottom w:val="none" w:sz="0" w:space="0" w:color="auto"/>
        <w:right w:val="none" w:sz="0" w:space="0" w:color="auto"/>
      </w:divBdr>
      <w:divsChild>
        <w:div w:id="1805928091">
          <w:marLeft w:val="0"/>
          <w:marRight w:val="0"/>
          <w:marTop w:val="0"/>
          <w:marBottom w:val="0"/>
          <w:divBdr>
            <w:top w:val="none" w:sz="0" w:space="0" w:color="auto"/>
            <w:left w:val="none" w:sz="0" w:space="0" w:color="auto"/>
            <w:bottom w:val="none" w:sz="0" w:space="0" w:color="auto"/>
            <w:right w:val="none" w:sz="0" w:space="0" w:color="auto"/>
          </w:divBdr>
        </w:div>
      </w:divsChild>
    </w:div>
    <w:div w:id="1225752017">
      <w:bodyDiv w:val="1"/>
      <w:marLeft w:val="0"/>
      <w:marRight w:val="0"/>
      <w:marTop w:val="0"/>
      <w:marBottom w:val="0"/>
      <w:divBdr>
        <w:top w:val="none" w:sz="0" w:space="0" w:color="auto"/>
        <w:left w:val="none" w:sz="0" w:space="0" w:color="auto"/>
        <w:bottom w:val="none" w:sz="0" w:space="0" w:color="auto"/>
        <w:right w:val="none" w:sz="0" w:space="0" w:color="auto"/>
      </w:divBdr>
      <w:divsChild>
        <w:div w:id="458258802">
          <w:marLeft w:val="0"/>
          <w:marRight w:val="0"/>
          <w:marTop w:val="0"/>
          <w:marBottom w:val="0"/>
          <w:divBdr>
            <w:top w:val="none" w:sz="0" w:space="0" w:color="auto"/>
            <w:left w:val="none" w:sz="0" w:space="0" w:color="auto"/>
            <w:bottom w:val="none" w:sz="0" w:space="0" w:color="auto"/>
            <w:right w:val="none" w:sz="0" w:space="0" w:color="auto"/>
          </w:divBdr>
        </w:div>
      </w:divsChild>
    </w:div>
    <w:div w:id="1250504016">
      <w:bodyDiv w:val="1"/>
      <w:marLeft w:val="0"/>
      <w:marRight w:val="0"/>
      <w:marTop w:val="0"/>
      <w:marBottom w:val="0"/>
      <w:divBdr>
        <w:top w:val="none" w:sz="0" w:space="0" w:color="auto"/>
        <w:left w:val="none" w:sz="0" w:space="0" w:color="auto"/>
        <w:bottom w:val="none" w:sz="0" w:space="0" w:color="auto"/>
        <w:right w:val="none" w:sz="0" w:space="0" w:color="auto"/>
      </w:divBdr>
    </w:div>
    <w:div w:id="1336306109">
      <w:bodyDiv w:val="1"/>
      <w:marLeft w:val="0"/>
      <w:marRight w:val="0"/>
      <w:marTop w:val="0"/>
      <w:marBottom w:val="0"/>
      <w:divBdr>
        <w:top w:val="none" w:sz="0" w:space="0" w:color="auto"/>
        <w:left w:val="none" w:sz="0" w:space="0" w:color="auto"/>
        <w:bottom w:val="none" w:sz="0" w:space="0" w:color="auto"/>
        <w:right w:val="none" w:sz="0" w:space="0" w:color="auto"/>
      </w:divBdr>
      <w:divsChild>
        <w:div w:id="1239442484">
          <w:marLeft w:val="0"/>
          <w:marRight w:val="0"/>
          <w:marTop w:val="0"/>
          <w:marBottom w:val="0"/>
          <w:divBdr>
            <w:top w:val="none" w:sz="0" w:space="0" w:color="auto"/>
            <w:left w:val="none" w:sz="0" w:space="0" w:color="auto"/>
            <w:bottom w:val="none" w:sz="0" w:space="0" w:color="auto"/>
            <w:right w:val="none" w:sz="0" w:space="0" w:color="auto"/>
          </w:divBdr>
          <w:divsChild>
            <w:div w:id="220754191">
              <w:marLeft w:val="0"/>
              <w:marRight w:val="0"/>
              <w:marTop w:val="0"/>
              <w:marBottom w:val="0"/>
              <w:divBdr>
                <w:top w:val="none" w:sz="0" w:space="0" w:color="auto"/>
                <w:left w:val="none" w:sz="0" w:space="0" w:color="auto"/>
                <w:bottom w:val="none" w:sz="0" w:space="0" w:color="auto"/>
                <w:right w:val="none" w:sz="0" w:space="0" w:color="auto"/>
              </w:divBdr>
            </w:div>
            <w:div w:id="1754662826">
              <w:marLeft w:val="0"/>
              <w:marRight w:val="0"/>
              <w:marTop w:val="0"/>
              <w:marBottom w:val="0"/>
              <w:divBdr>
                <w:top w:val="none" w:sz="0" w:space="0" w:color="auto"/>
                <w:left w:val="none" w:sz="0" w:space="0" w:color="auto"/>
                <w:bottom w:val="none" w:sz="0" w:space="0" w:color="auto"/>
                <w:right w:val="none" w:sz="0" w:space="0" w:color="auto"/>
              </w:divBdr>
            </w:div>
            <w:div w:id="18936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3904">
      <w:bodyDiv w:val="1"/>
      <w:marLeft w:val="0"/>
      <w:marRight w:val="0"/>
      <w:marTop w:val="0"/>
      <w:marBottom w:val="0"/>
      <w:divBdr>
        <w:top w:val="none" w:sz="0" w:space="0" w:color="auto"/>
        <w:left w:val="none" w:sz="0" w:space="0" w:color="auto"/>
        <w:bottom w:val="none" w:sz="0" w:space="0" w:color="auto"/>
        <w:right w:val="none" w:sz="0" w:space="0" w:color="auto"/>
      </w:divBdr>
    </w:div>
    <w:div w:id="1354453033">
      <w:bodyDiv w:val="1"/>
      <w:marLeft w:val="0"/>
      <w:marRight w:val="0"/>
      <w:marTop w:val="0"/>
      <w:marBottom w:val="0"/>
      <w:divBdr>
        <w:top w:val="none" w:sz="0" w:space="0" w:color="auto"/>
        <w:left w:val="none" w:sz="0" w:space="0" w:color="auto"/>
        <w:bottom w:val="none" w:sz="0" w:space="0" w:color="auto"/>
        <w:right w:val="none" w:sz="0" w:space="0" w:color="auto"/>
      </w:divBdr>
      <w:divsChild>
        <w:div w:id="435638089">
          <w:marLeft w:val="0"/>
          <w:marRight w:val="0"/>
          <w:marTop w:val="0"/>
          <w:marBottom w:val="0"/>
          <w:divBdr>
            <w:top w:val="none" w:sz="0" w:space="0" w:color="auto"/>
            <w:left w:val="none" w:sz="0" w:space="0" w:color="auto"/>
            <w:bottom w:val="none" w:sz="0" w:space="0" w:color="auto"/>
            <w:right w:val="none" w:sz="0" w:space="0" w:color="auto"/>
          </w:divBdr>
          <w:divsChild>
            <w:div w:id="8915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80745">
      <w:bodyDiv w:val="1"/>
      <w:marLeft w:val="0"/>
      <w:marRight w:val="0"/>
      <w:marTop w:val="0"/>
      <w:marBottom w:val="0"/>
      <w:divBdr>
        <w:top w:val="none" w:sz="0" w:space="0" w:color="auto"/>
        <w:left w:val="none" w:sz="0" w:space="0" w:color="auto"/>
        <w:bottom w:val="none" w:sz="0" w:space="0" w:color="auto"/>
        <w:right w:val="none" w:sz="0" w:space="0" w:color="auto"/>
      </w:divBdr>
    </w:div>
    <w:div w:id="1366634278">
      <w:bodyDiv w:val="1"/>
      <w:marLeft w:val="0"/>
      <w:marRight w:val="0"/>
      <w:marTop w:val="0"/>
      <w:marBottom w:val="0"/>
      <w:divBdr>
        <w:top w:val="none" w:sz="0" w:space="0" w:color="auto"/>
        <w:left w:val="none" w:sz="0" w:space="0" w:color="auto"/>
        <w:bottom w:val="none" w:sz="0" w:space="0" w:color="auto"/>
        <w:right w:val="none" w:sz="0" w:space="0" w:color="auto"/>
      </w:divBdr>
      <w:divsChild>
        <w:div w:id="1327780221">
          <w:marLeft w:val="0"/>
          <w:marRight w:val="0"/>
          <w:marTop w:val="0"/>
          <w:marBottom w:val="0"/>
          <w:divBdr>
            <w:top w:val="none" w:sz="0" w:space="0" w:color="auto"/>
            <w:left w:val="none" w:sz="0" w:space="0" w:color="auto"/>
            <w:bottom w:val="none" w:sz="0" w:space="0" w:color="auto"/>
            <w:right w:val="none" w:sz="0" w:space="0" w:color="auto"/>
          </w:divBdr>
          <w:divsChild>
            <w:div w:id="11705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1451">
      <w:bodyDiv w:val="1"/>
      <w:marLeft w:val="0"/>
      <w:marRight w:val="0"/>
      <w:marTop w:val="0"/>
      <w:marBottom w:val="0"/>
      <w:divBdr>
        <w:top w:val="none" w:sz="0" w:space="0" w:color="auto"/>
        <w:left w:val="none" w:sz="0" w:space="0" w:color="auto"/>
        <w:bottom w:val="none" w:sz="0" w:space="0" w:color="auto"/>
        <w:right w:val="none" w:sz="0" w:space="0" w:color="auto"/>
      </w:divBdr>
      <w:divsChild>
        <w:div w:id="2116972684">
          <w:marLeft w:val="0"/>
          <w:marRight w:val="0"/>
          <w:marTop w:val="0"/>
          <w:marBottom w:val="0"/>
          <w:divBdr>
            <w:top w:val="none" w:sz="0" w:space="0" w:color="auto"/>
            <w:left w:val="none" w:sz="0" w:space="0" w:color="auto"/>
            <w:bottom w:val="none" w:sz="0" w:space="0" w:color="auto"/>
            <w:right w:val="none" w:sz="0" w:space="0" w:color="auto"/>
          </w:divBdr>
        </w:div>
      </w:divsChild>
    </w:div>
    <w:div w:id="1388408390">
      <w:bodyDiv w:val="1"/>
      <w:marLeft w:val="0"/>
      <w:marRight w:val="0"/>
      <w:marTop w:val="0"/>
      <w:marBottom w:val="0"/>
      <w:divBdr>
        <w:top w:val="none" w:sz="0" w:space="0" w:color="auto"/>
        <w:left w:val="none" w:sz="0" w:space="0" w:color="auto"/>
        <w:bottom w:val="none" w:sz="0" w:space="0" w:color="auto"/>
        <w:right w:val="none" w:sz="0" w:space="0" w:color="auto"/>
      </w:divBdr>
    </w:div>
    <w:div w:id="1397321976">
      <w:bodyDiv w:val="1"/>
      <w:marLeft w:val="0"/>
      <w:marRight w:val="0"/>
      <w:marTop w:val="0"/>
      <w:marBottom w:val="0"/>
      <w:divBdr>
        <w:top w:val="none" w:sz="0" w:space="0" w:color="auto"/>
        <w:left w:val="none" w:sz="0" w:space="0" w:color="auto"/>
        <w:bottom w:val="none" w:sz="0" w:space="0" w:color="auto"/>
        <w:right w:val="none" w:sz="0" w:space="0" w:color="auto"/>
      </w:divBdr>
      <w:divsChild>
        <w:div w:id="123697256">
          <w:marLeft w:val="0"/>
          <w:marRight w:val="0"/>
          <w:marTop w:val="0"/>
          <w:marBottom w:val="0"/>
          <w:divBdr>
            <w:top w:val="none" w:sz="0" w:space="0" w:color="auto"/>
            <w:left w:val="none" w:sz="0" w:space="0" w:color="auto"/>
            <w:bottom w:val="none" w:sz="0" w:space="0" w:color="auto"/>
            <w:right w:val="none" w:sz="0" w:space="0" w:color="auto"/>
          </w:divBdr>
          <w:divsChild>
            <w:div w:id="465591551">
              <w:marLeft w:val="0"/>
              <w:marRight w:val="0"/>
              <w:marTop w:val="0"/>
              <w:marBottom w:val="0"/>
              <w:divBdr>
                <w:top w:val="none" w:sz="0" w:space="0" w:color="auto"/>
                <w:left w:val="none" w:sz="0" w:space="0" w:color="auto"/>
                <w:bottom w:val="none" w:sz="0" w:space="0" w:color="auto"/>
                <w:right w:val="none" w:sz="0" w:space="0" w:color="auto"/>
              </w:divBdr>
            </w:div>
            <w:div w:id="905383322">
              <w:marLeft w:val="0"/>
              <w:marRight w:val="0"/>
              <w:marTop w:val="0"/>
              <w:marBottom w:val="0"/>
              <w:divBdr>
                <w:top w:val="none" w:sz="0" w:space="0" w:color="auto"/>
                <w:left w:val="none" w:sz="0" w:space="0" w:color="auto"/>
                <w:bottom w:val="none" w:sz="0" w:space="0" w:color="auto"/>
                <w:right w:val="none" w:sz="0" w:space="0" w:color="auto"/>
              </w:divBdr>
            </w:div>
            <w:div w:id="1270160272">
              <w:marLeft w:val="0"/>
              <w:marRight w:val="0"/>
              <w:marTop w:val="0"/>
              <w:marBottom w:val="0"/>
              <w:divBdr>
                <w:top w:val="none" w:sz="0" w:space="0" w:color="auto"/>
                <w:left w:val="none" w:sz="0" w:space="0" w:color="auto"/>
                <w:bottom w:val="none" w:sz="0" w:space="0" w:color="auto"/>
                <w:right w:val="none" w:sz="0" w:space="0" w:color="auto"/>
              </w:divBdr>
            </w:div>
            <w:div w:id="1403065979">
              <w:marLeft w:val="0"/>
              <w:marRight w:val="0"/>
              <w:marTop w:val="0"/>
              <w:marBottom w:val="0"/>
              <w:divBdr>
                <w:top w:val="none" w:sz="0" w:space="0" w:color="auto"/>
                <w:left w:val="none" w:sz="0" w:space="0" w:color="auto"/>
                <w:bottom w:val="none" w:sz="0" w:space="0" w:color="auto"/>
                <w:right w:val="none" w:sz="0" w:space="0" w:color="auto"/>
              </w:divBdr>
            </w:div>
            <w:div w:id="16698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0730">
      <w:bodyDiv w:val="1"/>
      <w:marLeft w:val="0"/>
      <w:marRight w:val="0"/>
      <w:marTop w:val="0"/>
      <w:marBottom w:val="0"/>
      <w:divBdr>
        <w:top w:val="none" w:sz="0" w:space="0" w:color="auto"/>
        <w:left w:val="none" w:sz="0" w:space="0" w:color="auto"/>
        <w:bottom w:val="none" w:sz="0" w:space="0" w:color="auto"/>
        <w:right w:val="none" w:sz="0" w:space="0" w:color="auto"/>
      </w:divBdr>
    </w:div>
    <w:div w:id="1433822762">
      <w:bodyDiv w:val="1"/>
      <w:marLeft w:val="0"/>
      <w:marRight w:val="0"/>
      <w:marTop w:val="0"/>
      <w:marBottom w:val="0"/>
      <w:divBdr>
        <w:top w:val="none" w:sz="0" w:space="0" w:color="auto"/>
        <w:left w:val="none" w:sz="0" w:space="0" w:color="auto"/>
        <w:bottom w:val="none" w:sz="0" w:space="0" w:color="auto"/>
        <w:right w:val="none" w:sz="0" w:space="0" w:color="auto"/>
      </w:divBdr>
      <w:divsChild>
        <w:div w:id="851722126">
          <w:marLeft w:val="0"/>
          <w:marRight w:val="0"/>
          <w:marTop w:val="0"/>
          <w:marBottom w:val="0"/>
          <w:divBdr>
            <w:top w:val="none" w:sz="0" w:space="0" w:color="auto"/>
            <w:left w:val="none" w:sz="0" w:space="0" w:color="auto"/>
            <w:bottom w:val="none" w:sz="0" w:space="0" w:color="auto"/>
            <w:right w:val="none" w:sz="0" w:space="0" w:color="auto"/>
          </w:divBdr>
          <w:divsChild>
            <w:div w:id="496922161">
              <w:marLeft w:val="0"/>
              <w:marRight w:val="0"/>
              <w:marTop w:val="0"/>
              <w:marBottom w:val="0"/>
              <w:divBdr>
                <w:top w:val="none" w:sz="0" w:space="0" w:color="auto"/>
                <w:left w:val="none" w:sz="0" w:space="0" w:color="auto"/>
                <w:bottom w:val="none" w:sz="0" w:space="0" w:color="auto"/>
                <w:right w:val="none" w:sz="0" w:space="0" w:color="auto"/>
              </w:divBdr>
            </w:div>
            <w:div w:id="1204367399">
              <w:marLeft w:val="0"/>
              <w:marRight w:val="0"/>
              <w:marTop w:val="0"/>
              <w:marBottom w:val="0"/>
              <w:divBdr>
                <w:top w:val="none" w:sz="0" w:space="0" w:color="auto"/>
                <w:left w:val="none" w:sz="0" w:space="0" w:color="auto"/>
                <w:bottom w:val="none" w:sz="0" w:space="0" w:color="auto"/>
                <w:right w:val="none" w:sz="0" w:space="0" w:color="auto"/>
              </w:divBdr>
            </w:div>
            <w:div w:id="1342859262">
              <w:marLeft w:val="0"/>
              <w:marRight w:val="0"/>
              <w:marTop w:val="0"/>
              <w:marBottom w:val="0"/>
              <w:divBdr>
                <w:top w:val="none" w:sz="0" w:space="0" w:color="auto"/>
                <w:left w:val="none" w:sz="0" w:space="0" w:color="auto"/>
                <w:bottom w:val="none" w:sz="0" w:space="0" w:color="auto"/>
                <w:right w:val="none" w:sz="0" w:space="0" w:color="auto"/>
              </w:divBdr>
            </w:div>
            <w:div w:id="1371343921">
              <w:marLeft w:val="0"/>
              <w:marRight w:val="0"/>
              <w:marTop w:val="0"/>
              <w:marBottom w:val="0"/>
              <w:divBdr>
                <w:top w:val="none" w:sz="0" w:space="0" w:color="auto"/>
                <w:left w:val="none" w:sz="0" w:space="0" w:color="auto"/>
                <w:bottom w:val="none" w:sz="0" w:space="0" w:color="auto"/>
                <w:right w:val="none" w:sz="0" w:space="0" w:color="auto"/>
              </w:divBdr>
            </w:div>
            <w:div w:id="20778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1929">
      <w:bodyDiv w:val="1"/>
      <w:marLeft w:val="0"/>
      <w:marRight w:val="0"/>
      <w:marTop w:val="0"/>
      <w:marBottom w:val="0"/>
      <w:divBdr>
        <w:top w:val="none" w:sz="0" w:space="0" w:color="auto"/>
        <w:left w:val="none" w:sz="0" w:space="0" w:color="auto"/>
        <w:bottom w:val="none" w:sz="0" w:space="0" w:color="auto"/>
        <w:right w:val="none" w:sz="0" w:space="0" w:color="auto"/>
      </w:divBdr>
    </w:div>
    <w:div w:id="1442530957">
      <w:bodyDiv w:val="1"/>
      <w:marLeft w:val="0"/>
      <w:marRight w:val="0"/>
      <w:marTop w:val="0"/>
      <w:marBottom w:val="0"/>
      <w:divBdr>
        <w:top w:val="none" w:sz="0" w:space="0" w:color="auto"/>
        <w:left w:val="none" w:sz="0" w:space="0" w:color="auto"/>
        <w:bottom w:val="none" w:sz="0" w:space="0" w:color="auto"/>
        <w:right w:val="none" w:sz="0" w:space="0" w:color="auto"/>
      </w:divBdr>
    </w:div>
    <w:div w:id="1447964117">
      <w:bodyDiv w:val="1"/>
      <w:marLeft w:val="0"/>
      <w:marRight w:val="0"/>
      <w:marTop w:val="0"/>
      <w:marBottom w:val="0"/>
      <w:divBdr>
        <w:top w:val="none" w:sz="0" w:space="0" w:color="auto"/>
        <w:left w:val="none" w:sz="0" w:space="0" w:color="auto"/>
        <w:bottom w:val="none" w:sz="0" w:space="0" w:color="auto"/>
        <w:right w:val="none" w:sz="0" w:space="0" w:color="auto"/>
      </w:divBdr>
      <w:divsChild>
        <w:div w:id="480661972">
          <w:marLeft w:val="0"/>
          <w:marRight w:val="0"/>
          <w:marTop w:val="0"/>
          <w:marBottom w:val="0"/>
          <w:divBdr>
            <w:top w:val="none" w:sz="0" w:space="0" w:color="auto"/>
            <w:left w:val="none" w:sz="0" w:space="0" w:color="auto"/>
            <w:bottom w:val="none" w:sz="0" w:space="0" w:color="auto"/>
            <w:right w:val="none" w:sz="0" w:space="0" w:color="auto"/>
          </w:divBdr>
        </w:div>
      </w:divsChild>
    </w:div>
    <w:div w:id="1489712432">
      <w:bodyDiv w:val="1"/>
      <w:marLeft w:val="0"/>
      <w:marRight w:val="0"/>
      <w:marTop w:val="0"/>
      <w:marBottom w:val="0"/>
      <w:divBdr>
        <w:top w:val="none" w:sz="0" w:space="0" w:color="auto"/>
        <w:left w:val="none" w:sz="0" w:space="0" w:color="auto"/>
        <w:bottom w:val="none" w:sz="0" w:space="0" w:color="auto"/>
        <w:right w:val="none" w:sz="0" w:space="0" w:color="auto"/>
      </w:divBdr>
    </w:div>
    <w:div w:id="1527675161">
      <w:bodyDiv w:val="1"/>
      <w:marLeft w:val="0"/>
      <w:marRight w:val="0"/>
      <w:marTop w:val="0"/>
      <w:marBottom w:val="0"/>
      <w:divBdr>
        <w:top w:val="none" w:sz="0" w:space="0" w:color="auto"/>
        <w:left w:val="none" w:sz="0" w:space="0" w:color="auto"/>
        <w:bottom w:val="none" w:sz="0" w:space="0" w:color="auto"/>
        <w:right w:val="none" w:sz="0" w:space="0" w:color="auto"/>
      </w:divBdr>
      <w:divsChild>
        <w:div w:id="1457602683">
          <w:marLeft w:val="0"/>
          <w:marRight w:val="0"/>
          <w:marTop w:val="0"/>
          <w:marBottom w:val="0"/>
          <w:divBdr>
            <w:top w:val="none" w:sz="0" w:space="0" w:color="auto"/>
            <w:left w:val="none" w:sz="0" w:space="0" w:color="auto"/>
            <w:bottom w:val="none" w:sz="0" w:space="0" w:color="auto"/>
            <w:right w:val="none" w:sz="0" w:space="0" w:color="auto"/>
          </w:divBdr>
          <w:divsChild>
            <w:div w:id="1565722967">
              <w:marLeft w:val="0"/>
              <w:marRight w:val="0"/>
              <w:marTop w:val="0"/>
              <w:marBottom w:val="0"/>
              <w:divBdr>
                <w:top w:val="none" w:sz="0" w:space="0" w:color="auto"/>
                <w:left w:val="none" w:sz="0" w:space="0" w:color="auto"/>
                <w:bottom w:val="none" w:sz="0" w:space="0" w:color="auto"/>
                <w:right w:val="none" w:sz="0" w:space="0" w:color="auto"/>
              </w:divBdr>
            </w:div>
            <w:div w:id="1568146938">
              <w:marLeft w:val="0"/>
              <w:marRight w:val="0"/>
              <w:marTop w:val="0"/>
              <w:marBottom w:val="0"/>
              <w:divBdr>
                <w:top w:val="none" w:sz="0" w:space="0" w:color="auto"/>
                <w:left w:val="none" w:sz="0" w:space="0" w:color="auto"/>
                <w:bottom w:val="none" w:sz="0" w:space="0" w:color="auto"/>
                <w:right w:val="none" w:sz="0" w:space="0" w:color="auto"/>
              </w:divBdr>
            </w:div>
            <w:div w:id="1916862957">
              <w:marLeft w:val="0"/>
              <w:marRight w:val="0"/>
              <w:marTop w:val="0"/>
              <w:marBottom w:val="0"/>
              <w:divBdr>
                <w:top w:val="none" w:sz="0" w:space="0" w:color="auto"/>
                <w:left w:val="none" w:sz="0" w:space="0" w:color="auto"/>
                <w:bottom w:val="none" w:sz="0" w:space="0" w:color="auto"/>
                <w:right w:val="none" w:sz="0" w:space="0" w:color="auto"/>
              </w:divBdr>
            </w:div>
            <w:div w:id="19437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7423">
      <w:bodyDiv w:val="1"/>
      <w:marLeft w:val="0"/>
      <w:marRight w:val="0"/>
      <w:marTop w:val="0"/>
      <w:marBottom w:val="0"/>
      <w:divBdr>
        <w:top w:val="none" w:sz="0" w:space="0" w:color="auto"/>
        <w:left w:val="none" w:sz="0" w:space="0" w:color="auto"/>
        <w:bottom w:val="none" w:sz="0" w:space="0" w:color="auto"/>
        <w:right w:val="none" w:sz="0" w:space="0" w:color="auto"/>
      </w:divBdr>
      <w:divsChild>
        <w:div w:id="1185554223">
          <w:marLeft w:val="0"/>
          <w:marRight w:val="0"/>
          <w:marTop w:val="0"/>
          <w:marBottom w:val="0"/>
          <w:divBdr>
            <w:top w:val="none" w:sz="0" w:space="0" w:color="auto"/>
            <w:left w:val="none" w:sz="0" w:space="0" w:color="auto"/>
            <w:bottom w:val="none" w:sz="0" w:space="0" w:color="auto"/>
            <w:right w:val="none" w:sz="0" w:space="0" w:color="auto"/>
          </w:divBdr>
          <w:divsChild>
            <w:div w:id="1546746785">
              <w:marLeft w:val="0"/>
              <w:marRight w:val="0"/>
              <w:marTop w:val="0"/>
              <w:marBottom w:val="0"/>
              <w:divBdr>
                <w:top w:val="none" w:sz="0" w:space="0" w:color="auto"/>
                <w:left w:val="none" w:sz="0" w:space="0" w:color="auto"/>
                <w:bottom w:val="none" w:sz="0" w:space="0" w:color="auto"/>
                <w:right w:val="none" w:sz="0" w:space="0" w:color="auto"/>
              </w:divBdr>
            </w:div>
            <w:div w:id="1869677583">
              <w:marLeft w:val="0"/>
              <w:marRight w:val="0"/>
              <w:marTop w:val="0"/>
              <w:marBottom w:val="0"/>
              <w:divBdr>
                <w:top w:val="none" w:sz="0" w:space="0" w:color="auto"/>
                <w:left w:val="none" w:sz="0" w:space="0" w:color="auto"/>
                <w:bottom w:val="none" w:sz="0" w:space="0" w:color="auto"/>
                <w:right w:val="none" w:sz="0" w:space="0" w:color="auto"/>
              </w:divBdr>
            </w:div>
            <w:div w:id="194144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2512">
      <w:bodyDiv w:val="1"/>
      <w:marLeft w:val="0"/>
      <w:marRight w:val="0"/>
      <w:marTop w:val="0"/>
      <w:marBottom w:val="0"/>
      <w:divBdr>
        <w:top w:val="none" w:sz="0" w:space="0" w:color="auto"/>
        <w:left w:val="none" w:sz="0" w:space="0" w:color="auto"/>
        <w:bottom w:val="none" w:sz="0" w:space="0" w:color="auto"/>
        <w:right w:val="none" w:sz="0" w:space="0" w:color="auto"/>
      </w:divBdr>
    </w:div>
    <w:div w:id="1579902990">
      <w:bodyDiv w:val="1"/>
      <w:marLeft w:val="0"/>
      <w:marRight w:val="0"/>
      <w:marTop w:val="0"/>
      <w:marBottom w:val="0"/>
      <w:divBdr>
        <w:top w:val="none" w:sz="0" w:space="0" w:color="auto"/>
        <w:left w:val="none" w:sz="0" w:space="0" w:color="auto"/>
        <w:bottom w:val="none" w:sz="0" w:space="0" w:color="auto"/>
        <w:right w:val="none" w:sz="0" w:space="0" w:color="auto"/>
      </w:divBdr>
      <w:divsChild>
        <w:div w:id="621614741">
          <w:marLeft w:val="0"/>
          <w:marRight w:val="0"/>
          <w:marTop w:val="0"/>
          <w:marBottom w:val="0"/>
          <w:divBdr>
            <w:top w:val="none" w:sz="0" w:space="0" w:color="auto"/>
            <w:left w:val="none" w:sz="0" w:space="0" w:color="auto"/>
            <w:bottom w:val="none" w:sz="0" w:space="0" w:color="auto"/>
            <w:right w:val="none" w:sz="0" w:space="0" w:color="auto"/>
          </w:divBdr>
        </w:div>
      </w:divsChild>
    </w:div>
    <w:div w:id="1584529521">
      <w:bodyDiv w:val="1"/>
      <w:marLeft w:val="0"/>
      <w:marRight w:val="0"/>
      <w:marTop w:val="0"/>
      <w:marBottom w:val="0"/>
      <w:divBdr>
        <w:top w:val="none" w:sz="0" w:space="0" w:color="auto"/>
        <w:left w:val="none" w:sz="0" w:space="0" w:color="auto"/>
        <w:bottom w:val="none" w:sz="0" w:space="0" w:color="auto"/>
        <w:right w:val="none" w:sz="0" w:space="0" w:color="auto"/>
      </w:divBdr>
      <w:divsChild>
        <w:div w:id="881139316">
          <w:marLeft w:val="0"/>
          <w:marRight w:val="0"/>
          <w:marTop w:val="0"/>
          <w:marBottom w:val="0"/>
          <w:divBdr>
            <w:top w:val="none" w:sz="0" w:space="0" w:color="auto"/>
            <w:left w:val="none" w:sz="0" w:space="0" w:color="auto"/>
            <w:bottom w:val="none" w:sz="0" w:space="0" w:color="auto"/>
            <w:right w:val="none" w:sz="0" w:space="0" w:color="auto"/>
          </w:divBdr>
          <w:divsChild>
            <w:div w:id="1064260415">
              <w:marLeft w:val="0"/>
              <w:marRight w:val="0"/>
              <w:marTop w:val="0"/>
              <w:marBottom w:val="0"/>
              <w:divBdr>
                <w:top w:val="none" w:sz="0" w:space="0" w:color="auto"/>
                <w:left w:val="none" w:sz="0" w:space="0" w:color="auto"/>
                <w:bottom w:val="none" w:sz="0" w:space="0" w:color="auto"/>
                <w:right w:val="none" w:sz="0" w:space="0" w:color="auto"/>
              </w:divBdr>
            </w:div>
            <w:div w:id="20761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19921">
      <w:bodyDiv w:val="1"/>
      <w:marLeft w:val="0"/>
      <w:marRight w:val="0"/>
      <w:marTop w:val="0"/>
      <w:marBottom w:val="0"/>
      <w:divBdr>
        <w:top w:val="none" w:sz="0" w:space="0" w:color="auto"/>
        <w:left w:val="none" w:sz="0" w:space="0" w:color="auto"/>
        <w:bottom w:val="none" w:sz="0" w:space="0" w:color="auto"/>
        <w:right w:val="none" w:sz="0" w:space="0" w:color="auto"/>
      </w:divBdr>
    </w:div>
    <w:div w:id="1717466111">
      <w:bodyDiv w:val="1"/>
      <w:marLeft w:val="0"/>
      <w:marRight w:val="0"/>
      <w:marTop w:val="0"/>
      <w:marBottom w:val="0"/>
      <w:divBdr>
        <w:top w:val="none" w:sz="0" w:space="0" w:color="auto"/>
        <w:left w:val="none" w:sz="0" w:space="0" w:color="auto"/>
        <w:bottom w:val="none" w:sz="0" w:space="0" w:color="auto"/>
        <w:right w:val="none" w:sz="0" w:space="0" w:color="auto"/>
      </w:divBdr>
      <w:divsChild>
        <w:div w:id="1972175898">
          <w:marLeft w:val="0"/>
          <w:marRight w:val="0"/>
          <w:marTop w:val="0"/>
          <w:marBottom w:val="0"/>
          <w:divBdr>
            <w:top w:val="none" w:sz="0" w:space="0" w:color="auto"/>
            <w:left w:val="none" w:sz="0" w:space="0" w:color="auto"/>
            <w:bottom w:val="none" w:sz="0" w:space="0" w:color="auto"/>
            <w:right w:val="none" w:sz="0" w:space="0" w:color="auto"/>
          </w:divBdr>
          <w:divsChild>
            <w:div w:id="132984952">
              <w:marLeft w:val="0"/>
              <w:marRight w:val="0"/>
              <w:marTop w:val="0"/>
              <w:marBottom w:val="0"/>
              <w:divBdr>
                <w:top w:val="none" w:sz="0" w:space="0" w:color="auto"/>
                <w:left w:val="none" w:sz="0" w:space="0" w:color="auto"/>
                <w:bottom w:val="none" w:sz="0" w:space="0" w:color="auto"/>
                <w:right w:val="none" w:sz="0" w:space="0" w:color="auto"/>
              </w:divBdr>
              <w:divsChild>
                <w:div w:id="1897274587">
                  <w:blockQuote w:val="1"/>
                  <w:marLeft w:val="68"/>
                  <w:marRight w:val="0"/>
                  <w:marTop w:val="100"/>
                  <w:marBottom w:val="100"/>
                  <w:divBdr>
                    <w:top w:val="none" w:sz="0" w:space="0" w:color="auto"/>
                    <w:left w:val="single" w:sz="12" w:space="3" w:color="000000"/>
                    <w:bottom w:val="none" w:sz="0" w:space="0" w:color="auto"/>
                    <w:right w:val="none" w:sz="0" w:space="0" w:color="auto"/>
                  </w:divBdr>
                  <w:divsChild>
                    <w:div w:id="512576553">
                      <w:blockQuote w:val="1"/>
                      <w:marLeft w:val="68"/>
                      <w:marRight w:val="0"/>
                      <w:marTop w:val="100"/>
                      <w:marBottom w:val="100"/>
                      <w:divBdr>
                        <w:top w:val="none" w:sz="0" w:space="0" w:color="auto"/>
                        <w:left w:val="single" w:sz="12" w:space="3" w:color="000000"/>
                        <w:bottom w:val="none" w:sz="0" w:space="0" w:color="auto"/>
                        <w:right w:val="none" w:sz="0" w:space="0" w:color="auto"/>
                      </w:divBdr>
                    </w:div>
                  </w:divsChild>
                </w:div>
              </w:divsChild>
            </w:div>
          </w:divsChild>
        </w:div>
      </w:divsChild>
    </w:div>
    <w:div w:id="1733771916">
      <w:bodyDiv w:val="1"/>
      <w:marLeft w:val="0"/>
      <w:marRight w:val="0"/>
      <w:marTop w:val="0"/>
      <w:marBottom w:val="0"/>
      <w:divBdr>
        <w:top w:val="none" w:sz="0" w:space="0" w:color="auto"/>
        <w:left w:val="none" w:sz="0" w:space="0" w:color="auto"/>
        <w:bottom w:val="none" w:sz="0" w:space="0" w:color="auto"/>
        <w:right w:val="none" w:sz="0" w:space="0" w:color="auto"/>
      </w:divBdr>
      <w:divsChild>
        <w:div w:id="1068184289">
          <w:marLeft w:val="0"/>
          <w:marRight w:val="0"/>
          <w:marTop w:val="0"/>
          <w:marBottom w:val="0"/>
          <w:divBdr>
            <w:top w:val="none" w:sz="0" w:space="0" w:color="auto"/>
            <w:left w:val="none" w:sz="0" w:space="0" w:color="auto"/>
            <w:bottom w:val="none" w:sz="0" w:space="0" w:color="auto"/>
            <w:right w:val="none" w:sz="0" w:space="0" w:color="auto"/>
          </w:divBdr>
          <w:divsChild>
            <w:div w:id="460727867">
              <w:marLeft w:val="0"/>
              <w:marRight w:val="0"/>
              <w:marTop w:val="0"/>
              <w:marBottom w:val="0"/>
              <w:divBdr>
                <w:top w:val="none" w:sz="0" w:space="0" w:color="auto"/>
                <w:left w:val="none" w:sz="0" w:space="0" w:color="auto"/>
                <w:bottom w:val="none" w:sz="0" w:space="0" w:color="auto"/>
                <w:right w:val="none" w:sz="0" w:space="0" w:color="auto"/>
              </w:divBdr>
            </w:div>
            <w:div w:id="736123079">
              <w:marLeft w:val="0"/>
              <w:marRight w:val="0"/>
              <w:marTop w:val="0"/>
              <w:marBottom w:val="0"/>
              <w:divBdr>
                <w:top w:val="none" w:sz="0" w:space="0" w:color="auto"/>
                <w:left w:val="none" w:sz="0" w:space="0" w:color="auto"/>
                <w:bottom w:val="none" w:sz="0" w:space="0" w:color="auto"/>
                <w:right w:val="none" w:sz="0" w:space="0" w:color="auto"/>
              </w:divBdr>
            </w:div>
            <w:div w:id="1549103231">
              <w:marLeft w:val="0"/>
              <w:marRight w:val="0"/>
              <w:marTop w:val="0"/>
              <w:marBottom w:val="0"/>
              <w:divBdr>
                <w:top w:val="none" w:sz="0" w:space="0" w:color="auto"/>
                <w:left w:val="none" w:sz="0" w:space="0" w:color="auto"/>
                <w:bottom w:val="none" w:sz="0" w:space="0" w:color="auto"/>
                <w:right w:val="none" w:sz="0" w:space="0" w:color="auto"/>
              </w:divBdr>
            </w:div>
            <w:div w:id="1606842037">
              <w:marLeft w:val="0"/>
              <w:marRight w:val="0"/>
              <w:marTop w:val="0"/>
              <w:marBottom w:val="0"/>
              <w:divBdr>
                <w:top w:val="none" w:sz="0" w:space="0" w:color="auto"/>
                <w:left w:val="none" w:sz="0" w:space="0" w:color="auto"/>
                <w:bottom w:val="none" w:sz="0" w:space="0" w:color="auto"/>
                <w:right w:val="none" w:sz="0" w:space="0" w:color="auto"/>
              </w:divBdr>
            </w:div>
            <w:div w:id="16927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5809">
      <w:bodyDiv w:val="1"/>
      <w:marLeft w:val="0"/>
      <w:marRight w:val="0"/>
      <w:marTop w:val="0"/>
      <w:marBottom w:val="0"/>
      <w:divBdr>
        <w:top w:val="none" w:sz="0" w:space="0" w:color="auto"/>
        <w:left w:val="none" w:sz="0" w:space="0" w:color="auto"/>
        <w:bottom w:val="none" w:sz="0" w:space="0" w:color="auto"/>
        <w:right w:val="none" w:sz="0" w:space="0" w:color="auto"/>
      </w:divBdr>
    </w:div>
    <w:div w:id="1742291744">
      <w:bodyDiv w:val="1"/>
      <w:marLeft w:val="0"/>
      <w:marRight w:val="0"/>
      <w:marTop w:val="0"/>
      <w:marBottom w:val="0"/>
      <w:divBdr>
        <w:top w:val="none" w:sz="0" w:space="0" w:color="auto"/>
        <w:left w:val="none" w:sz="0" w:space="0" w:color="auto"/>
        <w:bottom w:val="none" w:sz="0" w:space="0" w:color="auto"/>
        <w:right w:val="none" w:sz="0" w:space="0" w:color="auto"/>
      </w:divBdr>
    </w:div>
    <w:div w:id="1815486780">
      <w:bodyDiv w:val="1"/>
      <w:marLeft w:val="132"/>
      <w:marRight w:val="132"/>
      <w:marTop w:val="132"/>
      <w:marBottom w:val="132"/>
      <w:divBdr>
        <w:top w:val="none" w:sz="0" w:space="0" w:color="auto"/>
        <w:left w:val="none" w:sz="0" w:space="0" w:color="auto"/>
        <w:bottom w:val="none" w:sz="0" w:space="0" w:color="auto"/>
        <w:right w:val="none" w:sz="0" w:space="0" w:color="auto"/>
      </w:divBdr>
      <w:divsChild>
        <w:div w:id="86342802">
          <w:marLeft w:val="0"/>
          <w:marRight w:val="0"/>
          <w:marTop w:val="0"/>
          <w:marBottom w:val="0"/>
          <w:divBdr>
            <w:top w:val="none" w:sz="0" w:space="0" w:color="auto"/>
            <w:left w:val="none" w:sz="0" w:space="0" w:color="auto"/>
            <w:bottom w:val="none" w:sz="0" w:space="0" w:color="auto"/>
            <w:right w:val="none" w:sz="0" w:space="0" w:color="auto"/>
          </w:divBdr>
        </w:div>
        <w:div w:id="104690730">
          <w:marLeft w:val="0"/>
          <w:marRight w:val="0"/>
          <w:marTop w:val="0"/>
          <w:marBottom w:val="0"/>
          <w:divBdr>
            <w:top w:val="none" w:sz="0" w:space="0" w:color="auto"/>
            <w:left w:val="none" w:sz="0" w:space="0" w:color="auto"/>
            <w:bottom w:val="none" w:sz="0" w:space="0" w:color="auto"/>
            <w:right w:val="none" w:sz="0" w:space="0" w:color="auto"/>
          </w:divBdr>
          <w:divsChild>
            <w:div w:id="109250404">
              <w:marLeft w:val="0"/>
              <w:marRight w:val="0"/>
              <w:marTop w:val="0"/>
              <w:marBottom w:val="0"/>
              <w:divBdr>
                <w:top w:val="none" w:sz="0" w:space="0" w:color="auto"/>
                <w:left w:val="none" w:sz="0" w:space="0" w:color="auto"/>
                <w:bottom w:val="none" w:sz="0" w:space="0" w:color="auto"/>
                <w:right w:val="none" w:sz="0" w:space="0" w:color="auto"/>
              </w:divBdr>
            </w:div>
            <w:div w:id="136534147">
              <w:marLeft w:val="0"/>
              <w:marRight w:val="0"/>
              <w:marTop w:val="0"/>
              <w:marBottom w:val="0"/>
              <w:divBdr>
                <w:top w:val="none" w:sz="0" w:space="0" w:color="auto"/>
                <w:left w:val="none" w:sz="0" w:space="0" w:color="auto"/>
                <w:bottom w:val="none" w:sz="0" w:space="0" w:color="auto"/>
                <w:right w:val="none" w:sz="0" w:space="0" w:color="auto"/>
              </w:divBdr>
            </w:div>
            <w:div w:id="263538175">
              <w:marLeft w:val="0"/>
              <w:marRight w:val="0"/>
              <w:marTop w:val="0"/>
              <w:marBottom w:val="0"/>
              <w:divBdr>
                <w:top w:val="none" w:sz="0" w:space="0" w:color="auto"/>
                <w:left w:val="none" w:sz="0" w:space="0" w:color="auto"/>
                <w:bottom w:val="none" w:sz="0" w:space="0" w:color="auto"/>
                <w:right w:val="none" w:sz="0" w:space="0" w:color="auto"/>
              </w:divBdr>
            </w:div>
            <w:div w:id="408230215">
              <w:marLeft w:val="0"/>
              <w:marRight w:val="0"/>
              <w:marTop w:val="0"/>
              <w:marBottom w:val="0"/>
              <w:divBdr>
                <w:top w:val="none" w:sz="0" w:space="0" w:color="auto"/>
                <w:left w:val="none" w:sz="0" w:space="0" w:color="auto"/>
                <w:bottom w:val="none" w:sz="0" w:space="0" w:color="auto"/>
                <w:right w:val="none" w:sz="0" w:space="0" w:color="auto"/>
              </w:divBdr>
            </w:div>
            <w:div w:id="497812127">
              <w:marLeft w:val="0"/>
              <w:marRight w:val="0"/>
              <w:marTop w:val="0"/>
              <w:marBottom w:val="0"/>
              <w:divBdr>
                <w:top w:val="none" w:sz="0" w:space="0" w:color="auto"/>
                <w:left w:val="none" w:sz="0" w:space="0" w:color="auto"/>
                <w:bottom w:val="none" w:sz="0" w:space="0" w:color="auto"/>
                <w:right w:val="none" w:sz="0" w:space="0" w:color="auto"/>
              </w:divBdr>
            </w:div>
            <w:div w:id="515583343">
              <w:marLeft w:val="0"/>
              <w:marRight w:val="0"/>
              <w:marTop w:val="0"/>
              <w:marBottom w:val="0"/>
              <w:divBdr>
                <w:top w:val="none" w:sz="0" w:space="0" w:color="auto"/>
                <w:left w:val="none" w:sz="0" w:space="0" w:color="auto"/>
                <w:bottom w:val="none" w:sz="0" w:space="0" w:color="auto"/>
                <w:right w:val="none" w:sz="0" w:space="0" w:color="auto"/>
              </w:divBdr>
            </w:div>
            <w:div w:id="549658857">
              <w:marLeft w:val="0"/>
              <w:marRight w:val="0"/>
              <w:marTop w:val="0"/>
              <w:marBottom w:val="0"/>
              <w:divBdr>
                <w:top w:val="none" w:sz="0" w:space="0" w:color="auto"/>
                <w:left w:val="none" w:sz="0" w:space="0" w:color="auto"/>
                <w:bottom w:val="none" w:sz="0" w:space="0" w:color="auto"/>
                <w:right w:val="none" w:sz="0" w:space="0" w:color="auto"/>
              </w:divBdr>
            </w:div>
            <w:div w:id="614992715">
              <w:marLeft w:val="0"/>
              <w:marRight w:val="0"/>
              <w:marTop w:val="0"/>
              <w:marBottom w:val="0"/>
              <w:divBdr>
                <w:top w:val="none" w:sz="0" w:space="0" w:color="auto"/>
                <w:left w:val="none" w:sz="0" w:space="0" w:color="auto"/>
                <w:bottom w:val="none" w:sz="0" w:space="0" w:color="auto"/>
                <w:right w:val="none" w:sz="0" w:space="0" w:color="auto"/>
              </w:divBdr>
            </w:div>
            <w:div w:id="644510413">
              <w:marLeft w:val="0"/>
              <w:marRight w:val="0"/>
              <w:marTop w:val="0"/>
              <w:marBottom w:val="0"/>
              <w:divBdr>
                <w:top w:val="none" w:sz="0" w:space="0" w:color="auto"/>
                <w:left w:val="none" w:sz="0" w:space="0" w:color="auto"/>
                <w:bottom w:val="none" w:sz="0" w:space="0" w:color="auto"/>
                <w:right w:val="none" w:sz="0" w:space="0" w:color="auto"/>
              </w:divBdr>
            </w:div>
            <w:div w:id="825753631">
              <w:marLeft w:val="0"/>
              <w:marRight w:val="0"/>
              <w:marTop w:val="0"/>
              <w:marBottom w:val="0"/>
              <w:divBdr>
                <w:top w:val="none" w:sz="0" w:space="0" w:color="auto"/>
                <w:left w:val="none" w:sz="0" w:space="0" w:color="auto"/>
                <w:bottom w:val="none" w:sz="0" w:space="0" w:color="auto"/>
                <w:right w:val="none" w:sz="0" w:space="0" w:color="auto"/>
              </w:divBdr>
            </w:div>
            <w:div w:id="885026263">
              <w:marLeft w:val="0"/>
              <w:marRight w:val="0"/>
              <w:marTop w:val="0"/>
              <w:marBottom w:val="0"/>
              <w:divBdr>
                <w:top w:val="none" w:sz="0" w:space="0" w:color="auto"/>
                <w:left w:val="none" w:sz="0" w:space="0" w:color="auto"/>
                <w:bottom w:val="none" w:sz="0" w:space="0" w:color="auto"/>
                <w:right w:val="none" w:sz="0" w:space="0" w:color="auto"/>
              </w:divBdr>
            </w:div>
            <w:div w:id="921641544">
              <w:marLeft w:val="0"/>
              <w:marRight w:val="0"/>
              <w:marTop w:val="0"/>
              <w:marBottom w:val="0"/>
              <w:divBdr>
                <w:top w:val="none" w:sz="0" w:space="0" w:color="auto"/>
                <w:left w:val="none" w:sz="0" w:space="0" w:color="auto"/>
                <w:bottom w:val="none" w:sz="0" w:space="0" w:color="auto"/>
                <w:right w:val="none" w:sz="0" w:space="0" w:color="auto"/>
              </w:divBdr>
            </w:div>
            <w:div w:id="932085663">
              <w:marLeft w:val="0"/>
              <w:marRight w:val="0"/>
              <w:marTop w:val="0"/>
              <w:marBottom w:val="0"/>
              <w:divBdr>
                <w:top w:val="none" w:sz="0" w:space="0" w:color="auto"/>
                <w:left w:val="none" w:sz="0" w:space="0" w:color="auto"/>
                <w:bottom w:val="none" w:sz="0" w:space="0" w:color="auto"/>
                <w:right w:val="none" w:sz="0" w:space="0" w:color="auto"/>
              </w:divBdr>
            </w:div>
            <w:div w:id="987897346">
              <w:marLeft w:val="0"/>
              <w:marRight w:val="0"/>
              <w:marTop w:val="0"/>
              <w:marBottom w:val="0"/>
              <w:divBdr>
                <w:top w:val="none" w:sz="0" w:space="0" w:color="auto"/>
                <w:left w:val="none" w:sz="0" w:space="0" w:color="auto"/>
                <w:bottom w:val="none" w:sz="0" w:space="0" w:color="auto"/>
                <w:right w:val="none" w:sz="0" w:space="0" w:color="auto"/>
              </w:divBdr>
            </w:div>
            <w:div w:id="1056389072">
              <w:marLeft w:val="0"/>
              <w:marRight w:val="0"/>
              <w:marTop w:val="0"/>
              <w:marBottom w:val="0"/>
              <w:divBdr>
                <w:top w:val="none" w:sz="0" w:space="0" w:color="auto"/>
                <w:left w:val="none" w:sz="0" w:space="0" w:color="auto"/>
                <w:bottom w:val="none" w:sz="0" w:space="0" w:color="auto"/>
                <w:right w:val="none" w:sz="0" w:space="0" w:color="auto"/>
              </w:divBdr>
            </w:div>
            <w:div w:id="1133864037">
              <w:marLeft w:val="0"/>
              <w:marRight w:val="0"/>
              <w:marTop w:val="0"/>
              <w:marBottom w:val="0"/>
              <w:divBdr>
                <w:top w:val="none" w:sz="0" w:space="0" w:color="auto"/>
                <w:left w:val="none" w:sz="0" w:space="0" w:color="auto"/>
                <w:bottom w:val="none" w:sz="0" w:space="0" w:color="auto"/>
                <w:right w:val="none" w:sz="0" w:space="0" w:color="auto"/>
              </w:divBdr>
            </w:div>
            <w:div w:id="1158493705">
              <w:marLeft w:val="0"/>
              <w:marRight w:val="0"/>
              <w:marTop w:val="0"/>
              <w:marBottom w:val="0"/>
              <w:divBdr>
                <w:top w:val="none" w:sz="0" w:space="0" w:color="auto"/>
                <w:left w:val="none" w:sz="0" w:space="0" w:color="auto"/>
                <w:bottom w:val="none" w:sz="0" w:space="0" w:color="auto"/>
                <w:right w:val="none" w:sz="0" w:space="0" w:color="auto"/>
              </w:divBdr>
            </w:div>
            <w:div w:id="1488788512">
              <w:marLeft w:val="0"/>
              <w:marRight w:val="0"/>
              <w:marTop w:val="0"/>
              <w:marBottom w:val="0"/>
              <w:divBdr>
                <w:top w:val="none" w:sz="0" w:space="0" w:color="auto"/>
                <w:left w:val="none" w:sz="0" w:space="0" w:color="auto"/>
                <w:bottom w:val="none" w:sz="0" w:space="0" w:color="auto"/>
                <w:right w:val="none" w:sz="0" w:space="0" w:color="auto"/>
              </w:divBdr>
            </w:div>
            <w:div w:id="1586838003">
              <w:marLeft w:val="0"/>
              <w:marRight w:val="0"/>
              <w:marTop w:val="0"/>
              <w:marBottom w:val="0"/>
              <w:divBdr>
                <w:top w:val="none" w:sz="0" w:space="0" w:color="auto"/>
                <w:left w:val="none" w:sz="0" w:space="0" w:color="auto"/>
                <w:bottom w:val="none" w:sz="0" w:space="0" w:color="auto"/>
                <w:right w:val="none" w:sz="0" w:space="0" w:color="auto"/>
              </w:divBdr>
            </w:div>
            <w:div w:id="1887066824">
              <w:marLeft w:val="0"/>
              <w:marRight w:val="0"/>
              <w:marTop w:val="0"/>
              <w:marBottom w:val="0"/>
              <w:divBdr>
                <w:top w:val="none" w:sz="0" w:space="0" w:color="auto"/>
                <w:left w:val="none" w:sz="0" w:space="0" w:color="auto"/>
                <w:bottom w:val="none" w:sz="0" w:space="0" w:color="auto"/>
                <w:right w:val="none" w:sz="0" w:space="0" w:color="auto"/>
              </w:divBdr>
            </w:div>
          </w:divsChild>
        </w:div>
        <w:div w:id="238440226">
          <w:marLeft w:val="0"/>
          <w:marRight w:val="0"/>
          <w:marTop w:val="0"/>
          <w:marBottom w:val="0"/>
          <w:divBdr>
            <w:top w:val="none" w:sz="0" w:space="0" w:color="auto"/>
            <w:left w:val="none" w:sz="0" w:space="0" w:color="auto"/>
            <w:bottom w:val="none" w:sz="0" w:space="0" w:color="auto"/>
            <w:right w:val="none" w:sz="0" w:space="0" w:color="auto"/>
          </w:divBdr>
        </w:div>
        <w:div w:id="307824547">
          <w:marLeft w:val="0"/>
          <w:marRight w:val="0"/>
          <w:marTop w:val="0"/>
          <w:marBottom w:val="0"/>
          <w:divBdr>
            <w:top w:val="none" w:sz="0" w:space="0" w:color="auto"/>
            <w:left w:val="none" w:sz="0" w:space="0" w:color="auto"/>
            <w:bottom w:val="none" w:sz="0" w:space="0" w:color="auto"/>
            <w:right w:val="none" w:sz="0" w:space="0" w:color="auto"/>
          </w:divBdr>
        </w:div>
        <w:div w:id="482621947">
          <w:marLeft w:val="0"/>
          <w:marRight w:val="0"/>
          <w:marTop w:val="0"/>
          <w:marBottom w:val="0"/>
          <w:divBdr>
            <w:top w:val="none" w:sz="0" w:space="0" w:color="auto"/>
            <w:left w:val="none" w:sz="0" w:space="0" w:color="auto"/>
            <w:bottom w:val="none" w:sz="0" w:space="0" w:color="auto"/>
            <w:right w:val="none" w:sz="0" w:space="0" w:color="auto"/>
          </w:divBdr>
        </w:div>
        <w:div w:id="505949614">
          <w:marLeft w:val="0"/>
          <w:marRight w:val="0"/>
          <w:marTop w:val="0"/>
          <w:marBottom w:val="0"/>
          <w:divBdr>
            <w:top w:val="none" w:sz="0" w:space="0" w:color="auto"/>
            <w:left w:val="none" w:sz="0" w:space="0" w:color="auto"/>
            <w:bottom w:val="none" w:sz="0" w:space="0" w:color="auto"/>
            <w:right w:val="none" w:sz="0" w:space="0" w:color="auto"/>
          </w:divBdr>
        </w:div>
        <w:div w:id="733625677">
          <w:marLeft w:val="0"/>
          <w:marRight w:val="0"/>
          <w:marTop w:val="0"/>
          <w:marBottom w:val="0"/>
          <w:divBdr>
            <w:top w:val="none" w:sz="0" w:space="0" w:color="auto"/>
            <w:left w:val="none" w:sz="0" w:space="0" w:color="auto"/>
            <w:bottom w:val="none" w:sz="0" w:space="0" w:color="auto"/>
            <w:right w:val="none" w:sz="0" w:space="0" w:color="auto"/>
          </w:divBdr>
        </w:div>
        <w:div w:id="739060595">
          <w:marLeft w:val="0"/>
          <w:marRight w:val="0"/>
          <w:marTop w:val="0"/>
          <w:marBottom w:val="0"/>
          <w:divBdr>
            <w:top w:val="none" w:sz="0" w:space="0" w:color="auto"/>
            <w:left w:val="none" w:sz="0" w:space="0" w:color="auto"/>
            <w:bottom w:val="none" w:sz="0" w:space="0" w:color="auto"/>
            <w:right w:val="none" w:sz="0" w:space="0" w:color="auto"/>
          </w:divBdr>
        </w:div>
        <w:div w:id="1014235445">
          <w:marLeft w:val="0"/>
          <w:marRight w:val="0"/>
          <w:marTop w:val="0"/>
          <w:marBottom w:val="0"/>
          <w:divBdr>
            <w:top w:val="none" w:sz="0" w:space="0" w:color="auto"/>
            <w:left w:val="none" w:sz="0" w:space="0" w:color="auto"/>
            <w:bottom w:val="none" w:sz="0" w:space="0" w:color="auto"/>
            <w:right w:val="none" w:sz="0" w:space="0" w:color="auto"/>
          </w:divBdr>
        </w:div>
        <w:div w:id="1466922464">
          <w:marLeft w:val="0"/>
          <w:marRight w:val="0"/>
          <w:marTop w:val="0"/>
          <w:marBottom w:val="0"/>
          <w:divBdr>
            <w:top w:val="none" w:sz="0" w:space="0" w:color="auto"/>
            <w:left w:val="none" w:sz="0" w:space="0" w:color="auto"/>
            <w:bottom w:val="none" w:sz="0" w:space="0" w:color="auto"/>
            <w:right w:val="none" w:sz="0" w:space="0" w:color="auto"/>
          </w:divBdr>
        </w:div>
        <w:div w:id="1494686693">
          <w:marLeft w:val="0"/>
          <w:marRight w:val="0"/>
          <w:marTop w:val="0"/>
          <w:marBottom w:val="0"/>
          <w:divBdr>
            <w:top w:val="none" w:sz="0" w:space="0" w:color="auto"/>
            <w:left w:val="none" w:sz="0" w:space="0" w:color="auto"/>
            <w:bottom w:val="none" w:sz="0" w:space="0" w:color="auto"/>
            <w:right w:val="none" w:sz="0" w:space="0" w:color="auto"/>
          </w:divBdr>
        </w:div>
        <w:div w:id="1664160592">
          <w:marLeft w:val="0"/>
          <w:marRight w:val="0"/>
          <w:marTop w:val="0"/>
          <w:marBottom w:val="0"/>
          <w:divBdr>
            <w:top w:val="none" w:sz="0" w:space="0" w:color="auto"/>
            <w:left w:val="none" w:sz="0" w:space="0" w:color="auto"/>
            <w:bottom w:val="none" w:sz="0" w:space="0" w:color="auto"/>
            <w:right w:val="none" w:sz="0" w:space="0" w:color="auto"/>
          </w:divBdr>
        </w:div>
        <w:div w:id="1669870079">
          <w:marLeft w:val="0"/>
          <w:marRight w:val="0"/>
          <w:marTop w:val="0"/>
          <w:marBottom w:val="0"/>
          <w:divBdr>
            <w:top w:val="none" w:sz="0" w:space="0" w:color="auto"/>
            <w:left w:val="none" w:sz="0" w:space="0" w:color="auto"/>
            <w:bottom w:val="none" w:sz="0" w:space="0" w:color="auto"/>
            <w:right w:val="none" w:sz="0" w:space="0" w:color="auto"/>
          </w:divBdr>
        </w:div>
        <w:div w:id="1755317476">
          <w:marLeft w:val="0"/>
          <w:marRight w:val="0"/>
          <w:marTop w:val="0"/>
          <w:marBottom w:val="0"/>
          <w:divBdr>
            <w:top w:val="none" w:sz="0" w:space="0" w:color="auto"/>
            <w:left w:val="none" w:sz="0" w:space="0" w:color="auto"/>
            <w:bottom w:val="none" w:sz="0" w:space="0" w:color="auto"/>
            <w:right w:val="none" w:sz="0" w:space="0" w:color="auto"/>
          </w:divBdr>
        </w:div>
        <w:div w:id="1856068061">
          <w:marLeft w:val="0"/>
          <w:marRight w:val="0"/>
          <w:marTop w:val="0"/>
          <w:marBottom w:val="0"/>
          <w:divBdr>
            <w:top w:val="none" w:sz="0" w:space="0" w:color="auto"/>
            <w:left w:val="none" w:sz="0" w:space="0" w:color="auto"/>
            <w:bottom w:val="none" w:sz="0" w:space="0" w:color="auto"/>
            <w:right w:val="none" w:sz="0" w:space="0" w:color="auto"/>
          </w:divBdr>
        </w:div>
        <w:div w:id="1894075067">
          <w:marLeft w:val="0"/>
          <w:marRight w:val="0"/>
          <w:marTop w:val="0"/>
          <w:marBottom w:val="0"/>
          <w:divBdr>
            <w:top w:val="none" w:sz="0" w:space="0" w:color="auto"/>
            <w:left w:val="none" w:sz="0" w:space="0" w:color="auto"/>
            <w:bottom w:val="none" w:sz="0" w:space="0" w:color="auto"/>
            <w:right w:val="none" w:sz="0" w:space="0" w:color="auto"/>
          </w:divBdr>
        </w:div>
        <w:div w:id="1991013170">
          <w:marLeft w:val="0"/>
          <w:marRight w:val="0"/>
          <w:marTop w:val="0"/>
          <w:marBottom w:val="0"/>
          <w:divBdr>
            <w:top w:val="none" w:sz="0" w:space="0" w:color="auto"/>
            <w:left w:val="none" w:sz="0" w:space="0" w:color="auto"/>
            <w:bottom w:val="none" w:sz="0" w:space="0" w:color="auto"/>
            <w:right w:val="none" w:sz="0" w:space="0" w:color="auto"/>
          </w:divBdr>
        </w:div>
        <w:div w:id="1999576562">
          <w:marLeft w:val="0"/>
          <w:marRight w:val="0"/>
          <w:marTop w:val="0"/>
          <w:marBottom w:val="0"/>
          <w:divBdr>
            <w:top w:val="none" w:sz="0" w:space="0" w:color="auto"/>
            <w:left w:val="none" w:sz="0" w:space="0" w:color="auto"/>
            <w:bottom w:val="none" w:sz="0" w:space="0" w:color="auto"/>
            <w:right w:val="none" w:sz="0" w:space="0" w:color="auto"/>
          </w:divBdr>
        </w:div>
        <w:div w:id="2043551422">
          <w:marLeft w:val="0"/>
          <w:marRight w:val="0"/>
          <w:marTop w:val="0"/>
          <w:marBottom w:val="0"/>
          <w:divBdr>
            <w:top w:val="none" w:sz="0" w:space="0" w:color="auto"/>
            <w:left w:val="none" w:sz="0" w:space="0" w:color="auto"/>
            <w:bottom w:val="none" w:sz="0" w:space="0" w:color="auto"/>
            <w:right w:val="none" w:sz="0" w:space="0" w:color="auto"/>
          </w:divBdr>
        </w:div>
        <w:div w:id="2089113960">
          <w:marLeft w:val="0"/>
          <w:marRight w:val="0"/>
          <w:marTop w:val="0"/>
          <w:marBottom w:val="0"/>
          <w:divBdr>
            <w:top w:val="none" w:sz="0" w:space="0" w:color="auto"/>
            <w:left w:val="none" w:sz="0" w:space="0" w:color="auto"/>
            <w:bottom w:val="none" w:sz="0" w:space="0" w:color="auto"/>
            <w:right w:val="none" w:sz="0" w:space="0" w:color="auto"/>
          </w:divBdr>
        </w:div>
      </w:divsChild>
    </w:div>
    <w:div w:id="1830437197">
      <w:bodyDiv w:val="1"/>
      <w:marLeft w:val="0"/>
      <w:marRight w:val="0"/>
      <w:marTop w:val="0"/>
      <w:marBottom w:val="0"/>
      <w:divBdr>
        <w:top w:val="none" w:sz="0" w:space="0" w:color="auto"/>
        <w:left w:val="none" w:sz="0" w:space="0" w:color="auto"/>
        <w:bottom w:val="none" w:sz="0" w:space="0" w:color="auto"/>
        <w:right w:val="none" w:sz="0" w:space="0" w:color="auto"/>
      </w:divBdr>
      <w:divsChild>
        <w:div w:id="1952325110">
          <w:marLeft w:val="0"/>
          <w:marRight w:val="0"/>
          <w:marTop w:val="0"/>
          <w:marBottom w:val="0"/>
          <w:divBdr>
            <w:top w:val="none" w:sz="0" w:space="0" w:color="auto"/>
            <w:left w:val="none" w:sz="0" w:space="0" w:color="auto"/>
            <w:bottom w:val="none" w:sz="0" w:space="0" w:color="auto"/>
            <w:right w:val="none" w:sz="0" w:space="0" w:color="auto"/>
          </w:divBdr>
          <w:divsChild>
            <w:div w:id="1246770099">
              <w:marLeft w:val="0"/>
              <w:marRight w:val="0"/>
              <w:marTop w:val="0"/>
              <w:marBottom w:val="0"/>
              <w:divBdr>
                <w:top w:val="none" w:sz="0" w:space="0" w:color="auto"/>
                <w:left w:val="none" w:sz="0" w:space="0" w:color="auto"/>
                <w:bottom w:val="none" w:sz="0" w:space="0" w:color="auto"/>
                <w:right w:val="none" w:sz="0" w:space="0" w:color="auto"/>
              </w:divBdr>
              <w:divsChild>
                <w:div w:id="1495224217">
                  <w:marLeft w:val="0"/>
                  <w:marRight w:val="0"/>
                  <w:marTop w:val="0"/>
                  <w:marBottom w:val="0"/>
                  <w:divBdr>
                    <w:top w:val="none" w:sz="0" w:space="0" w:color="auto"/>
                    <w:left w:val="none" w:sz="0" w:space="0" w:color="auto"/>
                    <w:bottom w:val="none" w:sz="0" w:space="0" w:color="auto"/>
                    <w:right w:val="none" w:sz="0" w:space="0" w:color="auto"/>
                  </w:divBdr>
                </w:div>
                <w:div w:id="189616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435143">
      <w:bodyDiv w:val="1"/>
      <w:marLeft w:val="0"/>
      <w:marRight w:val="0"/>
      <w:marTop w:val="0"/>
      <w:marBottom w:val="0"/>
      <w:divBdr>
        <w:top w:val="none" w:sz="0" w:space="0" w:color="auto"/>
        <w:left w:val="none" w:sz="0" w:space="0" w:color="auto"/>
        <w:bottom w:val="none" w:sz="0" w:space="0" w:color="auto"/>
        <w:right w:val="none" w:sz="0" w:space="0" w:color="auto"/>
      </w:divBdr>
      <w:divsChild>
        <w:div w:id="337467858">
          <w:marLeft w:val="0"/>
          <w:marRight w:val="0"/>
          <w:marTop w:val="0"/>
          <w:marBottom w:val="0"/>
          <w:divBdr>
            <w:top w:val="none" w:sz="0" w:space="0" w:color="auto"/>
            <w:left w:val="none" w:sz="0" w:space="0" w:color="auto"/>
            <w:bottom w:val="none" w:sz="0" w:space="0" w:color="auto"/>
            <w:right w:val="none" w:sz="0" w:space="0" w:color="auto"/>
          </w:divBdr>
          <w:divsChild>
            <w:div w:id="267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7700">
      <w:bodyDiv w:val="1"/>
      <w:marLeft w:val="0"/>
      <w:marRight w:val="0"/>
      <w:marTop w:val="0"/>
      <w:marBottom w:val="0"/>
      <w:divBdr>
        <w:top w:val="none" w:sz="0" w:space="0" w:color="auto"/>
        <w:left w:val="none" w:sz="0" w:space="0" w:color="auto"/>
        <w:bottom w:val="none" w:sz="0" w:space="0" w:color="auto"/>
        <w:right w:val="none" w:sz="0" w:space="0" w:color="auto"/>
      </w:divBdr>
      <w:divsChild>
        <w:div w:id="401293563">
          <w:marLeft w:val="0"/>
          <w:marRight w:val="0"/>
          <w:marTop w:val="0"/>
          <w:marBottom w:val="0"/>
          <w:divBdr>
            <w:top w:val="none" w:sz="0" w:space="0" w:color="auto"/>
            <w:left w:val="none" w:sz="0" w:space="0" w:color="auto"/>
            <w:bottom w:val="none" w:sz="0" w:space="0" w:color="auto"/>
            <w:right w:val="none" w:sz="0" w:space="0" w:color="auto"/>
          </w:divBdr>
          <w:divsChild>
            <w:div w:id="765614723">
              <w:marLeft w:val="0"/>
              <w:marRight w:val="0"/>
              <w:marTop w:val="0"/>
              <w:marBottom w:val="0"/>
              <w:divBdr>
                <w:top w:val="none" w:sz="0" w:space="0" w:color="auto"/>
                <w:left w:val="none" w:sz="0" w:space="0" w:color="auto"/>
                <w:bottom w:val="none" w:sz="0" w:space="0" w:color="auto"/>
                <w:right w:val="none" w:sz="0" w:space="0" w:color="auto"/>
              </w:divBdr>
            </w:div>
            <w:div w:id="1219390662">
              <w:marLeft w:val="0"/>
              <w:marRight w:val="0"/>
              <w:marTop w:val="0"/>
              <w:marBottom w:val="0"/>
              <w:divBdr>
                <w:top w:val="none" w:sz="0" w:space="0" w:color="auto"/>
                <w:left w:val="none" w:sz="0" w:space="0" w:color="auto"/>
                <w:bottom w:val="none" w:sz="0" w:space="0" w:color="auto"/>
                <w:right w:val="none" w:sz="0" w:space="0" w:color="auto"/>
              </w:divBdr>
            </w:div>
            <w:div w:id="1309819991">
              <w:marLeft w:val="0"/>
              <w:marRight w:val="0"/>
              <w:marTop w:val="0"/>
              <w:marBottom w:val="0"/>
              <w:divBdr>
                <w:top w:val="none" w:sz="0" w:space="0" w:color="auto"/>
                <w:left w:val="none" w:sz="0" w:space="0" w:color="auto"/>
                <w:bottom w:val="none" w:sz="0" w:space="0" w:color="auto"/>
                <w:right w:val="none" w:sz="0" w:space="0" w:color="auto"/>
              </w:divBdr>
            </w:div>
            <w:div w:id="1895390065">
              <w:marLeft w:val="0"/>
              <w:marRight w:val="0"/>
              <w:marTop w:val="0"/>
              <w:marBottom w:val="0"/>
              <w:divBdr>
                <w:top w:val="none" w:sz="0" w:space="0" w:color="auto"/>
                <w:left w:val="none" w:sz="0" w:space="0" w:color="auto"/>
                <w:bottom w:val="none" w:sz="0" w:space="0" w:color="auto"/>
                <w:right w:val="none" w:sz="0" w:space="0" w:color="auto"/>
              </w:divBdr>
            </w:div>
            <w:div w:id="20874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393">
      <w:bodyDiv w:val="1"/>
      <w:marLeft w:val="0"/>
      <w:marRight w:val="0"/>
      <w:marTop w:val="0"/>
      <w:marBottom w:val="0"/>
      <w:divBdr>
        <w:top w:val="none" w:sz="0" w:space="0" w:color="auto"/>
        <w:left w:val="none" w:sz="0" w:space="0" w:color="auto"/>
        <w:bottom w:val="none" w:sz="0" w:space="0" w:color="auto"/>
        <w:right w:val="none" w:sz="0" w:space="0" w:color="auto"/>
      </w:divBdr>
      <w:divsChild>
        <w:div w:id="579631742">
          <w:marLeft w:val="0"/>
          <w:marRight w:val="0"/>
          <w:marTop w:val="0"/>
          <w:marBottom w:val="0"/>
          <w:divBdr>
            <w:top w:val="none" w:sz="0" w:space="0" w:color="auto"/>
            <w:left w:val="none" w:sz="0" w:space="0" w:color="auto"/>
            <w:bottom w:val="none" w:sz="0" w:space="0" w:color="auto"/>
            <w:right w:val="none" w:sz="0" w:space="0" w:color="auto"/>
          </w:divBdr>
          <w:divsChild>
            <w:div w:id="321005328">
              <w:marLeft w:val="0"/>
              <w:marRight w:val="0"/>
              <w:marTop w:val="0"/>
              <w:marBottom w:val="0"/>
              <w:divBdr>
                <w:top w:val="none" w:sz="0" w:space="0" w:color="auto"/>
                <w:left w:val="none" w:sz="0" w:space="0" w:color="auto"/>
                <w:bottom w:val="none" w:sz="0" w:space="0" w:color="auto"/>
                <w:right w:val="none" w:sz="0" w:space="0" w:color="auto"/>
              </w:divBdr>
            </w:div>
            <w:div w:id="6625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9577">
      <w:bodyDiv w:val="1"/>
      <w:marLeft w:val="0"/>
      <w:marRight w:val="0"/>
      <w:marTop w:val="0"/>
      <w:marBottom w:val="0"/>
      <w:divBdr>
        <w:top w:val="none" w:sz="0" w:space="0" w:color="auto"/>
        <w:left w:val="none" w:sz="0" w:space="0" w:color="auto"/>
        <w:bottom w:val="none" w:sz="0" w:space="0" w:color="auto"/>
        <w:right w:val="none" w:sz="0" w:space="0" w:color="auto"/>
      </w:divBdr>
    </w:div>
    <w:div w:id="1920745390">
      <w:bodyDiv w:val="1"/>
      <w:marLeft w:val="0"/>
      <w:marRight w:val="0"/>
      <w:marTop w:val="0"/>
      <w:marBottom w:val="0"/>
      <w:divBdr>
        <w:top w:val="none" w:sz="0" w:space="0" w:color="auto"/>
        <w:left w:val="none" w:sz="0" w:space="0" w:color="auto"/>
        <w:bottom w:val="none" w:sz="0" w:space="0" w:color="auto"/>
        <w:right w:val="none" w:sz="0" w:space="0" w:color="auto"/>
      </w:divBdr>
      <w:divsChild>
        <w:div w:id="529299961">
          <w:marLeft w:val="0"/>
          <w:marRight w:val="0"/>
          <w:marTop w:val="0"/>
          <w:marBottom w:val="0"/>
          <w:divBdr>
            <w:top w:val="none" w:sz="0" w:space="0" w:color="auto"/>
            <w:left w:val="none" w:sz="0" w:space="0" w:color="auto"/>
            <w:bottom w:val="none" w:sz="0" w:space="0" w:color="auto"/>
            <w:right w:val="none" w:sz="0" w:space="0" w:color="auto"/>
          </w:divBdr>
          <w:divsChild>
            <w:div w:id="1080909316">
              <w:marLeft w:val="0"/>
              <w:marRight w:val="0"/>
              <w:marTop w:val="0"/>
              <w:marBottom w:val="0"/>
              <w:divBdr>
                <w:top w:val="none" w:sz="0" w:space="0" w:color="auto"/>
                <w:left w:val="none" w:sz="0" w:space="0" w:color="auto"/>
                <w:bottom w:val="none" w:sz="0" w:space="0" w:color="auto"/>
                <w:right w:val="none" w:sz="0" w:space="0" w:color="auto"/>
              </w:divBdr>
            </w:div>
            <w:div w:id="1095830123">
              <w:marLeft w:val="0"/>
              <w:marRight w:val="0"/>
              <w:marTop w:val="0"/>
              <w:marBottom w:val="0"/>
              <w:divBdr>
                <w:top w:val="none" w:sz="0" w:space="0" w:color="auto"/>
                <w:left w:val="none" w:sz="0" w:space="0" w:color="auto"/>
                <w:bottom w:val="none" w:sz="0" w:space="0" w:color="auto"/>
                <w:right w:val="none" w:sz="0" w:space="0" w:color="auto"/>
              </w:divBdr>
            </w:div>
            <w:div w:id="1518158286">
              <w:marLeft w:val="0"/>
              <w:marRight w:val="0"/>
              <w:marTop w:val="0"/>
              <w:marBottom w:val="0"/>
              <w:divBdr>
                <w:top w:val="none" w:sz="0" w:space="0" w:color="auto"/>
                <w:left w:val="none" w:sz="0" w:space="0" w:color="auto"/>
                <w:bottom w:val="none" w:sz="0" w:space="0" w:color="auto"/>
                <w:right w:val="none" w:sz="0" w:space="0" w:color="auto"/>
              </w:divBdr>
            </w:div>
            <w:div w:id="19407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7000">
      <w:bodyDiv w:val="1"/>
      <w:marLeft w:val="0"/>
      <w:marRight w:val="0"/>
      <w:marTop w:val="0"/>
      <w:marBottom w:val="0"/>
      <w:divBdr>
        <w:top w:val="none" w:sz="0" w:space="0" w:color="auto"/>
        <w:left w:val="none" w:sz="0" w:space="0" w:color="auto"/>
        <w:bottom w:val="none" w:sz="0" w:space="0" w:color="auto"/>
        <w:right w:val="none" w:sz="0" w:space="0" w:color="auto"/>
      </w:divBdr>
      <w:divsChild>
        <w:div w:id="1982727792">
          <w:marLeft w:val="0"/>
          <w:marRight w:val="0"/>
          <w:marTop w:val="0"/>
          <w:marBottom w:val="0"/>
          <w:divBdr>
            <w:top w:val="none" w:sz="0" w:space="0" w:color="auto"/>
            <w:left w:val="none" w:sz="0" w:space="0" w:color="auto"/>
            <w:bottom w:val="none" w:sz="0" w:space="0" w:color="auto"/>
            <w:right w:val="none" w:sz="0" w:space="0" w:color="auto"/>
          </w:divBdr>
          <w:divsChild>
            <w:div w:id="640305006">
              <w:marLeft w:val="0"/>
              <w:marRight w:val="0"/>
              <w:marTop w:val="0"/>
              <w:marBottom w:val="0"/>
              <w:divBdr>
                <w:top w:val="none" w:sz="0" w:space="0" w:color="auto"/>
                <w:left w:val="none" w:sz="0" w:space="0" w:color="auto"/>
                <w:bottom w:val="none" w:sz="0" w:space="0" w:color="auto"/>
                <w:right w:val="none" w:sz="0" w:space="0" w:color="auto"/>
              </w:divBdr>
            </w:div>
            <w:div w:id="1302035456">
              <w:marLeft w:val="0"/>
              <w:marRight w:val="0"/>
              <w:marTop w:val="0"/>
              <w:marBottom w:val="0"/>
              <w:divBdr>
                <w:top w:val="none" w:sz="0" w:space="0" w:color="auto"/>
                <w:left w:val="none" w:sz="0" w:space="0" w:color="auto"/>
                <w:bottom w:val="none" w:sz="0" w:space="0" w:color="auto"/>
                <w:right w:val="none" w:sz="0" w:space="0" w:color="auto"/>
              </w:divBdr>
            </w:div>
            <w:div w:id="1678927258">
              <w:marLeft w:val="0"/>
              <w:marRight w:val="0"/>
              <w:marTop w:val="0"/>
              <w:marBottom w:val="0"/>
              <w:divBdr>
                <w:top w:val="none" w:sz="0" w:space="0" w:color="auto"/>
                <w:left w:val="none" w:sz="0" w:space="0" w:color="auto"/>
                <w:bottom w:val="none" w:sz="0" w:space="0" w:color="auto"/>
                <w:right w:val="none" w:sz="0" w:space="0" w:color="auto"/>
              </w:divBdr>
            </w:div>
            <w:div w:id="1702168989">
              <w:marLeft w:val="0"/>
              <w:marRight w:val="0"/>
              <w:marTop w:val="0"/>
              <w:marBottom w:val="0"/>
              <w:divBdr>
                <w:top w:val="none" w:sz="0" w:space="0" w:color="auto"/>
                <w:left w:val="none" w:sz="0" w:space="0" w:color="auto"/>
                <w:bottom w:val="none" w:sz="0" w:space="0" w:color="auto"/>
                <w:right w:val="none" w:sz="0" w:space="0" w:color="auto"/>
              </w:divBdr>
            </w:div>
            <w:div w:id="18104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2609">
      <w:bodyDiv w:val="1"/>
      <w:marLeft w:val="0"/>
      <w:marRight w:val="0"/>
      <w:marTop w:val="0"/>
      <w:marBottom w:val="0"/>
      <w:divBdr>
        <w:top w:val="none" w:sz="0" w:space="0" w:color="auto"/>
        <w:left w:val="none" w:sz="0" w:space="0" w:color="auto"/>
        <w:bottom w:val="none" w:sz="0" w:space="0" w:color="auto"/>
        <w:right w:val="none" w:sz="0" w:space="0" w:color="auto"/>
      </w:divBdr>
    </w:div>
    <w:div w:id="1997565746">
      <w:bodyDiv w:val="1"/>
      <w:marLeft w:val="0"/>
      <w:marRight w:val="0"/>
      <w:marTop w:val="0"/>
      <w:marBottom w:val="0"/>
      <w:divBdr>
        <w:top w:val="none" w:sz="0" w:space="0" w:color="auto"/>
        <w:left w:val="none" w:sz="0" w:space="0" w:color="auto"/>
        <w:bottom w:val="none" w:sz="0" w:space="0" w:color="auto"/>
        <w:right w:val="none" w:sz="0" w:space="0" w:color="auto"/>
      </w:divBdr>
    </w:div>
    <w:div w:id="2040624295">
      <w:bodyDiv w:val="1"/>
      <w:marLeft w:val="0"/>
      <w:marRight w:val="0"/>
      <w:marTop w:val="0"/>
      <w:marBottom w:val="0"/>
      <w:divBdr>
        <w:top w:val="none" w:sz="0" w:space="0" w:color="auto"/>
        <w:left w:val="none" w:sz="0" w:space="0" w:color="auto"/>
        <w:bottom w:val="none" w:sz="0" w:space="0" w:color="auto"/>
        <w:right w:val="none" w:sz="0" w:space="0" w:color="auto"/>
      </w:divBdr>
      <w:divsChild>
        <w:div w:id="248120337">
          <w:marLeft w:val="0"/>
          <w:marRight w:val="0"/>
          <w:marTop w:val="0"/>
          <w:marBottom w:val="0"/>
          <w:divBdr>
            <w:top w:val="none" w:sz="0" w:space="0" w:color="auto"/>
            <w:left w:val="none" w:sz="0" w:space="0" w:color="auto"/>
            <w:bottom w:val="none" w:sz="0" w:space="0" w:color="auto"/>
            <w:right w:val="none" w:sz="0" w:space="0" w:color="auto"/>
          </w:divBdr>
          <w:divsChild>
            <w:div w:id="85465748">
              <w:marLeft w:val="0"/>
              <w:marRight w:val="0"/>
              <w:marTop w:val="0"/>
              <w:marBottom w:val="0"/>
              <w:divBdr>
                <w:top w:val="none" w:sz="0" w:space="0" w:color="auto"/>
                <w:left w:val="none" w:sz="0" w:space="0" w:color="auto"/>
                <w:bottom w:val="none" w:sz="0" w:space="0" w:color="auto"/>
                <w:right w:val="none" w:sz="0" w:space="0" w:color="auto"/>
              </w:divBdr>
            </w:div>
            <w:div w:id="234317194">
              <w:marLeft w:val="0"/>
              <w:marRight w:val="0"/>
              <w:marTop w:val="0"/>
              <w:marBottom w:val="0"/>
              <w:divBdr>
                <w:top w:val="none" w:sz="0" w:space="0" w:color="auto"/>
                <w:left w:val="none" w:sz="0" w:space="0" w:color="auto"/>
                <w:bottom w:val="none" w:sz="0" w:space="0" w:color="auto"/>
                <w:right w:val="none" w:sz="0" w:space="0" w:color="auto"/>
              </w:divBdr>
            </w:div>
            <w:div w:id="269433236">
              <w:marLeft w:val="0"/>
              <w:marRight w:val="0"/>
              <w:marTop w:val="0"/>
              <w:marBottom w:val="0"/>
              <w:divBdr>
                <w:top w:val="none" w:sz="0" w:space="0" w:color="auto"/>
                <w:left w:val="none" w:sz="0" w:space="0" w:color="auto"/>
                <w:bottom w:val="none" w:sz="0" w:space="0" w:color="auto"/>
                <w:right w:val="none" w:sz="0" w:space="0" w:color="auto"/>
              </w:divBdr>
            </w:div>
            <w:div w:id="891771646">
              <w:marLeft w:val="0"/>
              <w:marRight w:val="0"/>
              <w:marTop w:val="0"/>
              <w:marBottom w:val="0"/>
              <w:divBdr>
                <w:top w:val="none" w:sz="0" w:space="0" w:color="auto"/>
                <w:left w:val="none" w:sz="0" w:space="0" w:color="auto"/>
                <w:bottom w:val="none" w:sz="0" w:space="0" w:color="auto"/>
                <w:right w:val="none" w:sz="0" w:space="0" w:color="auto"/>
              </w:divBdr>
            </w:div>
            <w:div w:id="16053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21950">
      <w:bodyDiv w:val="1"/>
      <w:marLeft w:val="0"/>
      <w:marRight w:val="0"/>
      <w:marTop w:val="0"/>
      <w:marBottom w:val="0"/>
      <w:divBdr>
        <w:top w:val="none" w:sz="0" w:space="0" w:color="auto"/>
        <w:left w:val="none" w:sz="0" w:space="0" w:color="auto"/>
        <w:bottom w:val="none" w:sz="0" w:space="0" w:color="auto"/>
        <w:right w:val="none" w:sz="0" w:space="0" w:color="auto"/>
      </w:divBdr>
      <w:divsChild>
        <w:div w:id="1173109837">
          <w:marLeft w:val="0"/>
          <w:marRight w:val="0"/>
          <w:marTop w:val="0"/>
          <w:marBottom w:val="0"/>
          <w:divBdr>
            <w:top w:val="none" w:sz="0" w:space="0" w:color="auto"/>
            <w:left w:val="none" w:sz="0" w:space="0" w:color="auto"/>
            <w:bottom w:val="none" w:sz="0" w:space="0" w:color="auto"/>
            <w:right w:val="none" w:sz="0" w:space="0" w:color="auto"/>
          </w:divBdr>
          <w:divsChild>
            <w:div w:id="350225170">
              <w:marLeft w:val="0"/>
              <w:marRight w:val="0"/>
              <w:marTop w:val="0"/>
              <w:marBottom w:val="0"/>
              <w:divBdr>
                <w:top w:val="none" w:sz="0" w:space="0" w:color="auto"/>
                <w:left w:val="none" w:sz="0" w:space="0" w:color="auto"/>
                <w:bottom w:val="none" w:sz="0" w:space="0" w:color="auto"/>
                <w:right w:val="none" w:sz="0" w:space="0" w:color="auto"/>
              </w:divBdr>
            </w:div>
            <w:div w:id="11855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9872">
      <w:bodyDiv w:val="1"/>
      <w:marLeft w:val="0"/>
      <w:marRight w:val="0"/>
      <w:marTop w:val="0"/>
      <w:marBottom w:val="0"/>
      <w:divBdr>
        <w:top w:val="none" w:sz="0" w:space="0" w:color="auto"/>
        <w:left w:val="none" w:sz="0" w:space="0" w:color="auto"/>
        <w:bottom w:val="none" w:sz="0" w:space="0" w:color="auto"/>
        <w:right w:val="none" w:sz="0" w:space="0" w:color="auto"/>
      </w:divBdr>
      <w:divsChild>
        <w:div w:id="852454230">
          <w:marLeft w:val="0"/>
          <w:marRight w:val="0"/>
          <w:marTop w:val="0"/>
          <w:marBottom w:val="0"/>
          <w:divBdr>
            <w:top w:val="none" w:sz="0" w:space="0" w:color="auto"/>
            <w:left w:val="none" w:sz="0" w:space="0" w:color="auto"/>
            <w:bottom w:val="none" w:sz="0" w:space="0" w:color="auto"/>
            <w:right w:val="none" w:sz="0" w:space="0" w:color="auto"/>
          </w:divBdr>
          <w:divsChild>
            <w:div w:id="352611604">
              <w:marLeft w:val="0"/>
              <w:marRight w:val="0"/>
              <w:marTop w:val="0"/>
              <w:marBottom w:val="0"/>
              <w:divBdr>
                <w:top w:val="none" w:sz="0" w:space="0" w:color="auto"/>
                <w:left w:val="none" w:sz="0" w:space="0" w:color="auto"/>
                <w:bottom w:val="none" w:sz="0" w:space="0" w:color="auto"/>
                <w:right w:val="none" w:sz="0" w:space="0" w:color="auto"/>
              </w:divBdr>
            </w:div>
            <w:div w:id="96778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hyperlink" Target="http://jira.tuniu.org/browse/PTICKET-1142" TargetMode="Externa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758B2-4894-4C3A-AD75-4D2A433ED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10</Pages>
  <Words>587</Words>
  <Characters>3350</Characters>
  <Application>Microsoft Office Word</Application>
  <DocSecurity>0</DocSecurity>
  <Lines>27</Lines>
  <Paragraphs>7</Paragraphs>
  <ScaleCrop>false</ScaleCrop>
  <Company>Tuniu Technologies Co.,Ltd.</Company>
  <LinksUpToDate>false</LinksUpToDate>
  <CharactersWithSpaces>3930</CharactersWithSpaces>
  <SharedDoc>false</SharedDoc>
  <HLinks>
    <vt:vector size="84" baseType="variant">
      <vt:variant>
        <vt:i4>1966130</vt:i4>
      </vt:variant>
      <vt:variant>
        <vt:i4>86</vt:i4>
      </vt:variant>
      <vt:variant>
        <vt:i4>0</vt:i4>
      </vt:variant>
      <vt:variant>
        <vt:i4>5</vt:i4>
      </vt:variant>
      <vt:variant>
        <vt:lpwstr/>
      </vt:variant>
      <vt:variant>
        <vt:lpwstr>_Toc419979884</vt:lpwstr>
      </vt:variant>
      <vt:variant>
        <vt:i4>1966130</vt:i4>
      </vt:variant>
      <vt:variant>
        <vt:i4>80</vt:i4>
      </vt:variant>
      <vt:variant>
        <vt:i4>0</vt:i4>
      </vt:variant>
      <vt:variant>
        <vt:i4>5</vt:i4>
      </vt:variant>
      <vt:variant>
        <vt:lpwstr/>
      </vt:variant>
      <vt:variant>
        <vt:lpwstr>_Toc419979883</vt:lpwstr>
      </vt:variant>
      <vt:variant>
        <vt:i4>1966130</vt:i4>
      </vt:variant>
      <vt:variant>
        <vt:i4>74</vt:i4>
      </vt:variant>
      <vt:variant>
        <vt:i4>0</vt:i4>
      </vt:variant>
      <vt:variant>
        <vt:i4>5</vt:i4>
      </vt:variant>
      <vt:variant>
        <vt:lpwstr/>
      </vt:variant>
      <vt:variant>
        <vt:lpwstr>_Toc419979882</vt:lpwstr>
      </vt:variant>
      <vt:variant>
        <vt:i4>1966130</vt:i4>
      </vt:variant>
      <vt:variant>
        <vt:i4>68</vt:i4>
      </vt:variant>
      <vt:variant>
        <vt:i4>0</vt:i4>
      </vt:variant>
      <vt:variant>
        <vt:i4>5</vt:i4>
      </vt:variant>
      <vt:variant>
        <vt:lpwstr/>
      </vt:variant>
      <vt:variant>
        <vt:lpwstr>_Toc419979881</vt:lpwstr>
      </vt:variant>
      <vt:variant>
        <vt:i4>1966130</vt:i4>
      </vt:variant>
      <vt:variant>
        <vt:i4>62</vt:i4>
      </vt:variant>
      <vt:variant>
        <vt:i4>0</vt:i4>
      </vt:variant>
      <vt:variant>
        <vt:i4>5</vt:i4>
      </vt:variant>
      <vt:variant>
        <vt:lpwstr/>
      </vt:variant>
      <vt:variant>
        <vt:lpwstr>_Toc419979880</vt:lpwstr>
      </vt:variant>
      <vt:variant>
        <vt:i4>1114162</vt:i4>
      </vt:variant>
      <vt:variant>
        <vt:i4>56</vt:i4>
      </vt:variant>
      <vt:variant>
        <vt:i4>0</vt:i4>
      </vt:variant>
      <vt:variant>
        <vt:i4>5</vt:i4>
      </vt:variant>
      <vt:variant>
        <vt:lpwstr/>
      </vt:variant>
      <vt:variant>
        <vt:lpwstr>_Toc419979879</vt:lpwstr>
      </vt:variant>
      <vt:variant>
        <vt:i4>1114162</vt:i4>
      </vt:variant>
      <vt:variant>
        <vt:i4>50</vt:i4>
      </vt:variant>
      <vt:variant>
        <vt:i4>0</vt:i4>
      </vt:variant>
      <vt:variant>
        <vt:i4>5</vt:i4>
      </vt:variant>
      <vt:variant>
        <vt:lpwstr/>
      </vt:variant>
      <vt:variant>
        <vt:lpwstr>_Toc419979878</vt:lpwstr>
      </vt:variant>
      <vt:variant>
        <vt:i4>1114162</vt:i4>
      </vt:variant>
      <vt:variant>
        <vt:i4>44</vt:i4>
      </vt:variant>
      <vt:variant>
        <vt:i4>0</vt:i4>
      </vt:variant>
      <vt:variant>
        <vt:i4>5</vt:i4>
      </vt:variant>
      <vt:variant>
        <vt:lpwstr/>
      </vt:variant>
      <vt:variant>
        <vt:lpwstr>_Toc419979877</vt:lpwstr>
      </vt:variant>
      <vt:variant>
        <vt:i4>1114162</vt:i4>
      </vt:variant>
      <vt:variant>
        <vt:i4>38</vt:i4>
      </vt:variant>
      <vt:variant>
        <vt:i4>0</vt:i4>
      </vt:variant>
      <vt:variant>
        <vt:i4>5</vt:i4>
      </vt:variant>
      <vt:variant>
        <vt:lpwstr/>
      </vt:variant>
      <vt:variant>
        <vt:lpwstr>_Toc419979876</vt:lpwstr>
      </vt:variant>
      <vt:variant>
        <vt:i4>1114162</vt:i4>
      </vt:variant>
      <vt:variant>
        <vt:i4>32</vt:i4>
      </vt:variant>
      <vt:variant>
        <vt:i4>0</vt:i4>
      </vt:variant>
      <vt:variant>
        <vt:i4>5</vt:i4>
      </vt:variant>
      <vt:variant>
        <vt:lpwstr/>
      </vt:variant>
      <vt:variant>
        <vt:lpwstr>_Toc419979875</vt:lpwstr>
      </vt:variant>
      <vt:variant>
        <vt:i4>1114162</vt:i4>
      </vt:variant>
      <vt:variant>
        <vt:i4>26</vt:i4>
      </vt:variant>
      <vt:variant>
        <vt:i4>0</vt:i4>
      </vt:variant>
      <vt:variant>
        <vt:i4>5</vt:i4>
      </vt:variant>
      <vt:variant>
        <vt:lpwstr/>
      </vt:variant>
      <vt:variant>
        <vt:lpwstr>_Toc419979874</vt:lpwstr>
      </vt:variant>
      <vt:variant>
        <vt:i4>1114162</vt:i4>
      </vt:variant>
      <vt:variant>
        <vt:i4>20</vt:i4>
      </vt:variant>
      <vt:variant>
        <vt:i4>0</vt:i4>
      </vt:variant>
      <vt:variant>
        <vt:i4>5</vt:i4>
      </vt:variant>
      <vt:variant>
        <vt:lpwstr/>
      </vt:variant>
      <vt:variant>
        <vt:lpwstr>_Toc419979873</vt:lpwstr>
      </vt:variant>
      <vt:variant>
        <vt:i4>1114162</vt:i4>
      </vt:variant>
      <vt:variant>
        <vt:i4>14</vt:i4>
      </vt:variant>
      <vt:variant>
        <vt:i4>0</vt:i4>
      </vt:variant>
      <vt:variant>
        <vt:i4>5</vt:i4>
      </vt:variant>
      <vt:variant>
        <vt:lpwstr/>
      </vt:variant>
      <vt:variant>
        <vt:lpwstr>_Toc419979872</vt:lpwstr>
      </vt:variant>
      <vt:variant>
        <vt:i4>1114162</vt:i4>
      </vt:variant>
      <vt:variant>
        <vt:i4>8</vt:i4>
      </vt:variant>
      <vt:variant>
        <vt:i4>0</vt:i4>
      </vt:variant>
      <vt:variant>
        <vt:i4>5</vt:i4>
      </vt:variant>
      <vt:variant>
        <vt:lpwstr/>
      </vt:variant>
      <vt:variant>
        <vt:lpwstr>_Toc419979871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途牛科技有限公司</dc:title>
  <dc:creator>王兵</dc:creator>
  <cp:lastModifiedBy>wangbing</cp:lastModifiedBy>
  <cp:revision>106</cp:revision>
  <dcterms:created xsi:type="dcterms:W3CDTF">2015-05-21T06:01:00Z</dcterms:created>
  <dcterms:modified xsi:type="dcterms:W3CDTF">2015-05-21T09:29:00Z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evel">
    <vt:lpwstr>1</vt:lpwstr>
  </property>
  <property fmtid="{D5CDD505-2E9C-101B-9397-08002B2CF9AE}" pid="3" name="slevelui">
    <vt:lpwstr>0</vt:lpwstr>
  </property>
  <property fmtid="{D5CDD505-2E9C-101B-9397-08002B2CF9AE}" pid="4" name="sflag">
    <vt:lpwstr>1282528961</vt:lpwstr>
  </property>
</Properties>
</file>