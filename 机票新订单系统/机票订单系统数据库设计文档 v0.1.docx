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57" w:type="dxa"/>
          <w:bottom w:w="57" w:type="dxa"/>
        </w:tblCellMar>
        <w:tblLook w:val="00A0" w:firstRow="1" w:lastRow="0" w:firstColumn="1" w:lastColumn="0" w:noHBand="0" w:noVBand="0"/>
      </w:tblPr>
      <w:tblGrid>
        <w:gridCol w:w="3100"/>
        <w:gridCol w:w="2729"/>
        <w:gridCol w:w="2693"/>
      </w:tblGrid>
      <w:tr w:rsidR="00325347">
        <w:trPr>
          <w:cantSplit/>
        </w:trPr>
        <w:tc>
          <w:tcPr>
            <w:tcW w:w="1819" w:type="pct"/>
            <w:vMerge w:val="restart"/>
            <w:shd w:val="clear" w:color="auto" w:fill="auto"/>
            <w:vAlign w:val="center"/>
          </w:tcPr>
          <w:p w:rsidR="00325347" w:rsidRPr="008C7E2D" w:rsidRDefault="00F061ED" w:rsidP="00252D02">
            <w:pPr>
              <w:pStyle w:val="af4"/>
            </w:pPr>
            <w:r>
              <w:rPr>
                <w:rFonts w:hint="eastAsia"/>
                <w:noProof/>
              </w:rPr>
              <mc:AlternateContent>
                <mc:Choice Requires="wps">
                  <w:drawing>
                    <wp:anchor distT="0" distB="0" distL="114300" distR="114300" simplePos="0" relativeHeight="251657728"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3" name="DtsShapeName" descr="EUR55094749G5C75@0112252@C5535D10863CV889;VM43549!!!!!!BIHO@]m43549!!!1@@9197311053@D30@C011053@D30@C0!!!!!!!!!!!!!!!!!!!!!!!!!!!!!!!!!!!!!!!!!!!!!!!!!!!!86&lt;&gt;X86LABM43549!!!!!!BIHO@]m43549!!!1111111111GG7G08E96111GG7G08E961!!!!!!!!!!!!!!!!!!!!!!!!!!!!!!!!!!!!!!!!!!!!!!!!!!!!89&lt;&gt;589@@RMDONWN,19181BIHO@]mJG05747!1@@919521130860G16091130860G1609!!!!!!!!!!!!!!!!!!!!!!!!!!!!!!!!!!!!!!!!!!!!!!!!!!!!89C8289H?7MDONWN,19181BIHO@]mJG05747!1111111111GG901C@@1911GG901C@@19!!!!!!!!!!!!!!!!!!!!!!!!!!!!!!!!!!!!!!!!!!!!!!!!!!!!89J;3888?KB52336!!!!!!BIHO@]b52336!!!1@@91B1D110D817E37BC110D817E37BC!!!!!!!!!!!!!!!!!!!!!!!!!!!!!!!!!!!!!!!!!!!!!!!!!!!!88;&gt;68:5:0B52336!!!!!!BIHO@]b52336!!!1111111111GGC653901411GGC6539014!!!!!!!!!!!!!!!!!!!!!!!!!!!!!!!!!!!!!!!!!!!!!!!!!!!!88::98=C@NM43549!!!!!!BIHO@]m43549!!!1111111111GG493B7260dRq`bd!W311S110B17!州弯浇唆都惫/enb!!!!!!!!!!!!!!!!!!!!!!!!!!!!!8;E:g8=6:PM57119G!!!!!BIHO@]m57119!!!1111111111GG58CC0C6111GG58CC0C61!!!!!!!!!!!!!!!!!!!!!!!!!!!!!!!!!!!!!!!!!!!!!!!!!!!!8=;@O8=;EVR43570@!!!!!BIHO@]r43570!!!1111111111GG578E6D8D11GG578E6D8D!!!!!!!!!!!!!!!!!!!!!!!!!!!!!!!!!!!!!!!!!!!!!!!!!!!!!!!!!!!!!!!!!!!!!!!!!!!!!!!!!!!!!!!!!!!!!!!!!!!!!!!!!!!!!!!!!!!!!!!!!!!!!!!!!!!!!!!!!!!!!!!!!!!!!!!!!!!!!!!!!!!!!!!!!!!!!!!!!!!!!!!!!!!!!!!!!!!!!!!!!!!!!!!!!!!!!!!!!!!!!!!!!!!!!!!!!!!!!!!!!!!!!!!!!!!!!!!!!!!!!!!!!!!!!!!!!!!!!!!!!!!!!!!!!!!!!!!!!!!!!!!!!!!!!!!!!!!!!!!!!!!!!!!!!!!!!!!!!!!!!!!!!!!!!!!!!!!!!!!!!!!!!!!!!!!!!!!!!!!!!!!!!!!!!!!!!!!!!!!!!!!!!!!!!!!!!!!!!!!!!!!!!!!!!!!!!!!!!!!!!!!!!!!!!!!!!!!!!!!!!!!!!!!!!!!!!!!!!!!!!!!!!!!!!!!!!!!!!!!!!!!!!!!!!!!!!!!!!!!!!!!!!!!!!!!!!!!!!!!!!!!!!!!!!!!!!!!!!!!!!!!!!!!!!!!!!!!!!!!!!!!!!!!!!!!!!!!!!!!!!!!!!!!!!!!!!!!!!!!!!!!!!!!!!!!!!!!!!!!!!!!!!!!!!!!!!!!!!!!!!!!!!!!!!!!!!!!!!!!!!!!!!!!!!!!!!!!!!!!!!!!!!!!!!!!!!!!!!!!!!!!!!!!!!!!!!!!!!!!!!!!!!!!!!!!!!!!!!!!!!!!!!!!!!!!!!!!!!!!!!!!!!!!!!!!!!!!!!!!!!!!!!!!!!!!!!!!!!!!!!!!!!!!!!!!!!!!!!!!!!!!!!!!!!!!!!!!!!!!!!!!!!!!!!!!!!!!!!!!!!!!!!!!!!!!!!!!!!!!!!!!!!!!!!!!!!!!!!!!!!!!!!!!!!!!!!!!!!!!!!!!!!!!!!!!!!!!!!!!!!!!!!!!!!!!!!!!!!!!!!!!!!!!!!!!!!!!!!!!!!!!!!!!!!!!!!!!!!!!!!!!!!!!!!!!!!!!!!!!!!!!!!!!!!!!!!!!!!!!!!!!!!!!!!!!!!!!!!!!!!!!!!!!!!!!!!!!!!!!!!!!!!!!!!!!!!!!!!!!!!!!!!!!!!!!!!!!!!!!!!!!!!!!!!!!!!!!!!!!!!!!!!!!!!!!!!!!!!!!!!!!!!!!!!!!!!!!!!!!!!!!!!!!!!!!!!!!!!!!!!!!!!!!!!!!!!!!!!!!!!!!!!!!!!!!!!!!!!!!!!!!!!!!!!!!!!!!!!!!!!!!!!!!!!!!!!!!!!!!!!!!!!!!!!!!!!!!!!!!!!!!!!!!!!!!!!!!!!!!!!!!!!!!!!!!!!!!!!!!!!!!!!!!!!!!!!!!!!!!!!!!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tsShapeName" o:spid="_x0000_s1026" alt="说明: EUR55094749G5C75@0112252@C5535D10863CV889;VM43549!!!!!!BIHO@]m43549!!!1@@9197311053@D30@C011053@D30@C0!!!!!!!!!!!!!!!!!!!!!!!!!!!!!!!!!!!!!!!!!!!!!!!!!!!!86&lt;&gt;X86LABM43549!!!!!!BIHO@]m43549!!!1111111111GG7G08E96111GG7G08E961!!!!!!!!!!!!!!!!!!!!!!!!!!!!!!!!!!!!!!!!!!!!!!!!!!!!89&lt;&gt;589@@RMDONWN,19181BIHO@]mJG05747!1@@919521130860G16091130860G1609!!!!!!!!!!!!!!!!!!!!!!!!!!!!!!!!!!!!!!!!!!!!!!!!!!!!89C8289H?7MDONWN,19181BIHO@]mJG05747!1111111111GG901C@@1911GG901C@@19!!!!!!!!!!!!!!!!!!!!!!!!!!!!!!!!!!!!!!!!!!!!!!!!!!!!89J;3888?KB52336!!!!!!BIHO@]b52336!!!1@@91B1D110D817E37BC110D817E37BC!!!!!!!!!!!!!!!!!!!!!!!!!!!!!!!!!!!!!!!!!!!!!!!!!!!!88;&gt;68:5:0B52336!!!!!!BIHO@]b52336!!!1111111111GGC653901411GGC6539014!!!!!!!!!!!!!!!!!!!!!!!!!!!!!!!!!!!!!!!!!!!!!!!!!!!!88::98=C@NM43549!!!!!!BIHO@]m43549!!!1111111111GG493B7260dRq`bd!W311S110B17!州弯浇唆都惫/enb!!!!!!!!!!!!!!!!!!!!!!!!!!!!!8;E:g8=6:PM57119G!!!!!BIHO@]m57119!!!1111111111GG58CC0C6111GG58CC0C61!!!!!!!!!!!!!!!!!!!!!!!!!!!!!!!!!!!!!!!!!!!!!!!!!!!!8=;@O8=;EVR43570@!!!!!BIHO@]r43570!!!1111111111GG578E6D8D11GG578E6D8D!!!!!!!!!!!!!!!!!!!!!!!!!!!!!!!!!!!!!!!!!!!!!!!!!!!!!!!!!!!!!!!!!!!!!!!!!!!!!!!!!!!!!!!!!!!!!!!!!!!!!!!!!!!!!!!!!!!!!!!!!!!!!!!!!!!!!!!!!!!!!!!!!!!!!!!!!!!!!!!!!!!!!!!!!!!!!!!!!!!!!!!!!!!!!!!!!!!!!!!!!!!!!!!!!!!!!!!!!!!!!!!!!!!!!!!!!!!!!!!!!!!!!!!!!!!!!!!!!!!!!!!!!!!!!!!!!!!!!!!!!!!!!!!!!!!!!!!!!!!!!!!!!!!!!!!!!!!!!!!!!!!!!!!!!!!!!!!!!!!!!!!!!!!!!!!!!!!!!!!!!!!!!!!!!!!!!!!!!!!!!!!!!!!!!!!!!!!!!!!!!!!!!!!!!!!!!!!!!!!!!!!!!!!!!!!!!!!!!!!!!!!!!!!!!!!!!!!!!!!!!!!!!!!!!!!!!!!!!!!!!!!!!!!!!!!!!!!!!!!!!!!!!!!!!!!!!!!!!!!!!!!!!!!!!!!!!!!!!!!!!!!!!!!!!!!!!!!!!!!!!!!!!!!!!!!!!!!!!!!!!!!!!!!!!!!!!!!!!!!!!!!!!!!!!!!!!!!!!!!!!!!!!!!!!!!!!!!!!!!!!!!!!!!!!!!!!!!!!!!!!!!!!!!!!!!!!!!!!!!!!!!!!!!!!!!!!!!!!!!!!!!!!!!!!!!!!!!!!!!!!!!!!!!!!!!!!!!!!!!!!!!!!!!!!!!!!!!!!!!!!!!!!!!!!!!!!!!!!!!!!!!!!!!!!!!!!!!!!!!!!!!!!!!!!!!!!!!!!!!!!!!!!!!!!!!!!!!!!!!!!!!!!!!!!!!!!!!!!!!!!!!!!!!!!!!!!!!!!!!!!!!!!!!!!!!!!!!!!!!!!!!!!!!!!!!!!!!!!!!!!!!!!!!!!!!!!!!!!!!!!!!!!!!!!!!!!!!!!!!!!!!!!!!!!!!!!!!!!!!!!!!!!!!!!!!!!!!!!!!!!!!!!!!!!!!!!!!!!!!!!!!!!!!!!!!!!!!!!!!!!!!!!!!!!!!!!!!!!!!!!!!!!!!!!!!!!!!!!!!!!!!!!!!!!!!!!!!!!!!!!!!!!!!!!!!!!!!!!!!!!!!!!!!!!!!!!!!!!!!!!!!!!!!!!!!!!!!!!!!!!!!!!!!!!!!!!!!!!!!!!!!!!!!!!!!!!!!!!!!!!!!!!!!!!!!!!!!!!!!!!!!!!!!!!!!!!!!!!!!!!!!!!!!!!!!!!!!!!!!!!!!!!!!!!!!!!!!!!!!!!!!!!!!!!!!!!!!!!!!!!!!!!!!!!!!!!!!!!!!!!!!!!!!!!!!!!!!!!!!!!!!!!!!!!!!!!!!!!!!!!!!!!!!!!!!!!!!!!!!!!!!1!1" style="position:absolute;left:0;text-align:left;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roofErr w:type="gramStart"/>
            <w:r w:rsidR="00D6050D">
              <w:rPr>
                <w:rFonts w:hint="eastAsia"/>
              </w:rPr>
              <w:t>途牛科技</w:t>
            </w:r>
            <w:proofErr w:type="gramEnd"/>
            <w:r w:rsidR="00325347" w:rsidRPr="008C7E2D">
              <w:rPr>
                <w:rFonts w:hint="eastAsia"/>
              </w:rPr>
              <w:t>有限公司</w:t>
            </w:r>
          </w:p>
          <w:p w:rsidR="00325347" w:rsidRPr="008C7E2D" w:rsidRDefault="00D6050D" w:rsidP="00252D02">
            <w:pPr>
              <w:pStyle w:val="af4"/>
            </w:pPr>
            <w:proofErr w:type="spellStart"/>
            <w:r>
              <w:rPr>
                <w:rFonts w:hint="eastAsia"/>
              </w:rPr>
              <w:t>Tuniu</w:t>
            </w:r>
            <w:proofErr w:type="spellEnd"/>
            <w:r w:rsidR="00325347" w:rsidRPr="008C7E2D">
              <w:t xml:space="preserve"> Technologies Co. Ltd.</w:t>
            </w:r>
          </w:p>
        </w:tc>
        <w:tc>
          <w:tcPr>
            <w:tcW w:w="1601" w:type="pct"/>
            <w:vAlign w:val="center"/>
          </w:tcPr>
          <w:p w:rsidR="00325347" w:rsidRPr="008C7E2D" w:rsidRDefault="00325347" w:rsidP="00252D02">
            <w:pPr>
              <w:pStyle w:val="af4"/>
            </w:pPr>
            <w:r w:rsidRPr="008C7E2D">
              <w:rPr>
                <w:rFonts w:hint="eastAsia"/>
              </w:rPr>
              <w:t>产品名称</w:t>
            </w:r>
            <w:r w:rsidRPr="008C7E2D">
              <w:rPr>
                <w:rFonts w:hint="eastAsia"/>
              </w:rPr>
              <w:t xml:space="preserve"> </w:t>
            </w:r>
            <w:r w:rsidRPr="008C7E2D">
              <w:t xml:space="preserve">Product </w:t>
            </w:r>
            <w:r>
              <w:rPr>
                <w:rFonts w:hint="eastAsia"/>
              </w:rPr>
              <w:t>N</w:t>
            </w:r>
            <w:r w:rsidRPr="008C7E2D">
              <w:t>ame</w:t>
            </w:r>
          </w:p>
        </w:tc>
        <w:tc>
          <w:tcPr>
            <w:tcW w:w="1580" w:type="pct"/>
            <w:vAlign w:val="center"/>
          </w:tcPr>
          <w:p w:rsidR="00325347" w:rsidRPr="008C7E2D" w:rsidRDefault="00325347" w:rsidP="00252D02">
            <w:pPr>
              <w:pStyle w:val="af4"/>
            </w:pPr>
            <w:r w:rsidRPr="008C7E2D">
              <w:rPr>
                <w:rFonts w:hint="eastAsia"/>
              </w:rPr>
              <w:t>密级</w:t>
            </w:r>
            <w:r w:rsidRPr="008C7E2D">
              <w:rPr>
                <w:rFonts w:hint="eastAsia"/>
              </w:rPr>
              <w:t xml:space="preserve"> </w:t>
            </w:r>
            <w:r w:rsidRPr="008C7E2D">
              <w:t>Confidentiality</w:t>
            </w:r>
          </w:p>
        </w:tc>
      </w:tr>
      <w:tr w:rsidR="00325347">
        <w:trPr>
          <w:cantSplit/>
        </w:trPr>
        <w:tc>
          <w:tcPr>
            <w:tcW w:w="1819" w:type="pct"/>
            <w:vMerge/>
            <w:shd w:val="clear" w:color="auto" w:fill="auto"/>
            <w:vAlign w:val="center"/>
          </w:tcPr>
          <w:p w:rsidR="00325347" w:rsidRPr="008C7E2D" w:rsidRDefault="00325347" w:rsidP="00252D02">
            <w:pPr>
              <w:pStyle w:val="af4"/>
            </w:pPr>
          </w:p>
        </w:tc>
        <w:tc>
          <w:tcPr>
            <w:tcW w:w="1601" w:type="pct"/>
            <w:vAlign w:val="center"/>
          </w:tcPr>
          <w:p w:rsidR="00325347" w:rsidRPr="008C7E2D" w:rsidRDefault="00B35B05" w:rsidP="00252D02">
            <w:pPr>
              <w:pStyle w:val="af4"/>
            </w:pPr>
            <w:r>
              <w:rPr>
                <w:rFonts w:hint="eastAsia"/>
              </w:rPr>
              <w:t>国内机票频道</w:t>
            </w:r>
          </w:p>
        </w:tc>
        <w:tc>
          <w:tcPr>
            <w:tcW w:w="1580" w:type="pct"/>
            <w:vAlign w:val="center"/>
          </w:tcPr>
          <w:p w:rsidR="00325347" w:rsidRPr="008C7E2D" w:rsidRDefault="001A2CF3" w:rsidP="00252D02">
            <w:pPr>
              <w:pStyle w:val="af4"/>
            </w:pPr>
            <w:r>
              <w:rPr>
                <w:rFonts w:hint="eastAsia"/>
              </w:rPr>
              <w:t>秘密</w:t>
            </w:r>
          </w:p>
        </w:tc>
      </w:tr>
      <w:tr w:rsidR="00325347">
        <w:trPr>
          <w:cantSplit/>
        </w:trPr>
        <w:tc>
          <w:tcPr>
            <w:tcW w:w="1819" w:type="pct"/>
            <w:vMerge/>
            <w:shd w:val="clear" w:color="auto" w:fill="auto"/>
            <w:vAlign w:val="center"/>
          </w:tcPr>
          <w:p w:rsidR="00325347" w:rsidRPr="008C7E2D" w:rsidRDefault="00325347" w:rsidP="00252D02">
            <w:pPr>
              <w:pStyle w:val="af4"/>
            </w:pPr>
          </w:p>
        </w:tc>
        <w:tc>
          <w:tcPr>
            <w:tcW w:w="1601" w:type="pct"/>
            <w:vAlign w:val="center"/>
          </w:tcPr>
          <w:p w:rsidR="00325347" w:rsidRPr="008C7E2D" w:rsidRDefault="00325347" w:rsidP="00252D02">
            <w:pPr>
              <w:pStyle w:val="af4"/>
            </w:pPr>
            <w:r w:rsidRPr="008C7E2D">
              <w:rPr>
                <w:rFonts w:hint="eastAsia"/>
              </w:rPr>
              <w:t>产品版本</w:t>
            </w:r>
            <w:r w:rsidRPr="008C7E2D">
              <w:rPr>
                <w:rFonts w:hint="eastAsia"/>
              </w:rPr>
              <w:t xml:space="preserve"> </w:t>
            </w:r>
            <w:r w:rsidRPr="008C7E2D">
              <w:t xml:space="preserve">Product </w:t>
            </w:r>
            <w:r>
              <w:rPr>
                <w:rFonts w:hint="eastAsia"/>
              </w:rPr>
              <w:t>V</w:t>
            </w:r>
            <w:r w:rsidRPr="008C7E2D">
              <w:t>ersion</w:t>
            </w:r>
          </w:p>
        </w:tc>
        <w:tc>
          <w:tcPr>
            <w:tcW w:w="1580" w:type="pct"/>
            <w:vMerge w:val="restart"/>
            <w:vAlign w:val="center"/>
          </w:tcPr>
          <w:p w:rsidR="00325347" w:rsidRPr="008C7E2D" w:rsidRDefault="00325347" w:rsidP="00252D02">
            <w:pPr>
              <w:pStyle w:val="af4"/>
            </w:pPr>
            <w:r w:rsidRPr="008C7E2D">
              <w:t>Total</w:t>
            </w:r>
            <w:r w:rsidRPr="008C7E2D">
              <w:rPr>
                <w:rFonts w:hint="eastAsia"/>
              </w:rPr>
              <w:t xml:space="preserve"> </w:t>
            </w:r>
            <w:r w:rsidR="00B63F7C">
              <w:fldChar w:fldCharType="begin"/>
            </w:r>
            <w:r w:rsidR="00B63F7C">
              <w:instrText xml:space="preserve"> NUMPAGES   \* MERGEFORMAT </w:instrText>
            </w:r>
            <w:r w:rsidR="00B63F7C">
              <w:fldChar w:fldCharType="separate"/>
            </w:r>
            <w:r w:rsidR="00051A19">
              <w:rPr>
                <w:noProof/>
              </w:rPr>
              <w:t>7</w:t>
            </w:r>
            <w:r w:rsidR="00B63F7C">
              <w:rPr>
                <w:noProof/>
              </w:rPr>
              <w:fldChar w:fldCharType="end"/>
            </w:r>
            <w:r w:rsidRPr="008C7E2D">
              <w:rPr>
                <w:rFonts w:hint="eastAsia"/>
              </w:rPr>
              <w:t xml:space="preserve"> P</w:t>
            </w:r>
            <w:r w:rsidRPr="008C7E2D">
              <w:t>ages</w:t>
            </w:r>
            <w:r>
              <w:rPr>
                <w:rFonts w:hint="eastAsia"/>
              </w:rPr>
              <w:t xml:space="preserve"> </w:t>
            </w:r>
            <w:r w:rsidRPr="008C7E2D">
              <w:rPr>
                <w:rFonts w:hint="eastAsia"/>
              </w:rPr>
              <w:t>共</w:t>
            </w:r>
            <w:r w:rsidRPr="008C7E2D">
              <w:rPr>
                <w:rFonts w:hint="eastAsia"/>
              </w:rPr>
              <w:t xml:space="preserve"> </w:t>
            </w:r>
            <w:r w:rsidR="00B63F7C">
              <w:fldChar w:fldCharType="begin"/>
            </w:r>
            <w:r w:rsidR="00B63F7C">
              <w:instrText xml:space="preserve"> NUMPAGES   \* MERGEFORMAT </w:instrText>
            </w:r>
            <w:r w:rsidR="00B63F7C">
              <w:fldChar w:fldCharType="separate"/>
            </w:r>
            <w:r w:rsidR="00051A19">
              <w:rPr>
                <w:noProof/>
              </w:rPr>
              <w:t>7</w:t>
            </w:r>
            <w:r w:rsidR="00B63F7C">
              <w:rPr>
                <w:noProof/>
              </w:rPr>
              <w:fldChar w:fldCharType="end"/>
            </w:r>
            <w:r w:rsidRPr="008C7E2D">
              <w:rPr>
                <w:rFonts w:hint="eastAsia"/>
              </w:rPr>
              <w:t xml:space="preserve"> </w:t>
            </w:r>
            <w:r w:rsidRPr="008C7E2D">
              <w:rPr>
                <w:rFonts w:hint="eastAsia"/>
              </w:rPr>
              <w:t>页</w:t>
            </w:r>
          </w:p>
        </w:tc>
      </w:tr>
      <w:tr w:rsidR="00325347">
        <w:trPr>
          <w:cantSplit/>
        </w:trPr>
        <w:tc>
          <w:tcPr>
            <w:tcW w:w="1819" w:type="pct"/>
            <w:vMerge/>
            <w:shd w:val="clear" w:color="auto" w:fill="auto"/>
            <w:vAlign w:val="center"/>
          </w:tcPr>
          <w:p w:rsidR="00325347" w:rsidRPr="0001519A" w:rsidRDefault="00325347" w:rsidP="00252D02">
            <w:pPr>
              <w:pStyle w:val="af4"/>
            </w:pPr>
          </w:p>
        </w:tc>
        <w:tc>
          <w:tcPr>
            <w:tcW w:w="1601" w:type="pct"/>
            <w:vAlign w:val="center"/>
          </w:tcPr>
          <w:p w:rsidR="00325347" w:rsidRPr="0001519A" w:rsidRDefault="00325347" w:rsidP="00252D02">
            <w:pPr>
              <w:pStyle w:val="af4"/>
            </w:pPr>
          </w:p>
        </w:tc>
        <w:tc>
          <w:tcPr>
            <w:tcW w:w="1580" w:type="pct"/>
            <w:vMerge/>
            <w:vAlign w:val="center"/>
          </w:tcPr>
          <w:p w:rsidR="00325347" w:rsidRPr="0001519A" w:rsidRDefault="00325347" w:rsidP="00252D02">
            <w:pPr>
              <w:pStyle w:val="af4"/>
            </w:pPr>
          </w:p>
        </w:tc>
      </w:tr>
    </w:tbl>
    <w:p w:rsidR="00325347" w:rsidRDefault="00325347" w:rsidP="00252D02">
      <w:pPr>
        <w:pStyle w:val="af5"/>
        <w:widowControl/>
      </w:pPr>
    </w:p>
    <w:p w:rsidR="00325347" w:rsidRPr="000B06EA" w:rsidRDefault="00123857" w:rsidP="00252D02">
      <w:pPr>
        <w:jc w:val="center"/>
        <w:rPr>
          <w:b/>
          <w:sz w:val="56"/>
          <w:szCs w:val="56"/>
        </w:rPr>
      </w:pPr>
      <w:r>
        <w:rPr>
          <w:rFonts w:hint="eastAsia"/>
          <w:b/>
          <w:sz w:val="56"/>
          <w:szCs w:val="56"/>
        </w:rPr>
        <w:t>国内机票频道</w:t>
      </w:r>
      <w:r w:rsidR="009F0DDA">
        <w:rPr>
          <w:rFonts w:hint="eastAsia"/>
          <w:b/>
          <w:sz w:val="56"/>
          <w:szCs w:val="56"/>
        </w:rPr>
        <w:t>数据库设计文档</w:t>
      </w:r>
    </w:p>
    <w:p w:rsidR="00325347" w:rsidRPr="00A60606" w:rsidRDefault="00325347" w:rsidP="00252D02">
      <w:pPr>
        <w:jc w:val="center"/>
      </w:pPr>
      <w:r w:rsidRPr="00A60606">
        <w:rPr>
          <w:rFonts w:hint="eastAsia"/>
        </w:rPr>
        <w:t>（仅供内部使用）</w:t>
      </w:r>
    </w:p>
    <w:p w:rsidR="00325347" w:rsidRPr="00A60606" w:rsidRDefault="00325347" w:rsidP="00252D02">
      <w:pPr>
        <w:jc w:val="center"/>
      </w:pPr>
      <w:r w:rsidRPr="00A60606">
        <w:t>For internal use only</w:t>
      </w:r>
    </w:p>
    <w:p w:rsidR="00325347" w:rsidRDefault="00325347" w:rsidP="00252D02">
      <w:pPr>
        <w:pStyle w:val="af4"/>
      </w:pPr>
    </w:p>
    <w:tbl>
      <w:tblPr>
        <w:tblW w:w="3600" w:type="pct"/>
        <w:jc w:val="center"/>
        <w:tblCellMar>
          <w:top w:w="57" w:type="dxa"/>
          <w:bottom w:w="57" w:type="dxa"/>
        </w:tblCellMar>
        <w:tblLook w:val="0000" w:firstRow="0" w:lastRow="0" w:firstColumn="0" w:lastColumn="0" w:noHBand="0" w:noVBand="0"/>
      </w:tblPr>
      <w:tblGrid>
        <w:gridCol w:w="1677"/>
        <w:gridCol w:w="2259"/>
        <w:gridCol w:w="695"/>
        <w:gridCol w:w="1505"/>
      </w:tblGrid>
      <w:tr w:rsidR="00325347">
        <w:trPr>
          <w:jc w:val="center"/>
        </w:trPr>
        <w:tc>
          <w:tcPr>
            <w:tcW w:w="1367" w:type="pct"/>
            <w:vAlign w:val="bottom"/>
          </w:tcPr>
          <w:p w:rsidR="00325347" w:rsidRDefault="00325347" w:rsidP="00252D02">
            <w:pPr>
              <w:pStyle w:val="af4"/>
            </w:pPr>
            <w:r w:rsidRPr="00BE22A2">
              <w:rPr>
                <w:rFonts w:hint="eastAsia"/>
              </w:rPr>
              <w:t>拟制</w:t>
            </w:r>
          </w:p>
          <w:p w:rsidR="00325347" w:rsidRPr="00BE22A2" w:rsidRDefault="00325347" w:rsidP="00252D02">
            <w:pPr>
              <w:pStyle w:val="af4"/>
            </w:pPr>
            <w:r w:rsidRPr="00BE22A2">
              <w:t>Prepared by</w:t>
            </w:r>
          </w:p>
        </w:tc>
        <w:tc>
          <w:tcPr>
            <w:tcW w:w="1841" w:type="pct"/>
            <w:tcBorders>
              <w:bottom w:val="single" w:sz="6" w:space="0" w:color="auto"/>
            </w:tcBorders>
            <w:vAlign w:val="bottom"/>
          </w:tcPr>
          <w:p w:rsidR="00325347" w:rsidRDefault="00027767" w:rsidP="00252D02">
            <w:pPr>
              <w:pStyle w:val="af4"/>
            </w:pPr>
            <w:r>
              <w:rPr>
                <w:rFonts w:hint="eastAsia"/>
              </w:rPr>
              <w:t>王兵</w:t>
            </w:r>
            <w:r>
              <w:t>8197</w:t>
            </w: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bottom w:val="single" w:sz="6" w:space="0" w:color="auto"/>
            </w:tcBorders>
            <w:vAlign w:val="bottom"/>
          </w:tcPr>
          <w:p w:rsidR="00325347" w:rsidRDefault="00027767" w:rsidP="00252D02">
            <w:pPr>
              <w:pStyle w:val="af4"/>
            </w:pPr>
            <w:r>
              <w:rPr>
                <w:rFonts w:hint="eastAsia"/>
              </w:rPr>
              <w:t>2015-05-21</w:t>
            </w:r>
          </w:p>
        </w:tc>
      </w:tr>
      <w:tr w:rsidR="00325347">
        <w:trPr>
          <w:jc w:val="center"/>
        </w:trPr>
        <w:tc>
          <w:tcPr>
            <w:tcW w:w="1367" w:type="pct"/>
            <w:vAlign w:val="bottom"/>
          </w:tcPr>
          <w:p w:rsidR="00325347" w:rsidRDefault="00325347" w:rsidP="00252D02">
            <w:pPr>
              <w:pStyle w:val="af4"/>
            </w:pPr>
            <w:r w:rsidRPr="00BE22A2">
              <w:rPr>
                <w:rFonts w:hint="eastAsia"/>
              </w:rPr>
              <w:t>评审</w:t>
            </w:r>
          </w:p>
          <w:p w:rsidR="00325347" w:rsidRPr="00BE22A2" w:rsidRDefault="00325347" w:rsidP="00252D02">
            <w:pPr>
              <w:pStyle w:val="af4"/>
            </w:pPr>
            <w:r w:rsidRPr="00BE22A2">
              <w:t>Reviewed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r w:rsidR="00325347">
        <w:trPr>
          <w:jc w:val="center"/>
        </w:trPr>
        <w:tc>
          <w:tcPr>
            <w:tcW w:w="1367" w:type="pct"/>
            <w:vAlign w:val="bottom"/>
          </w:tcPr>
          <w:p w:rsidR="00325347" w:rsidRDefault="00325347" w:rsidP="00252D02">
            <w:pPr>
              <w:pStyle w:val="af4"/>
            </w:pPr>
            <w:r w:rsidRPr="00BE22A2">
              <w:rPr>
                <w:rFonts w:hint="eastAsia"/>
              </w:rPr>
              <w:t>批准</w:t>
            </w:r>
          </w:p>
          <w:p w:rsidR="00325347" w:rsidRPr="00BE22A2" w:rsidRDefault="00325347" w:rsidP="00252D02">
            <w:pPr>
              <w:pStyle w:val="af4"/>
            </w:pPr>
            <w:r w:rsidRPr="00BE22A2">
              <w:t>Approved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r w:rsidR="00325347">
        <w:trPr>
          <w:jc w:val="center"/>
        </w:trPr>
        <w:tc>
          <w:tcPr>
            <w:tcW w:w="1367" w:type="pct"/>
            <w:vAlign w:val="bottom"/>
          </w:tcPr>
          <w:p w:rsidR="00325347" w:rsidRDefault="00325347" w:rsidP="00252D02">
            <w:pPr>
              <w:pStyle w:val="af4"/>
            </w:pPr>
            <w:r w:rsidRPr="00BE22A2">
              <w:rPr>
                <w:rFonts w:hint="eastAsia"/>
              </w:rPr>
              <w:t>签发</w:t>
            </w:r>
          </w:p>
          <w:p w:rsidR="00325347" w:rsidRPr="00BE22A2" w:rsidRDefault="00325347" w:rsidP="00252D02">
            <w:pPr>
              <w:pStyle w:val="af4"/>
            </w:pPr>
            <w:r w:rsidRPr="00BE22A2">
              <w:t>Authorized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bl>
    <w:p w:rsidR="00325347" w:rsidRDefault="00325347" w:rsidP="00252D02"/>
    <w:p w:rsidR="00325347" w:rsidRDefault="00F061ED" w:rsidP="00252D02">
      <w:pPr>
        <w:pStyle w:val="af6"/>
      </w:pPr>
      <w:r>
        <w:rPr>
          <w:rFonts w:hint="eastAsia"/>
          <w:noProof/>
        </w:rPr>
        <w:drawing>
          <wp:inline distT="0" distB="0" distL="0" distR="0">
            <wp:extent cx="920978" cy="1190693"/>
            <wp:effectExtent l="0" t="0" r="0" b="0"/>
            <wp:docPr id="1" name="图片 1" descr="193336z553ew3f9ohff3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3336z553ew3f9ohff3f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4919" cy="1195788"/>
                    </a:xfrm>
                    <a:prstGeom prst="rect">
                      <a:avLst/>
                    </a:prstGeom>
                    <a:noFill/>
                    <a:ln>
                      <a:noFill/>
                    </a:ln>
                  </pic:spPr>
                </pic:pic>
              </a:graphicData>
            </a:graphic>
          </wp:inline>
        </w:drawing>
      </w:r>
    </w:p>
    <w:p w:rsidR="00325347" w:rsidRPr="0000180C" w:rsidRDefault="00C067DD" w:rsidP="00252D02">
      <w:pPr>
        <w:pStyle w:val="af6"/>
      </w:pPr>
      <w:proofErr w:type="gramStart"/>
      <w:r>
        <w:t>途牛</w:t>
      </w:r>
      <w:r w:rsidR="00DB7A0B">
        <w:rPr>
          <w:rFonts w:hint="eastAsia"/>
        </w:rPr>
        <w:t>科技</w:t>
      </w:r>
      <w:proofErr w:type="gramEnd"/>
      <w:r>
        <w:t>有限公司</w:t>
      </w:r>
    </w:p>
    <w:p w:rsidR="00325347" w:rsidRDefault="00437692" w:rsidP="00252D02">
      <w:pPr>
        <w:pStyle w:val="af6"/>
      </w:pPr>
      <w:proofErr w:type="spellStart"/>
      <w:r>
        <w:rPr>
          <w:rFonts w:hint="eastAsia"/>
        </w:rPr>
        <w:t>Tuniu</w:t>
      </w:r>
      <w:proofErr w:type="spellEnd"/>
      <w:r>
        <w:rPr>
          <w:rFonts w:hint="eastAsia"/>
        </w:rPr>
        <w:t xml:space="preserve"> </w:t>
      </w:r>
      <w:r w:rsidR="00325347" w:rsidRPr="0000180C">
        <w:t>Technologies Co., Ltd.</w:t>
      </w:r>
    </w:p>
    <w:p w:rsidR="00325347" w:rsidRPr="008C7E2D" w:rsidRDefault="00325347" w:rsidP="00252D02">
      <w:pPr>
        <w:pStyle w:val="af4"/>
      </w:pPr>
      <w:r w:rsidRPr="008C7E2D">
        <w:rPr>
          <w:rFonts w:hint="eastAsia"/>
        </w:rPr>
        <w:t>版权所有</w:t>
      </w:r>
      <w:r>
        <w:t xml:space="preserve"> </w:t>
      </w:r>
      <w:r w:rsidRPr="008C7E2D">
        <w:rPr>
          <w:rFonts w:hint="eastAsia"/>
        </w:rPr>
        <w:t>侵权必究</w:t>
      </w:r>
    </w:p>
    <w:p w:rsidR="00325347" w:rsidRDefault="00325347" w:rsidP="00252D02">
      <w:pPr>
        <w:pStyle w:val="af4"/>
      </w:pPr>
      <w:r w:rsidRPr="008C7E2D">
        <w:t>All rights reserved</w:t>
      </w:r>
    </w:p>
    <w:p w:rsidR="00490C37" w:rsidRDefault="0057148D" w:rsidP="00252D02">
      <w:pPr>
        <w:pStyle w:val="af7"/>
        <w:pageBreakBefore w:val="0"/>
      </w:pPr>
      <w:r>
        <w:br w:type="page"/>
      </w:r>
      <w:r w:rsidR="00490C37">
        <w:rPr>
          <w:rFonts w:hint="eastAsia"/>
        </w:rPr>
        <w:lastRenderedPageBreak/>
        <w:t>修订记录</w:t>
      </w:r>
      <w:r w:rsidR="00490C37">
        <w:t>Version Control</w:t>
      </w:r>
    </w:p>
    <w:tbl>
      <w:tblPr>
        <w:tblW w:w="5000" w:type="pct"/>
        <w:jc w:val="center"/>
        <w:tblCellMar>
          <w:left w:w="57" w:type="dxa"/>
          <w:right w:w="57" w:type="dxa"/>
        </w:tblCellMar>
        <w:tblLook w:val="0000" w:firstRow="0" w:lastRow="0" w:firstColumn="0" w:lastColumn="0" w:noHBand="0" w:noVBand="0"/>
      </w:tblPr>
      <w:tblGrid>
        <w:gridCol w:w="1255"/>
        <w:gridCol w:w="1160"/>
        <w:gridCol w:w="4031"/>
        <w:gridCol w:w="1974"/>
      </w:tblGrid>
      <w:tr w:rsidR="00490C37">
        <w:trPr>
          <w:jc w:val="center"/>
        </w:trPr>
        <w:tc>
          <w:tcPr>
            <w:tcW w:w="745"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日期</w:t>
            </w:r>
          </w:p>
          <w:p w:rsidR="00490C37" w:rsidRDefault="00490C37" w:rsidP="00252D02">
            <w:pPr>
              <w:pStyle w:val="ab"/>
            </w:pPr>
            <w:r w:rsidRPr="00B43D8E">
              <w:t>Date</w:t>
            </w:r>
          </w:p>
        </w:tc>
        <w:tc>
          <w:tcPr>
            <w:tcW w:w="689"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修订版本</w:t>
            </w:r>
            <w:r w:rsidRPr="00B43D8E">
              <w:t>Version</w:t>
            </w:r>
          </w:p>
        </w:tc>
        <w:tc>
          <w:tcPr>
            <w:tcW w:w="2394"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描述</w:t>
            </w:r>
          </w:p>
          <w:p w:rsidR="00490C37" w:rsidRDefault="00490C37" w:rsidP="00252D02">
            <w:pPr>
              <w:pStyle w:val="ab"/>
            </w:pPr>
            <w:r w:rsidRPr="00B43D8E">
              <w:t>Description</w:t>
            </w:r>
          </w:p>
        </w:tc>
        <w:tc>
          <w:tcPr>
            <w:tcW w:w="1172"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作者</w:t>
            </w:r>
          </w:p>
          <w:p w:rsidR="00490C37" w:rsidRDefault="00490C37" w:rsidP="00252D02">
            <w:pPr>
              <w:pStyle w:val="ab"/>
            </w:pPr>
            <w:r w:rsidRPr="00B43D8E">
              <w:t>Prepared by</w:t>
            </w:r>
          </w:p>
        </w:tc>
      </w:tr>
      <w:tr w:rsidR="00490C37">
        <w:trPr>
          <w:jc w:val="center"/>
        </w:trPr>
        <w:tc>
          <w:tcPr>
            <w:tcW w:w="745" w:type="pct"/>
            <w:tcBorders>
              <w:top w:val="single" w:sz="6" w:space="0" w:color="auto"/>
              <w:left w:val="single" w:sz="6" w:space="0" w:color="auto"/>
              <w:bottom w:val="single" w:sz="6" w:space="0" w:color="auto"/>
              <w:right w:val="single" w:sz="6" w:space="0" w:color="auto"/>
            </w:tcBorders>
          </w:tcPr>
          <w:p w:rsidR="00490C37" w:rsidRDefault="00F37CD1"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490C37" w:rsidRDefault="00F37CD1" w:rsidP="00252D02">
            <w:pPr>
              <w:pStyle w:val="aa"/>
            </w:pPr>
            <w:r>
              <w:rPr>
                <w:rFonts w:hint="eastAsia"/>
              </w:rPr>
              <w:t>0.001</w:t>
            </w:r>
          </w:p>
        </w:tc>
        <w:tc>
          <w:tcPr>
            <w:tcW w:w="2394" w:type="pct"/>
            <w:tcBorders>
              <w:top w:val="single" w:sz="6" w:space="0" w:color="auto"/>
              <w:left w:val="single" w:sz="6" w:space="0" w:color="auto"/>
              <w:bottom w:val="single" w:sz="6" w:space="0" w:color="auto"/>
              <w:right w:val="single" w:sz="6" w:space="0" w:color="auto"/>
            </w:tcBorders>
          </w:tcPr>
          <w:p w:rsidR="00490C37" w:rsidRPr="0048262D" w:rsidRDefault="00490C37" w:rsidP="00252D02">
            <w:pPr>
              <w:pStyle w:val="aa"/>
            </w:pPr>
            <w:r w:rsidRPr="0048262D">
              <w:rPr>
                <w:rFonts w:hint="eastAsia"/>
              </w:rPr>
              <w:t>初稿完成</w:t>
            </w:r>
            <w:r w:rsidR="00BE254C">
              <w:rPr>
                <w:rFonts w:hint="eastAsia"/>
              </w:rPr>
              <w:t>，</w:t>
            </w:r>
            <w:r w:rsidR="00F37CD1">
              <w:rPr>
                <w:rFonts w:hint="eastAsia"/>
              </w:rPr>
              <w:t>文档模板定义</w:t>
            </w:r>
            <w:r w:rsidR="00BE254C">
              <w:rPr>
                <w:rFonts w:hint="eastAsia"/>
              </w:rPr>
              <w:t>。</w:t>
            </w:r>
          </w:p>
        </w:tc>
        <w:tc>
          <w:tcPr>
            <w:tcW w:w="1172" w:type="pct"/>
            <w:tcBorders>
              <w:top w:val="single" w:sz="6" w:space="0" w:color="auto"/>
              <w:left w:val="single" w:sz="6" w:space="0" w:color="auto"/>
              <w:bottom w:val="single" w:sz="6" w:space="0" w:color="auto"/>
              <w:right w:val="single" w:sz="6" w:space="0" w:color="auto"/>
            </w:tcBorders>
          </w:tcPr>
          <w:p w:rsidR="008E6960" w:rsidRPr="0048262D" w:rsidRDefault="00F37CD1" w:rsidP="00252D02">
            <w:pPr>
              <w:pStyle w:val="aa"/>
            </w:pPr>
            <w:r>
              <w:rPr>
                <w:rFonts w:hint="eastAsia"/>
              </w:rPr>
              <w:t>王兵</w:t>
            </w:r>
            <w:r>
              <w:t>8197</w:t>
            </w:r>
          </w:p>
        </w:tc>
      </w:tr>
      <w:tr w:rsidR="00BE254C">
        <w:trPr>
          <w:jc w:val="center"/>
        </w:trPr>
        <w:tc>
          <w:tcPr>
            <w:tcW w:w="745" w:type="pct"/>
            <w:tcBorders>
              <w:top w:val="single" w:sz="6" w:space="0" w:color="auto"/>
              <w:left w:val="single" w:sz="6" w:space="0" w:color="auto"/>
              <w:bottom w:val="single" w:sz="6" w:space="0" w:color="auto"/>
              <w:right w:val="single" w:sz="6" w:space="0" w:color="auto"/>
            </w:tcBorders>
          </w:tcPr>
          <w:p w:rsidR="00BE254C" w:rsidRDefault="00150C0B"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BE254C" w:rsidRDefault="00150C0B" w:rsidP="00150C0B">
            <w:pPr>
              <w:pStyle w:val="aa"/>
            </w:pPr>
            <w:r>
              <w:rPr>
                <w:rFonts w:hint="eastAsia"/>
              </w:rPr>
              <w:t>0.002</w:t>
            </w:r>
          </w:p>
        </w:tc>
        <w:tc>
          <w:tcPr>
            <w:tcW w:w="2394" w:type="pct"/>
            <w:tcBorders>
              <w:top w:val="single" w:sz="6" w:space="0" w:color="auto"/>
              <w:left w:val="single" w:sz="6" w:space="0" w:color="auto"/>
              <w:bottom w:val="single" w:sz="6" w:space="0" w:color="auto"/>
              <w:right w:val="single" w:sz="6" w:space="0" w:color="auto"/>
            </w:tcBorders>
          </w:tcPr>
          <w:p w:rsidR="00BE254C" w:rsidRPr="00313B56" w:rsidRDefault="00150C0B" w:rsidP="00252D02">
            <w:pPr>
              <w:pStyle w:val="aa"/>
            </w:pPr>
            <w:r>
              <w:rPr>
                <w:rFonts w:hint="eastAsia"/>
              </w:rPr>
              <w:t>增加第三方优惠券表</w:t>
            </w:r>
          </w:p>
        </w:tc>
        <w:tc>
          <w:tcPr>
            <w:tcW w:w="1172" w:type="pct"/>
            <w:tcBorders>
              <w:top w:val="single" w:sz="6" w:space="0" w:color="auto"/>
              <w:left w:val="single" w:sz="6" w:space="0" w:color="auto"/>
              <w:bottom w:val="single" w:sz="6" w:space="0" w:color="auto"/>
              <w:right w:val="single" w:sz="6" w:space="0" w:color="auto"/>
            </w:tcBorders>
          </w:tcPr>
          <w:p w:rsidR="00BE254C" w:rsidRPr="00BE254C" w:rsidRDefault="00150C0B" w:rsidP="00252D02">
            <w:pPr>
              <w:pStyle w:val="aa"/>
            </w:pPr>
            <w:r>
              <w:rPr>
                <w:rFonts w:hint="eastAsia"/>
              </w:rPr>
              <w:t>王兵</w:t>
            </w:r>
            <w:r>
              <w:t>8197</w:t>
            </w:r>
          </w:p>
        </w:tc>
      </w:tr>
      <w:tr w:rsidR="00BE254C">
        <w:trPr>
          <w:jc w:val="center"/>
        </w:trPr>
        <w:tc>
          <w:tcPr>
            <w:tcW w:w="745" w:type="pct"/>
            <w:tcBorders>
              <w:top w:val="single" w:sz="6" w:space="0" w:color="auto"/>
              <w:left w:val="single" w:sz="6" w:space="0" w:color="auto"/>
              <w:bottom w:val="single" w:sz="6" w:space="0" w:color="auto"/>
              <w:right w:val="single" w:sz="6" w:space="0" w:color="auto"/>
            </w:tcBorders>
          </w:tcPr>
          <w:p w:rsidR="00BE254C" w:rsidRDefault="00AC3F53" w:rsidP="00252D02">
            <w:pPr>
              <w:pStyle w:val="aa"/>
            </w:pPr>
            <w:ins w:id="0" w:author="wangbing" w:date="2015-05-21T17:07:00Z">
              <w:r>
                <w:rPr>
                  <w:rFonts w:hint="eastAsia"/>
                </w:rPr>
                <w:t>2015-05-21</w:t>
              </w:r>
            </w:ins>
          </w:p>
        </w:tc>
        <w:tc>
          <w:tcPr>
            <w:tcW w:w="689" w:type="pct"/>
            <w:tcBorders>
              <w:top w:val="single" w:sz="6" w:space="0" w:color="auto"/>
              <w:left w:val="single" w:sz="6" w:space="0" w:color="auto"/>
              <w:bottom w:val="single" w:sz="6" w:space="0" w:color="auto"/>
              <w:right w:val="single" w:sz="6" w:space="0" w:color="auto"/>
            </w:tcBorders>
          </w:tcPr>
          <w:p w:rsidR="00BE254C" w:rsidRDefault="00AC3F53" w:rsidP="00252D02">
            <w:pPr>
              <w:pStyle w:val="aa"/>
            </w:pPr>
            <w:ins w:id="1" w:author="wangbing" w:date="2015-05-21T17:07:00Z">
              <w:r>
                <w:rPr>
                  <w:rFonts w:hint="eastAsia"/>
                </w:rPr>
                <w:t>0.003</w:t>
              </w:r>
            </w:ins>
          </w:p>
        </w:tc>
        <w:tc>
          <w:tcPr>
            <w:tcW w:w="2394" w:type="pct"/>
            <w:tcBorders>
              <w:top w:val="single" w:sz="6" w:space="0" w:color="auto"/>
              <w:left w:val="single" w:sz="6" w:space="0" w:color="auto"/>
              <w:bottom w:val="single" w:sz="6" w:space="0" w:color="auto"/>
              <w:right w:val="single" w:sz="6" w:space="0" w:color="auto"/>
            </w:tcBorders>
          </w:tcPr>
          <w:p w:rsidR="00BE254C" w:rsidRPr="000429CA" w:rsidRDefault="00AC3F53" w:rsidP="00252D02">
            <w:pPr>
              <w:pStyle w:val="aa"/>
            </w:pPr>
            <w:ins w:id="2" w:author="wangbing" w:date="2015-05-21T17:07:00Z">
              <w:r>
                <w:rPr>
                  <w:rFonts w:hint="eastAsia"/>
                </w:rPr>
                <w:t>增加</w:t>
              </w:r>
              <w:r>
                <w:rPr>
                  <w:rFonts w:asciiTheme="minorEastAsia" w:eastAsiaTheme="minorEastAsia" w:hAnsiTheme="minorEastAsia" w:hint="eastAsia"/>
                  <w:sz w:val="16"/>
                  <w:szCs w:val="16"/>
                </w:rPr>
                <w:t>use_time</w:t>
              </w:r>
            </w:ins>
            <w:ins w:id="3" w:author="wangbing" w:date="2015-05-21T17:08:00Z">
              <w:r>
                <w:rPr>
                  <w:rFonts w:asciiTheme="minorEastAsia" w:eastAsiaTheme="minorEastAsia" w:hAnsiTheme="minorEastAsia" w:hint="eastAsia"/>
                  <w:sz w:val="16"/>
                  <w:szCs w:val="16"/>
                </w:rPr>
                <w:t>字段，标记旅游劵使用时间</w:t>
              </w:r>
            </w:ins>
          </w:p>
        </w:tc>
        <w:tc>
          <w:tcPr>
            <w:tcW w:w="1172" w:type="pct"/>
            <w:tcBorders>
              <w:top w:val="single" w:sz="6" w:space="0" w:color="auto"/>
              <w:left w:val="single" w:sz="6" w:space="0" w:color="auto"/>
              <w:bottom w:val="single" w:sz="6" w:space="0" w:color="auto"/>
              <w:right w:val="single" w:sz="6" w:space="0" w:color="auto"/>
            </w:tcBorders>
          </w:tcPr>
          <w:p w:rsidR="00BE254C" w:rsidRPr="00D34E17" w:rsidRDefault="00AC3F53" w:rsidP="00252D02">
            <w:pPr>
              <w:pStyle w:val="aa"/>
            </w:pPr>
            <w:ins w:id="4" w:author="wangbing" w:date="2015-05-21T17:08:00Z">
              <w:r>
                <w:rPr>
                  <w:rFonts w:hint="eastAsia"/>
                </w:rPr>
                <w:t>王兵</w:t>
              </w:r>
              <w:r>
                <w:t>8197</w:t>
              </w:r>
            </w:ins>
            <w:bookmarkStart w:id="5" w:name="_GoBack"/>
            <w:bookmarkEnd w:id="5"/>
          </w:p>
        </w:tc>
      </w:tr>
    </w:tbl>
    <w:p w:rsidR="000B06EA" w:rsidRPr="00BE22A2" w:rsidRDefault="000B06EA" w:rsidP="00252D02">
      <w:pPr>
        <w:pStyle w:val="af9"/>
        <w:rPr>
          <w:color w:val="000000"/>
        </w:rPr>
      </w:pPr>
      <w:r w:rsidRPr="00BE22A2">
        <w:rPr>
          <w:color w:val="000000"/>
        </w:rPr>
        <w:lastRenderedPageBreak/>
        <w:t>Catalog</w:t>
      </w:r>
      <w:r>
        <w:rPr>
          <w:color w:val="000000"/>
        </w:rPr>
        <w:t xml:space="preserve"> </w:t>
      </w:r>
      <w:r w:rsidRPr="00BE22A2">
        <w:rPr>
          <w:rFonts w:hint="eastAsia"/>
          <w:color w:val="000000"/>
        </w:rPr>
        <w:t>目</w:t>
      </w:r>
      <w:r w:rsidRPr="00BE22A2">
        <w:rPr>
          <w:color w:val="000000"/>
        </w:rPr>
        <w:t xml:space="preserve">  </w:t>
      </w:r>
      <w:r w:rsidRPr="00BE22A2">
        <w:rPr>
          <w:rFonts w:hint="eastAsia"/>
          <w:color w:val="000000"/>
        </w:rPr>
        <w:t>录</w:t>
      </w:r>
    </w:p>
    <w:p w:rsidR="00E40055" w:rsidRDefault="000B06EA">
      <w:pPr>
        <w:pStyle w:val="1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19991334" w:history="1">
        <w:r w:rsidR="00E40055" w:rsidRPr="003E505A">
          <w:rPr>
            <w:rStyle w:val="afd"/>
            <w:noProof/>
          </w:rPr>
          <w:t>1</w:t>
        </w:r>
        <w:r w:rsidR="00E40055">
          <w:rPr>
            <w:rFonts w:asciiTheme="minorHAnsi" w:eastAsiaTheme="minorEastAsia" w:hAnsiTheme="minorHAnsi" w:cstheme="minorBidi"/>
            <w:noProof/>
            <w:kern w:val="2"/>
            <w:szCs w:val="22"/>
          </w:rPr>
          <w:tab/>
        </w:r>
        <w:r w:rsidR="00E40055" w:rsidRPr="003E505A">
          <w:rPr>
            <w:rStyle w:val="afd"/>
            <w:rFonts w:hint="eastAsia"/>
            <w:noProof/>
          </w:rPr>
          <w:t>概述</w:t>
        </w:r>
        <w:r w:rsidR="00E40055">
          <w:rPr>
            <w:noProof/>
            <w:webHidden/>
          </w:rPr>
          <w:tab/>
        </w:r>
        <w:r w:rsidR="00E40055">
          <w:rPr>
            <w:noProof/>
            <w:webHidden/>
          </w:rPr>
          <w:fldChar w:fldCharType="begin"/>
        </w:r>
        <w:r w:rsidR="00E40055">
          <w:rPr>
            <w:noProof/>
            <w:webHidden/>
          </w:rPr>
          <w:instrText xml:space="preserve"> PAGEREF _Toc419991334 \h </w:instrText>
        </w:r>
        <w:r w:rsidR="00E40055">
          <w:rPr>
            <w:noProof/>
            <w:webHidden/>
          </w:rPr>
        </w:r>
        <w:r w:rsidR="00E40055">
          <w:rPr>
            <w:noProof/>
            <w:webHidden/>
          </w:rPr>
          <w:fldChar w:fldCharType="separate"/>
        </w:r>
        <w:r w:rsidR="00E40055">
          <w:rPr>
            <w:noProof/>
            <w:webHidden/>
          </w:rPr>
          <w:t>6</w:t>
        </w:r>
        <w:r w:rsidR="00E40055">
          <w:rPr>
            <w:noProof/>
            <w:webHidden/>
          </w:rPr>
          <w:fldChar w:fldCharType="end"/>
        </w:r>
      </w:hyperlink>
    </w:p>
    <w:p w:rsidR="00E40055" w:rsidRDefault="00E40055">
      <w:pPr>
        <w:pStyle w:val="10"/>
        <w:rPr>
          <w:rFonts w:asciiTheme="minorHAnsi" w:eastAsiaTheme="minorEastAsia" w:hAnsiTheme="minorHAnsi" w:cstheme="minorBidi"/>
          <w:noProof/>
          <w:kern w:val="2"/>
          <w:szCs w:val="22"/>
        </w:rPr>
      </w:pPr>
      <w:hyperlink w:anchor="_Toc419991335" w:history="1">
        <w:r w:rsidRPr="003E505A">
          <w:rPr>
            <w:rStyle w:val="afd"/>
            <w:noProof/>
          </w:rPr>
          <w:t>2</w:t>
        </w:r>
        <w:r>
          <w:rPr>
            <w:rFonts w:asciiTheme="minorHAnsi" w:eastAsiaTheme="minorEastAsia" w:hAnsiTheme="minorHAnsi" w:cstheme="minorBidi"/>
            <w:noProof/>
            <w:kern w:val="2"/>
            <w:szCs w:val="22"/>
          </w:rPr>
          <w:tab/>
        </w:r>
        <w:r w:rsidRPr="003E505A">
          <w:rPr>
            <w:rStyle w:val="afd"/>
            <w:rFonts w:hint="eastAsia"/>
            <w:noProof/>
          </w:rPr>
          <w:t>系统功能实现方案</w:t>
        </w:r>
        <w:r>
          <w:rPr>
            <w:noProof/>
            <w:webHidden/>
          </w:rPr>
          <w:tab/>
        </w:r>
        <w:r>
          <w:rPr>
            <w:noProof/>
            <w:webHidden/>
          </w:rPr>
          <w:fldChar w:fldCharType="begin"/>
        </w:r>
        <w:r>
          <w:rPr>
            <w:noProof/>
            <w:webHidden/>
          </w:rPr>
          <w:instrText xml:space="preserve"> PAGEREF _Toc419991335 \h </w:instrText>
        </w:r>
        <w:r>
          <w:rPr>
            <w:noProof/>
            <w:webHidden/>
          </w:rPr>
        </w:r>
        <w:r>
          <w:rPr>
            <w:noProof/>
            <w:webHidden/>
          </w:rPr>
          <w:fldChar w:fldCharType="separate"/>
        </w:r>
        <w:r>
          <w:rPr>
            <w:noProof/>
            <w:webHidden/>
          </w:rPr>
          <w:t>6</w:t>
        </w:r>
        <w:r>
          <w:rPr>
            <w:noProof/>
            <w:webHidden/>
          </w:rPr>
          <w:fldChar w:fldCharType="end"/>
        </w:r>
      </w:hyperlink>
    </w:p>
    <w:p w:rsidR="00E40055" w:rsidRDefault="00E40055">
      <w:pPr>
        <w:pStyle w:val="21"/>
        <w:tabs>
          <w:tab w:val="left" w:pos="840"/>
          <w:tab w:val="right" w:leader="dot" w:pos="8296"/>
        </w:tabs>
        <w:rPr>
          <w:rFonts w:asciiTheme="minorHAnsi" w:eastAsiaTheme="minorEastAsia" w:hAnsiTheme="minorHAnsi" w:cstheme="minorBidi"/>
          <w:noProof/>
          <w:kern w:val="2"/>
          <w:szCs w:val="22"/>
        </w:rPr>
      </w:pPr>
      <w:hyperlink w:anchor="_Toc419991336" w:history="1">
        <w:r w:rsidRPr="003E505A">
          <w:rPr>
            <w:rStyle w:val="afd"/>
            <w:noProof/>
          </w:rPr>
          <w:t>2.1</w:t>
        </w:r>
        <w:r>
          <w:rPr>
            <w:rFonts w:asciiTheme="minorHAnsi" w:eastAsiaTheme="minorEastAsia" w:hAnsiTheme="minorHAnsi" w:cstheme="minorBidi"/>
            <w:noProof/>
            <w:kern w:val="2"/>
            <w:szCs w:val="22"/>
          </w:rPr>
          <w:tab/>
        </w:r>
        <w:r w:rsidRPr="003E505A">
          <w:rPr>
            <w:rStyle w:val="afd"/>
            <w:rFonts w:hint="eastAsia"/>
            <w:noProof/>
          </w:rPr>
          <w:t>第三方优惠券</w:t>
        </w:r>
        <w:r>
          <w:rPr>
            <w:noProof/>
            <w:webHidden/>
          </w:rPr>
          <w:tab/>
        </w:r>
        <w:r>
          <w:rPr>
            <w:noProof/>
            <w:webHidden/>
          </w:rPr>
          <w:fldChar w:fldCharType="begin"/>
        </w:r>
        <w:r>
          <w:rPr>
            <w:noProof/>
            <w:webHidden/>
          </w:rPr>
          <w:instrText xml:space="preserve"> PAGEREF _Toc419991336 \h </w:instrText>
        </w:r>
        <w:r>
          <w:rPr>
            <w:noProof/>
            <w:webHidden/>
          </w:rPr>
        </w:r>
        <w:r>
          <w:rPr>
            <w:noProof/>
            <w:webHidden/>
          </w:rPr>
          <w:fldChar w:fldCharType="separate"/>
        </w:r>
        <w:r>
          <w:rPr>
            <w:noProof/>
            <w:webHidden/>
          </w:rPr>
          <w:t>6</w:t>
        </w:r>
        <w:r>
          <w:rPr>
            <w:noProof/>
            <w:webHidden/>
          </w:rPr>
          <w:fldChar w:fldCharType="end"/>
        </w:r>
      </w:hyperlink>
    </w:p>
    <w:p w:rsidR="00071C2E" w:rsidRDefault="000B06EA" w:rsidP="00252D02">
      <w:pPr>
        <w:jc w:val="center"/>
        <w:sectPr w:rsidR="00071C2E" w:rsidSect="00732284">
          <w:headerReference w:type="even" r:id="rId10"/>
          <w:headerReference w:type="default" r:id="rId11"/>
          <w:footerReference w:type="even" r:id="rId12"/>
          <w:footerReference w:type="default" r:id="rId13"/>
          <w:headerReference w:type="first" r:id="rId14"/>
          <w:footerReference w:type="first" r:id="rId15"/>
          <w:pgSz w:w="11906" w:h="16838"/>
          <w:pgMar w:top="1312" w:right="1800" w:bottom="1440" w:left="1800" w:header="779" w:footer="992" w:gutter="0"/>
          <w:cols w:space="425"/>
          <w:docGrid w:type="lines" w:linePitch="312"/>
        </w:sectPr>
      </w:pPr>
      <w:r>
        <w:fldChar w:fldCharType="end"/>
      </w:r>
    </w:p>
    <w:p w:rsidR="00DE1D15" w:rsidRPr="0006027C" w:rsidRDefault="000B06EA" w:rsidP="00252D02">
      <w:pPr>
        <w:pStyle w:val="af9"/>
        <w:rPr>
          <w:color w:val="000000"/>
        </w:rPr>
      </w:pPr>
      <w:r w:rsidRPr="0006027C">
        <w:rPr>
          <w:rFonts w:hint="eastAsia"/>
          <w:color w:val="000000"/>
        </w:rPr>
        <w:lastRenderedPageBreak/>
        <w:t>Figure List 图目录</w:t>
      </w:r>
    </w:p>
    <w:p w:rsidR="00325347" w:rsidRDefault="00DE1D15" w:rsidP="00252D02">
      <w:pPr>
        <w:pStyle w:val="af3"/>
        <w:widowControl/>
      </w:pPr>
      <w:r>
        <w:rPr>
          <w:rFonts w:ascii="黑体" w:eastAsia="黑体"/>
          <w:sz w:val="30"/>
          <w:szCs w:val="30"/>
        </w:rPr>
        <w:fldChar w:fldCharType="begin"/>
      </w:r>
      <w:r>
        <w:rPr>
          <w:rFonts w:ascii="黑体" w:eastAsia="黑体"/>
          <w:sz w:val="30"/>
          <w:szCs w:val="30"/>
        </w:rPr>
        <w:instrText xml:space="preserve"> TOC \t "图号去除自动编号,1,图号,1,figure description,1" \c "图表" </w:instrText>
      </w:r>
      <w:r>
        <w:rPr>
          <w:rFonts w:ascii="黑体" w:eastAsia="黑体"/>
          <w:sz w:val="30"/>
          <w:szCs w:val="30"/>
        </w:rPr>
        <w:fldChar w:fldCharType="separate"/>
      </w:r>
      <w:r w:rsidR="00C54427">
        <w:rPr>
          <w:rFonts w:ascii="黑体" w:eastAsia="黑体" w:hint="eastAsia"/>
          <w:b/>
          <w:bCs/>
          <w:noProof/>
          <w:sz w:val="30"/>
          <w:szCs w:val="30"/>
        </w:rPr>
        <w:t>未找到图形项目表。</w:t>
      </w:r>
      <w:r>
        <w:rPr>
          <w:rFonts w:ascii="黑体" w:eastAsia="黑体"/>
          <w:sz w:val="30"/>
          <w:szCs w:val="30"/>
        </w:rPr>
        <w:fldChar w:fldCharType="end"/>
      </w:r>
    </w:p>
    <w:p w:rsidR="00325347" w:rsidRPr="004150C4" w:rsidRDefault="00540D37" w:rsidP="00252D02">
      <w:pPr>
        <w:pStyle w:val="ae"/>
        <w:pageBreakBefore/>
      </w:pPr>
      <w:r>
        <w:rPr>
          <w:rFonts w:hint="eastAsia"/>
        </w:rPr>
        <w:lastRenderedPageBreak/>
        <w:t>关键字</w:t>
      </w:r>
    </w:p>
    <w:p w:rsidR="00325347" w:rsidRPr="00932BA1" w:rsidRDefault="00325347" w:rsidP="00252D02">
      <w:pPr>
        <w:pStyle w:val="afb"/>
      </w:pPr>
      <w:r w:rsidRPr="0071100D">
        <w:rPr>
          <w:rFonts w:hint="eastAsia"/>
          <w:b/>
        </w:rPr>
        <w:t>关键词：</w:t>
      </w:r>
      <w:r w:rsidR="005B3C67">
        <w:rPr>
          <w:rFonts w:hint="eastAsia"/>
        </w:rPr>
        <w:t xml:space="preserve"> </w:t>
      </w:r>
    </w:p>
    <w:p w:rsidR="00325347" w:rsidRDefault="00325347" w:rsidP="00252D02">
      <w:r w:rsidRPr="008B4463">
        <w:rPr>
          <w:rFonts w:hint="eastAsia"/>
          <w:b/>
        </w:rPr>
        <w:t>摘　要：</w:t>
      </w:r>
      <w:r w:rsidR="00D25DD3">
        <w:rPr>
          <w:rFonts w:hint="eastAsia"/>
        </w:rPr>
        <w:t xml:space="preserve"> </w:t>
      </w:r>
    </w:p>
    <w:p w:rsidR="00325347" w:rsidRPr="008B4463" w:rsidRDefault="00325347" w:rsidP="00252D02">
      <w:pPr>
        <w:rPr>
          <w:b/>
        </w:rPr>
      </w:pPr>
      <w:r w:rsidRPr="008B4463">
        <w:rPr>
          <w:rFonts w:hint="eastAsia"/>
          <w:b/>
        </w:rPr>
        <w:t>缩略语清单：</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566"/>
        <w:gridCol w:w="3188"/>
        <w:gridCol w:w="3661"/>
      </w:tblGrid>
      <w:tr w:rsidR="00325347" w:rsidRPr="00F3447D" w:rsidTr="00641187">
        <w:tc>
          <w:tcPr>
            <w:tcW w:w="930"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缩略语</w:t>
            </w:r>
          </w:p>
        </w:tc>
        <w:tc>
          <w:tcPr>
            <w:tcW w:w="1894"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英文全名</w:t>
            </w:r>
          </w:p>
        </w:tc>
        <w:tc>
          <w:tcPr>
            <w:tcW w:w="2175"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中文解释</w:t>
            </w:r>
          </w:p>
        </w:tc>
      </w:tr>
      <w:tr w:rsidR="00325347" w:rsidRPr="00EB7C73" w:rsidTr="00641187">
        <w:tc>
          <w:tcPr>
            <w:tcW w:w="930" w:type="pct"/>
            <w:shd w:val="clear" w:color="auto" w:fill="auto"/>
            <w:vAlign w:val="center"/>
          </w:tcPr>
          <w:p w:rsidR="00325347" w:rsidRPr="0074590C" w:rsidRDefault="00B0774D" w:rsidP="00B0774D">
            <w:pPr>
              <w:pStyle w:val="aa"/>
              <w:widowControl w:val="0"/>
              <w:pBdr>
                <w:bottom w:val="single" w:sz="4" w:space="1" w:color="000000"/>
              </w:pBdr>
              <w:rPr>
                <w:rFonts w:eastAsia="楷体_GB2312"/>
              </w:rPr>
            </w:pPr>
            <w:r>
              <w:rPr>
                <w:rFonts w:eastAsia="楷体_GB2312" w:hint="eastAsia"/>
                <w:b/>
              </w:rPr>
              <w:t>M</w:t>
            </w:r>
          </w:p>
        </w:tc>
        <w:tc>
          <w:tcPr>
            <w:tcW w:w="1894" w:type="pct"/>
            <w:shd w:val="clear" w:color="auto" w:fill="auto"/>
            <w:vAlign w:val="center"/>
          </w:tcPr>
          <w:p w:rsidR="00325347" w:rsidRPr="0074590C" w:rsidRDefault="00B0774D" w:rsidP="0074590C">
            <w:pPr>
              <w:pStyle w:val="aa"/>
              <w:widowControl w:val="0"/>
              <w:pBdr>
                <w:bottom w:val="single" w:sz="4" w:space="1" w:color="000000"/>
              </w:pBdr>
              <w:jc w:val="both"/>
              <w:rPr>
                <w:rFonts w:eastAsia="楷体_GB2312"/>
              </w:rPr>
            </w:pPr>
            <w:r w:rsidRPr="00B0774D">
              <w:rPr>
                <w:rFonts w:eastAsia="楷体_GB2312" w:hint="eastAsia"/>
                <w:b/>
              </w:rPr>
              <w:t>M</w:t>
            </w:r>
            <w:r w:rsidRPr="00B0774D">
              <w:rPr>
                <w:rFonts w:eastAsia="楷体_GB2312"/>
                <w:b/>
              </w:rPr>
              <w:t>andatory</w:t>
            </w:r>
          </w:p>
        </w:tc>
        <w:tc>
          <w:tcPr>
            <w:tcW w:w="2175" w:type="pct"/>
            <w:shd w:val="clear" w:color="auto" w:fill="auto"/>
            <w:vAlign w:val="center"/>
          </w:tcPr>
          <w:p w:rsidR="00325347" w:rsidRPr="0074590C" w:rsidRDefault="00B0774D" w:rsidP="00967981">
            <w:pPr>
              <w:pStyle w:val="aa"/>
              <w:widowControl w:val="0"/>
              <w:pBdr>
                <w:bottom w:val="single" w:sz="4" w:space="1" w:color="000000"/>
              </w:pBdr>
              <w:jc w:val="both"/>
              <w:rPr>
                <w:rFonts w:eastAsia="楷体_GB2312"/>
              </w:rPr>
            </w:pPr>
            <w:r>
              <w:rPr>
                <w:rFonts w:eastAsia="楷体_GB2312" w:hint="eastAsia"/>
              </w:rPr>
              <w:t>强制，必选，不可以为</w:t>
            </w:r>
            <w:r w:rsidR="00967981">
              <w:rPr>
                <w:rFonts w:eastAsia="楷体_GB2312" w:hint="eastAsia"/>
              </w:rPr>
              <w:t>null</w:t>
            </w:r>
            <w:r>
              <w:rPr>
                <w:rFonts w:eastAsia="楷体_GB2312" w:hint="eastAsia"/>
              </w:rPr>
              <w:t>了</w:t>
            </w:r>
          </w:p>
        </w:tc>
      </w:tr>
      <w:tr w:rsidR="00641187" w:rsidRPr="00F3447D" w:rsidTr="00641187">
        <w:tc>
          <w:tcPr>
            <w:tcW w:w="930" w:type="pct"/>
            <w:shd w:val="clear" w:color="auto" w:fill="auto"/>
            <w:vAlign w:val="center"/>
          </w:tcPr>
          <w:p w:rsidR="00641187" w:rsidRPr="0074590C" w:rsidRDefault="00641187" w:rsidP="008E58B3">
            <w:pPr>
              <w:pStyle w:val="aa"/>
              <w:widowControl w:val="0"/>
              <w:pBdr>
                <w:bottom w:val="single" w:sz="4" w:space="1" w:color="000000"/>
              </w:pBdr>
              <w:rPr>
                <w:rFonts w:eastAsia="楷体_GB2312"/>
              </w:rPr>
            </w:pPr>
            <w:r>
              <w:rPr>
                <w:rFonts w:eastAsia="楷体_GB2312" w:hint="eastAsia"/>
                <w:b/>
              </w:rPr>
              <w:t>O</w:t>
            </w:r>
          </w:p>
        </w:tc>
        <w:tc>
          <w:tcPr>
            <w:tcW w:w="1894" w:type="pct"/>
            <w:shd w:val="clear" w:color="auto" w:fill="auto"/>
            <w:vAlign w:val="center"/>
          </w:tcPr>
          <w:p w:rsidR="00641187" w:rsidRPr="0074590C" w:rsidRDefault="00641187" w:rsidP="008E58B3">
            <w:pPr>
              <w:pStyle w:val="aa"/>
              <w:widowControl w:val="0"/>
              <w:pBdr>
                <w:bottom w:val="single" w:sz="4" w:space="1" w:color="000000"/>
              </w:pBdr>
              <w:jc w:val="both"/>
              <w:rPr>
                <w:rFonts w:eastAsia="楷体_GB2312"/>
              </w:rPr>
            </w:pPr>
            <w:r>
              <w:rPr>
                <w:rFonts w:eastAsia="楷体_GB2312" w:hint="eastAsia"/>
                <w:b/>
              </w:rPr>
              <w:t>Optional</w:t>
            </w:r>
          </w:p>
        </w:tc>
        <w:tc>
          <w:tcPr>
            <w:tcW w:w="2175" w:type="pct"/>
            <w:shd w:val="clear" w:color="auto" w:fill="auto"/>
            <w:vAlign w:val="center"/>
          </w:tcPr>
          <w:p w:rsidR="00641187" w:rsidRPr="0074590C" w:rsidRDefault="00DD6948" w:rsidP="00B0774D">
            <w:pPr>
              <w:pStyle w:val="aa"/>
              <w:widowControl w:val="0"/>
              <w:pBdr>
                <w:bottom w:val="single" w:sz="4" w:space="1" w:color="000000"/>
              </w:pBdr>
              <w:jc w:val="both"/>
              <w:rPr>
                <w:rFonts w:eastAsia="楷体_GB2312"/>
              </w:rPr>
            </w:pPr>
            <w:r>
              <w:rPr>
                <w:rFonts w:eastAsia="楷体_GB2312" w:hint="eastAsia"/>
              </w:rPr>
              <w:t>可选，可以为</w:t>
            </w:r>
            <w:r>
              <w:rPr>
                <w:rFonts w:eastAsia="楷体_GB2312" w:hint="eastAsia"/>
              </w:rPr>
              <w:t>null</w:t>
            </w:r>
          </w:p>
        </w:tc>
      </w:tr>
      <w:tr w:rsidR="00641187" w:rsidRPr="00F3447D" w:rsidTr="00641187">
        <w:tc>
          <w:tcPr>
            <w:tcW w:w="930" w:type="pct"/>
            <w:shd w:val="clear" w:color="auto" w:fill="auto"/>
            <w:vAlign w:val="center"/>
          </w:tcPr>
          <w:p w:rsidR="00641187" w:rsidRPr="0074590C" w:rsidRDefault="00641187" w:rsidP="00B0774D">
            <w:pPr>
              <w:pStyle w:val="aa"/>
              <w:widowControl w:val="0"/>
              <w:pBdr>
                <w:bottom w:val="single" w:sz="4" w:space="1" w:color="000000"/>
              </w:pBdr>
              <w:jc w:val="both"/>
              <w:rPr>
                <w:rFonts w:eastAsia="楷体_GB2312"/>
              </w:rPr>
            </w:pPr>
          </w:p>
        </w:tc>
        <w:tc>
          <w:tcPr>
            <w:tcW w:w="1894" w:type="pct"/>
            <w:shd w:val="clear" w:color="auto" w:fill="auto"/>
            <w:vAlign w:val="center"/>
          </w:tcPr>
          <w:p w:rsidR="00641187" w:rsidRPr="0074590C" w:rsidRDefault="00641187" w:rsidP="0074590C">
            <w:pPr>
              <w:pStyle w:val="aa"/>
              <w:widowControl w:val="0"/>
              <w:pBdr>
                <w:bottom w:val="single" w:sz="4" w:space="1" w:color="000000"/>
              </w:pBdr>
              <w:jc w:val="both"/>
              <w:rPr>
                <w:rFonts w:eastAsia="楷体_GB2312"/>
              </w:rPr>
            </w:pPr>
          </w:p>
        </w:tc>
        <w:tc>
          <w:tcPr>
            <w:tcW w:w="2175" w:type="pct"/>
            <w:shd w:val="clear" w:color="auto" w:fill="auto"/>
            <w:vAlign w:val="center"/>
          </w:tcPr>
          <w:p w:rsidR="00641187" w:rsidRPr="0074590C" w:rsidRDefault="00641187" w:rsidP="00B0774D">
            <w:pPr>
              <w:pStyle w:val="aa"/>
              <w:widowControl w:val="0"/>
              <w:pBdr>
                <w:bottom w:val="single" w:sz="4" w:space="1" w:color="000000"/>
              </w:pBdr>
              <w:jc w:val="both"/>
              <w:rPr>
                <w:rFonts w:eastAsia="楷体_GB2312"/>
              </w:rPr>
            </w:pPr>
          </w:p>
        </w:tc>
      </w:tr>
      <w:tr w:rsidR="00641187" w:rsidRPr="00F3447D" w:rsidTr="00641187">
        <w:trPr>
          <w:trHeight w:val="285"/>
        </w:trPr>
        <w:tc>
          <w:tcPr>
            <w:tcW w:w="930" w:type="pct"/>
            <w:shd w:val="clear" w:color="auto" w:fill="auto"/>
            <w:vAlign w:val="center"/>
          </w:tcPr>
          <w:p w:rsidR="00641187" w:rsidRPr="0074590C" w:rsidRDefault="00641187" w:rsidP="00B0774D">
            <w:pPr>
              <w:pStyle w:val="aa"/>
              <w:widowControl w:val="0"/>
              <w:pBdr>
                <w:bottom w:val="single" w:sz="4" w:space="1" w:color="000000"/>
              </w:pBdr>
              <w:jc w:val="both"/>
              <w:rPr>
                <w:rFonts w:eastAsia="楷体_GB2312"/>
              </w:rPr>
            </w:pPr>
          </w:p>
        </w:tc>
        <w:tc>
          <w:tcPr>
            <w:tcW w:w="1894" w:type="pct"/>
            <w:shd w:val="clear" w:color="auto" w:fill="auto"/>
            <w:vAlign w:val="center"/>
          </w:tcPr>
          <w:p w:rsidR="00641187" w:rsidRPr="0074590C" w:rsidRDefault="00641187" w:rsidP="0074590C">
            <w:pPr>
              <w:pStyle w:val="aa"/>
              <w:widowControl w:val="0"/>
              <w:pBdr>
                <w:bottom w:val="single" w:sz="4" w:space="1" w:color="000000"/>
              </w:pBdr>
              <w:jc w:val="both"/>
              <w:rPr>
                <w:rFonts w:eastAsia="楷体_GB2312"/>
              </w:rPr>
            </w:pPr>
          </w:p>
        </w:tc>
        <w:tc>
          <w:tcPr>
            <w:tcW w:w="2175" w:type="pct"/>
            <w:shd w:val="clear" w:color="auto" w:fill="auto"/>
            <w:vAlign w:val="center"/>
          </w:tcPr>
          <w:p w:rsidR="00641187" w:rsidRPr="0074590C" w:rsidRDefault="00641187" w:rsidP="00B0774D">
            <w:pPr>
              <w:pStyle w:val="aa"/>
              <w:widowControl w:val="0"/>
              <w:pBdr>
                <w:bottom w:val="single" w:sz="4" w:space="1" w:color="000000"/>
              </w:pBdr>
              <w:jc w:val="both"/>
              <w:rPr>
                <w:rFonts w:eastAsia="楷体_GB2312"/>
              </w:rPr>
            </w:pPr>
          </w:p>
        </w:tc>
      </w:tr>
      <w:tr w:rsidR="00641187" w:rsidRPr="00F3447D" w:rsidTr="00641187">
        <w:trPr>
          <w:trHeight w:val="285"/>
        </w:trPr>
        <w:tc>
          <w:tcPr>
            <w:tcW w:w="930" w:type="pct"/>
            <w:shd w:val="clear" w:color="auto" w:fill="auto"/>
            <w:vAlign w:val="center"/>
          </w:tcPr>
          <w:p w:rsidR="00641187" w:rsidRPr="0074590C" w:rsidRDefault="00641187" w:rsidP="00B0774D">
            <w:pPr>
              <w:pStyle w:val="aa"/>
              <w:widowControl w:val="0"/>
              <w:pBdr>
                <w:bottom w:val="single" w:sz="4" w:space="1" w:color="000000"/>
              </w:pBdr>
              <w:jc w:val="both"/>
              <w:rPr>
                <w:rFonts w:eastAsia="楷体_GB2312"/>
              </w:rPr>
            </w:pPr>
          </w:p>
        </w:tc>
        <w:tc>
          <w:tcPr>
            <w:tcW w:w="1894" w:type="pct"/>
            <w:shd w:val="clear" w:color="auto" w:fill="auto"/>
            <w:vAlign w:val="center"/>
          </w:tcPr>
          <w:p w:rsidR="00641187" w:rsidRPr="0074590C" w:rsidRDefault="00641187" w:rsidP="0074590C">
            <w:pPr>
              <w:pStyle w:val="aa"/>
              <w:widowControl w:val="0"/>
              <w:pBdr>
                <w:bottom w:val="single" w:sz="4" w:space="1" w:color="000000"/>
              </w:pBdr>
              <w:jc w:val="both"/>
              <w:rPr>
                <w:rFonts w:eastAsia="楷体_GB2312"/>
              </w:rPr>
            </w:pPr>
          </w:p>
        </w:tc>
        <w:tc>
          <w:tcPr>
            <w:tcW w:w="2175" w:type="pct"/>
            <w:shd w:val="clear" w:color="auto" w:fill="auto"/>
            <w:vAlign w:val="center"/>
          </w:tcPr>
          <w:p w:rsidR="00641187" w:rsidRPr="0074590C" w:rsidRDefault="00641187" w:rsidP="00B0774D">
            <w:pPr>
              <w:pStyle w:val="aa"/>
              <w:widowControl w:val="0"/>
              <w:pBdr>
                <w:bottom w:val="single" w:sz="4" w:space="1" w:color="000000"/>
              </w:pBdr>
              <w:jc w:val="both"/>
              <w:rPr>
                <w:rFonts w:eastAsia="楷体_GB2312"/>
              </w:rPr>
            </w:pPr>
          </w:p>
        </w:tc>
      </w:tr>
    </w:tbl>
    <w:p w:rsidR="001B0FB5" w:rsidRDefault="001B0FB5" w:rsidP="00252D02">
      <w:pPr>
        <w:pStyle w:val="ae"/>
        <w:sectPr w:rsidR="001B0FB5" w:rsidSect="00732284">
          <w:pgSz w:w="11906" w:h="16838"/>
          <w:pgMar w:top="1312" w:right="1800" w:bottom="1440" w:left="1800" w:header="779" w:footer="992" w:gutter="0"/>
          <w:cols w:space="425"/>
          <w:docGrid w:type="lines" w:linePitch="312"/>
        </w:sectPr>
      </w:pPr>
    </w:p>
    <w:p w:rsidR="00325347" w:rsidRDefault="005B144C" w:rsidP="00252D02">
      <w:pPr>
        <w:pStyle w:val="ae"/>
      </w:pPr>
      <w:r>
        <w:rPr>
          <w:rFonts w:hint="eastAsia"/>
        </w:rPr>
        <w:lastRenderedPageBreak/>
        <w:t>国内机票频道</w:t>
      </w:r>
      <w:r w:rsidR="00BF08B6">
        <w:rPr>
          <w:rFonts w:hint="eastAsia"/>
        </w:rPr>
        <w:t>数据库设计文档</w:t>
      </w:r>
    </w:p>
    <w:p w:rsidR="00325347" w:rsidRDefault="00325347" w:rsidP="00252D02">
      <w:pPr>
        <w:pStyle w:val="1"/>
      </w:pPr>
      <w:bookmarkStart w:id="6" w:name="_Toc177184951"/>
      <w:bookmarkStart w:id="7" w:name="_Toc419991334"/>
      <w:r>
        <w:rPr>
          <w:rFonts w:hint="eastAsia"/>
        </w:rPr>
        <w:t>概述</w:t>
      </w:r>
      <w:bookmarkEnd w:id="6"/>
      <w:bookmarkEnd w:id="7"/>
    </w:p>
    <w:p w:rsidR="00E30786" w:rsidRPr="00E30786" w:rsidRDefault="00E30786" w:rsidP="00252D02">
      <w:pPr>
        <w:ind w:firstLine="210"/>
      </w:pPr>
    </w:p>
    <w:p w:rsidR="00036434" w:rsidRPr="0066713D" w:rsidRDefault="00036434" w:rsidP="00252D02">
      <w:pPr>
        <w:pStyle w:val="1"/>
      </w:pPr>
      <w:bookmarkStart w:id="8" w:name="_Toc419991335"/>
      <w:r>
        <w:rPr>
          <w:rFonts w:hint="eastAsia"/>
        </w:rPr>
        <w:t>系统功能实现方案</w:t>
      </w:r>
      <w:bookmarkEnd w:id="8"/>
    </w:p>
    <w:p w:rsidR="003F31E7" w:rsidRDefault="003F31E7" w:rsidP="00940886">
      <w:pPr>
        <w:ind w:firstLine="210"/>
      </w:pPr>
    </w:p>
    <w:p w:rsidR="00BB76FB" w:rsidRDefault="00D47F96" w:rsidP="008A1941">
      <w:pPr>
        <w:pStyle w:val="20"/>
      </w:pPr>
      <w:bookmarkStart w:id="9" w:name="_Toc419991336"/>
      <w:r>
        <w:rPr>
          <w:rFonts w:hint="eastAsia"/>
        </w:rPr>
        <w:t>第三方优惠券</w:t>
      </w:r>
      <w:bookmarkEnd w:id="9"/>
    </w:p>
    <w:p w:rsidR="00A2165C" w:rsidRDefault="00A02622" w:rsidP="00A2165C">
      <w:pPr>
        <w:ind w:firstLine="210"/>
      </w:pPr>
      <w:r>
        <w:rPr>
          <w:rFonts w:hint="eastAsia"/>
        </w:rPr>
        <w:t>国内机票在</w:t>
      </w:r>
      <w:r w:rsidR="00AB6984">
        <w:rPr>
          <w:rFonts w:hint="eastAsia"/>
        </w:rPr>
        <w:t>2015-0</w:t>
      </w:r>
      <w:r>
        <w:rPr>
          <w:rFonts w:hint="eastAsia"/>
        </w:rPr>
        <w:t>6</w:t>
      </w:r>
      <w:r>
        <w:rPr>
          <w:rFonts w:hint="eastAsia"/>
        </w:rPr>
        <w:t>月初将会针对</w:t>
      </w:r>
      <w:r w:rsidR="00AB6984">
        <w:rPr>
          <w:rFonts w:hint="eastAsia"/>
        </w:rPr>
        <w:t>成功出票的订单进行赠送易到用车优惠券，</w:t>
      </w:r>
      <w:r w:rsidR="00BC682A">
        <w:rPr>
          <w:rFonts w:hint="eastAsia"/>
        </w:rPr>
        <w:t>第三方优惠券信息需要保存在订单</w:t>
      </w:r>
      <w:proofErr w:type="spellStart"/>
      <w:r w:rsidR="00BC682A">
        <w:rPr>
          <w:rFonts w:hint="eastAsia"/>
        </w:rPr>
        <w:t>ord</w:t>
      </w:r>
      <w:proofErr w:type="spellEnd"/>
      <w:r w:rsidR="00BC682A">
        <w:rPr>
          <w:rFonts w:hint="eastAsia"/>
        </w:rPr>
        <w:t>数据库中，针对第三方优惠券信息，后续国内机票</w:t>
      </w:r>
      <w:proofErr w:type="gramStart"/>
      <w:r w:rsidR="00BC682A">
        <w:rPr>
          <w:rFonts w:hint="eastAsia"/>
        </w:rPr>
        <w:t>统</w:t>
      </w:r>
      <w:r w:rsidR="00076BD8">
        <w:rPr>
          <w:rFonts w:hint="eastAsia"/>
        </w:rPr>
        <w:t>首先</w:t>
      </w:r>
      <w:proofErr w:type="gramEnd"/>
      <w:r w:rsidR="00076BD8">
        <w:rPr>
          <w:rFonts w:hint="eastAsia"/>
        </w:rPr>
        <w:t>考虑使用此</w:t>
      </w:r>
      <w:r w:rsidR="00BC682A">
        <w:rPr>
          <w:rFonts w:hint="eastAsia"/>
        </w:rPr>
        <w:t>表保存</w:t>
      </w:r>
      <w:r w:rsidR="00076BD8">
        <w:rPr>
          <w:rFonts w:hint="eastAsia"/>
        </w:rPr>
        <w:t>。</w:t>
      </w:r>
      <w:r w:rsidR="00076BD8">
        <w:rPr>
          <w:rFonts w:hint="eastAsia"/>
        </w:rPr>
        <w:t xml:space="preserve"> </w:t>
      </w:r>
    </w:p>
    <w:p w:rsidR="00BB76FB" w:rsidRDefault="00ED2477" w:rsidP="00BB76FB">
      <w:pPr>
        <w:pStyle w:val="a0"/>
        <w:numPr>
          <w:ilvl w:val="0"/>
          <w:numId w:val="10"/>
        </w:numPr>
        <w:tabs>
          <w:tab w:val="clear" w:pos="2989"/>
          <w:tab w:val="num" w:pos="721"/>
        </w:tabs>
        <w:ind w:left="0"/>
      </w:pPr>
      <w:r>
        <w:rPr>
          <w:rFonts w:hint="eastAsia"/>
        </w:rPr>
        <w:t>第三方优惠券</w:t>
      </w:r>
      <w:r w:rsidR="00255D55">
        <w:rPr>
          <w:rFonts w:hint="eastAsia"/>
        </w:rPr>
        <w:t>表</w:t>
      </w:r>
    </w:p>
    <w:tbl>
      <w:tblPr>
        <w:tblW w:w="8429" w:type="dxa"/>
        <w:tblLook w:val="0000" w:firstRow="0" w:lastRow="0" w:firstColumn="0" w:lastColumn="0" w:noHBand="0" w:noVBand="0"/>
      </w:tblPr>
      <w:tblGrid>
        <w:gridCol w:w="1101"/>
        <w:gridCol w:w="1317"/>
        <w:gridCol w:w="1668"/>
        <w:gridCol w:w="1834"/>
        <w:gridCol w:w="2509"/>
      </w:tblGrid>
      <w:tr w:rsidR="00A2165C" w:rsidRPr="007D5CF7" w:rsidTr="0011005A">
        <w:trPr>
          <w:trHeight w:val="105"/>
        </w:trPr>
        <w:tc>
          <w:tcPr>
            <w:tcW w:w="1101"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A2165C" w:rsidRPr="00423717" w:rsidRDefault="005830A3" w:rsidP="007D5CF7">
            <w:pPr>
              <w:rPr>
                <w:rFonts w:asciiTheme="minorEastAsia" w:eastAsiaTheme="minorEastAsia" w:hAnsiTheme="minorEastAsia"/>
                <w:b/>
                <w:sz w:val="16"/>
                <w:szCs w:val="16"/>
              </w:rPr>
            </w:pPr>
            <w:r w:rsidRPr="00423717">
              <w:rPr>
                <w:rFonts w:asciiTheme="minorEastAsia" w:eastAsiaTheme="minorEastAsia" w:hAnsiTheme="minorEastAsia" w:hint="eastAsia"/>
                <w:b/>
                <w:sz w:val="16"/>
                <w:szCs w:val="16"/>
              </w:rPr>
              <w:t>Table Name</w:t>
            </w:r>
          </w:p>
        </w:tc>
        <w:tc>
          <w:tcPr>
            <w:tcW w:w="7328" w:type="dxa"/>
            <w:gridSpan w:val="4"/>
            <w:tcBorders>
              <w:top w:val="single" w:sz="4" w:space="0" w:color="auto"/>
              <w:left w:val="nil"/>
              <w:bottom w:val="single" w:sz="4" w:space="0" w:color="auto"/>
              <w:right w:val="single" w:sz="4" w:space="0" w:color="auto"/>
            </w:tcBorders>
            <w:shd w:val="clear" w:color="auto" w:fill="C0C0C0"/>
            <w:noWrap/>
            <w:vAlign w:val="center"/>
          </w:tcPr>
          <w:p w:rsidR="00A2165C" w:rsidRPr="007D5CF7" w:rsidRDefault="00A2165C" w:rsidP="007D5CF7">
            <w:pPr>
              <w:rPr>
                <w:rFonts w:asciiTheme="minorEastAsia" w:eastAsiaTheme="minorEastAsia" w:hAnsiTheme="minorEastAsia"/>
                <w:sz w:val="16"/>
                <w:szCs w:val="16"/>
              </w:rPr>
            </w:pPr>
            <w:proofErr w:type="spellStart"/>
            <w:r w:rsidRPr="007D5CF7">
              <w:rPr>
                <w:rFonts w:asciiTheme="minorEastAsia" w:eastAsiaTheme="minorEastAsia" w:hAnsiTheme="minorEastAsia"/>
                <w:sz w:val="16"/>
                <w:szCs w:val="16"/>
              </w:rPr>
              <w:t>ord_ru_thirdpart_coupon</w:t>
            </w:r>
            <w:proofErr w:type="spellEnd"/>
          </w:p>
        </w:tc>
      </w:tr>
      <w:tr w:rsidR="003076DD" w:rsidRPr="007D5CF7" w:rsidTr="0011005A">
        <w:trPr>
          <w:trHeight w:val="285"/>
        </w:trPr>
        <w:tc>
          <w:tcPr>
            <w:tcW w:w="1101"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3076DD" w:rsidRPr="00423717" w:rsidRDefault="005830A3" w:rsidP="007D5CF7">
            <w:pPr>
              <w:rPr>
                <w:rFonts w:asciiTheme="minorEastAsia" w:eastAsiaTheme="minorEastAsia" w:hAnsiTheme="minorEastAsia"/>
                <w:b/>
                <w:sz w:val="16"/>
                <w:szCs w:val="16"/>
              </w:rPr>
            </w:pPr>
            <w:r w:rsidRPr="00423717">
              <w:rPr>
                <w:rFonts w:asciiTheme="minorEastAsia" w:eastAsiaTheme="minorEastAsia" w:hAnsiTheme="minorEastAsia" w:hint="eastAsia"/>
                <w:b/>
                <w:sz w:val="16"/>
                <w:szCs w:val="16"/>
              </w:rPr>
              <w:t>Indexes</w:t>
            </w:r>
          </w:p>
        </w:tc>
        <w:tc>
          <w:tcPr>
            <w:tcW w:w="7328" w:type="dxa"/>
            <w:gridSpan w:val="4"/>
            <w:tcBorders>
              <w:top w:val="single" w:sz="4" w:space="0" w:color="auto"/>
              <w:left w:val="nil"/>
              <w:bottom w:val="single" w:sz="4" w:space="0" w:color="auto"/>
              <w:right w:val="single" w:sz="4" w:space="0" w:color="auto"/>
            </w:tcBorders>
            <w:shd w:val="clear" w:color="auto" w:fill="C0C0C0"/>
            <w:noWrap/>
            <w:vAlign w:val="center"/>
          </w:tcPr>
          <w:p w:rsidR="003076DD" w:rsidRPr="007D5CF7" w:rsidRDefault="003076DD" w:rsidP="007D5CF7">
            <w:pPr>
              <w:rPr>
                <w:rFonts w:asciiTheme="minorEastAsia" w:eastAsiaTheme="minorEastAsia" w:hAnsiTheme="minorEastAsia"/>
                <w:sz w:val="16"/>
                <w:szCs w:val="16"/>
              </w:rPr>
            </w:pPr>
            <w:r w:rsidRPr="007D5CF7">
              <w:rPr>
                <w:rFonts w:asciiTheme="minorEastAsia" w:eastAsiaTheme="minorEastAsia" w:hAnsiTheme="minorEastAsia"/>
                <w:sz w:val="16"/>
                <w:szCs w:val="16"/>
              </w:rPr>
              <w:t>PRIMARY</w:t>
            </w:r>
            <w:r w:rsidRPr="007D5CF7">
              <w:rPr>
                <w:rFonts w:asciiTheme="minorEastAsia" w:eastAsiaTheme="minorEastAsia" w:hAnsiTheme="minorEastAsia" w:hint="eastAsia"/>
                <w:sz w:val="16"/>
                <w:szCs w:val="16"/>
              </w:rPr>
              <w:t>（</w:t>
            </w:r>
            <w:r w:rsidRPr="007D5CF7">
              <w:rPr>
                <w:rFonts w:asciiTheme="minorEastAsia" w:eastAsiaTheme="minorEastAsia" w:hAnsiTheme="minorEastAsia"/>
                <w:sz w:val="16"/>
                <w:szCs w:val="16"/>
              </w:rPr>
              <w:t>id</w:t>
            </w:r>
            <w:r w:rsidRPr="007D5CF7">
              <w:rPr>
                <w:rFonts w:asciiTheme="minorEastAsia" w:eastAsiaTheme="minorEastAsia" w:hAnsiTheme="minorEastAsia" w:hint="eastAsia"/>
                <w:sz w:val="16"/>
                <w:szCs w:val="16"/>
              </w:rPr>
              <w:t>）</w:t>
            </w:r>
          </w:p>
          <w:p w:rsidR="003076DD" w:rsidRPr="007D5CF7" w:rsidRDefault="003076DD" w:rsidP="007D5CF7">
            <w:pPr>
              <w:rPr>
                <w:rFonts w:asciiTheme="minorEastAsia" w:eastAsiaTheme="minorEastAsia" w:hAnsiTheme="minorEastAsia"/>
                <w:sz w:val="16"/>
                <w:szCs w:val="16"/>
              </w:rPr>
            </w:pPr>
            <w:r w:rsidRPr="007D5CF7">
              <w:rPr>
                <w:rFonts w:asciiTheme="minorEastAsia" w:eastAsiaTheme="minorEastAsia" w:hAnsiTheme="minorEastAsia"/>
                <w:sz w:val="16"/>
                <w:szCs w:val="16"/>
              </w:rPr>
              <w:t>UK_COUPONID_COUPONTYPE</w:t>
            </w:r>
            <w:r w:rsidRPr="007D5CF7">
              <w:rPr>
                <w:rFonts w:asciiTheme="minorEastAsia" w:eastAsiaTheme="minorEastAsia" w:hAnsiTheme="minorEastAsia" w:hint="eastAsia"/>
                <w:sz w:val="16"/>
                <w:szCs w:val="16"/>
              </w:rPr>
              <w:t>（</w:t>
            </w:r>
            <w:proofErr w:type="spellStart"/>
            <w:r w:rsidRPr="007D5CF7">
              <w:rPr>
                <w:rFonts w:asciiTheme="minorEastAsia" w:eastAsiaTheme="minorEastAsia" w:hAnsiTheme="minorEastAsia"/>
                <w:sz w:val="16"/>
                <w:szCs w:val="16"/>
              </w:rPr>
              <w:t>coupon_id</w:t>
            </w:r>
            <w:proofErr w:type="spellEnd"/>
            <w:r w:rsidRPr="007D5CF7">
              <w:rPr>
                <w:rFonts w:asciiTheme="minorEastAsia" w:eastAsiaTheme="minorEastAsia" w:hAnsiTheme="minorEastAsia"/>
                <w:sz w:val="16"/>
                <w:szCs w:val="16"/>
              </w:rPr>
              <w:t xml:space="preserve">, </w:t>
            </w:r>
            <w:proofErr w:type="spellStart"/>
            <w:r w:rsidRPr="007D5CF7">
              <w:rPr>
                <w:rFonts w:asciiTheme="minorEastAsia" w:eastAsiaTheme="minorEastAsia" w:hAnsiTheme="minorEastAsia"/>
                <w:sz w:val="16"/>
                <w:szCs w:val="16"/>
              </w:rPr>
              <w:t>coupon_type</w:t>
            </w:r>
            <w:proofErr w:type="spellEnd"/>
            <w:r w:rsidRPr="007D5CF7">
              <w:rPr>
                <w:rFonts w:asciiTheme="minorEastAsia" w:eastAsiaTheme="minorEastAsia" w:hAnsiTheme="minorEastAsia" w:hint="eastAsia"/>
                <w:sz w:val="16"/>
                <w:szCs w:val="16"/>
              </w:rPr>
              <w:t>）</w:t>
            </w:r>
          </w:p>
        </w:tc>
      </w:tr>
      <w:tr w:rsidR="0011005A" w:rsidRPr="007D5CF7" w:rsidTr="0028321B">
        <w:trPr>
          <w:trHeight w:val="285"/>
        </w:trPr>
        <w:tc>
          <w:tcPr>
            <w:tcW w:w="1101"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4910FC" w:rsidRPr="00BE3568" w:rsidRDefault="004910FC" w:rsidP="007D5CF7">
            <w:pPr>
              <w:rPr>
                <w:rFonts w:asciiTheme="minorEastAsia" w:eastAsiaTheme="minorEastAsia" w:hAnsiTheme="minorEastAsia"/>
                <w:b/>
                <w:sz w:val="16"/>
                <w:szCs w:val="16"/>
              </w:rPr>
            </w:pPr>
            <w:r w:rsidRPr="00BE3568">
              <w:rPr>
                <w:rFonts w:asciiTheme="minorEastAsia" w:eastAsiaTheme="minorEastAsia" w:hAnsiTheme="minorEastAsia" w:hint="eastAsia"/>
                <w:b/>
                <w:sz w:val="16"/>
                <w:szCs w:val="16"/>
              </w:rPr>
              <w:t>Columns</w:t>
            </w:r>
          </w:p>
        </w:tc>
        <w:tc>
          <w:tcPr>
            <w:tcW w:w="1317" w:type="dxa"/>
            <w:tcBorders>
              <w:top w:val="single" w:sz="4" w:space="0" w:color="auto"/>
              <w:left w:val="nil"/>
              <w:bottom w:val="single" w:sz="4" w:space="0" w:color="auto"/>
              <w:right w:val="single" w:sz="4" w:space="0" w:color="auto"/>
            </w:tcBorders>
            <w:shd w:val="clear" w:color="auto" w:fill="C0C0C0"/>
            <w:noWrap/>
            <w:vAlign w:val="center"/>
          </w:tcPr>
          <w:p w:rsidR="004910FC" w:rsidRPr="00BE3568" w:rsidRDefault="004910FC" w:rsidP="007D5CF7">
            <w:pPr>
              <w:rPr>
                <w:rFonts w:asciiTheme="minorEastAsia" w:eastAsiaTheme="minorEastAsia" w:hAnsiTheme="minorEastAsia"/>
                <w:b/>
                <w:sz w:val="16"/>
                <w:szCs w:val="16"/>
              </w:rPr>
            </w:pPr>
            <w:r w:rsidRPr="00BE3568">
              <w:rPr>
                <w:rFonts w:asciiTheme="minorEastAsia" w:eastAsiaTheme="minorEastAsia" w:hAnsiTheme="minorEastAsia" w:hint="eastAsia"/>
                <w:b/>
                <w:sz w:val="16"/>
                <w:szCs w:val="16"/>
              </w:rPr>
              <w:t>Type</w:t>
            </w:r>
          </w:p>
        </w:tc>
        <w:tc>
          <w:tcPr>
            <w:tcW w:w="1668" w:type="dxa"/>
            <w:tcBorders>
              <w:top w:val="single" w:sz="4" w:space="0" w:color="auto"/>
              <w:left w:val="nil"/>
              <w:bottom w:val="single" w:sz="4" w:space="0" w:color="auto"/>
              <w:right w:val="single" w:sz="4" w:space="0" w:color="auto"/>
            </w:tcBorders>
            <w:shd w:val="clear" w:color="auto" w:fill="C0C0C0"/>
            <w:noWrap/>
            <w:vAlign w:val="center"/>
          </w:tcPr>
          <w:p w:rsidR="004910FC" w:rsidRPr="00BE3568" w:rsidRDefault="004910FC" w:rsidP="00DD5CA8">
            <w:pPr>
              <w:rPr>
                <w:rFonts w:asciiTheme="minorEastAsia" w:eastAsiaTheme="minorEastAsia" w:hAnsiTheme="minorEastAsia"/>
                <w:b/>
                <w:sz w:val="16"/>
                <w:szCs w:val="16"/>
              </w:rPr>
            </w:pPr>
            <w:r w:rsidRPr="00BE3568">
              <w:rPr>
                <w:rFonts w:asciiTheme="minorEastAsia" w:eastAsiaTheme="minorEastAsia" w:hAnsiTheme="minorEastAsia" w:hint="eastAsia"/>
                <w:b/>
                <w:sz w:val="16"/>
                <w:szCs w:val="16"/>
              </w:rPr>
              <w:t>M</w:t>
            </w:r>
            <w:r w:rsidRPr="00BE3568">
              <w:rPr>
                <w:rFonts w:asciiTheme="minorEastAsia" w:eastAsiaTheme="minorEastAsia" w:hAnsiTheme="minorEastAsia"/>
                <w:b/>
                <w:sz w:val="16"/>
                <w:szCs w:val="16"/>
              </w:rPr>
              <w:t>andatory</w:t>
            </w:r>
            <w:r w:rsidRPr="00BE3568">
              <w:rPr>
                <w:rFonts w:asciiTheme="minorEastAsia" w:eastAsiaTheme="minorEastAsia" w:hAnsiTheme="minorEastAsia" w:hint="eastAsia"/>
                <w:b/>
                <w:sz w:val="16"/>
                <w:szCs w:val="16"/>
              </w:rPr>
              <w:t>/Optional</w:t>
            </w:r>
          </w:p>
        </w:tc>
        <w:tc>
          <w:tcPr>
            <w:tcW w:w="1834" w:type="dxa"/>
            <w:tcBorders>
              <w:top w:val="single" w:sz="4" w:space="0" w:color="auto"/>
              <w:left w:val="nil"/>
              <w:bottom w:val="single" w:sz="4" w:space="0" w:color="auto"/>
              <w:right w:val="single" w:sz="4" w:space="0" w:color="auto"/>
            </w:tcBorders>
            <w:shd w:val="clear" w:color="auto" w:fill="C0C0C0"/>
            <w:vAlign w:val="center"/>
          </w:tcPr>
          <w:p w:rsidR="004910FC" w:rsidRPr="00BE3568" w:rsidRDefault="004910FC" w:rsidP="008E58B3">
            <w:pPr>
              <w:rPr>
                <w:rFonts w:asciiTheme="minorEastAsia" w:eastAsiaTheme="minorEastAsia" w:hAnsiTheme="minorEastAsia"/>
                <w:b/>
                <w:sz w:val="16"/>
                <w:szCs w:val="16"/>
              </w:rPr>
            </w:pPr>
            <w:r w:rsidRPr="00BE3568">
              <w:rPr>
                <w:rFonts w:asciiTheme="minorEastAsia" w:eastAsiaTheme="minorEastAsia" w:hAnsiTheme="minorEastAsia" w:hint="eastAsia"/>
                <w:b/>
                <w:sz w:val="16"/>
                <w:szCs w:val="16"/>
              </w:rPr>
              <w:t>Default</w:t>
            </w:r>
          </w:p>
        </w:tc>
        <w:tc>
          <w:tcPr>
            <w:tcW w:w="2509" w:type="dxa"/>
            <w:tcBorders>
              <w:top w:val="single" w:sz="4" w:space="0" w:color="auto"/>
              <w:left w:val="nil"/>
              <w:bottom w:val="single" w:sz="4" w:space="0" w:color="auto"/>
              <w:right w:val="single" w:sz="4" w:space="0" w:color="auto"/>
            </w:tcBorders>
            <w:shd w:val="clear" w:color="auto" w:fill="C0C0C0"/>
            <w:vAlign w:val="center"/>
          </w:tcPr>
          <w:p w:rsidR="004910FC" w:rsidRPr="00BE3568" w:rsidRDefault="004910FC" w:rsidP="008E58B3">
            <w:pPr>
              <w:rPr>
                <w:rFonts w:asciiTheme="minorEastAsia" w:eastAsiaTheme="minorEastAsia" w:hAnsiTheme="minorEastAsia"/>
                <w:b/>
                <w:sz w:val="16"/>
                <w:szCs w:val="16"/>
              </w:rPr>
            </w:pPr>
            <w:r w:rsidRPr="00BE3568">
              <w:rPr>
                <w:rFonts w:asciiTheme="minorEastAsia" w:eastAsiaTheme="minorEastAsia" w:hAnsiTheme="minorEastAsia" w:hint="eastAsia"/>
                <w:b/>
                <w:sz w:val="16"/>
                <w:szCs w:val="16"/>
              </w:rPr>
              <w:t>Comment</w:t>
            </w:r>
          </w:p>
        </w:tc>
      </w:tr>
      <w:tr w:rsidR="0011005A" w:rsidRPr="007D5CF7" w:rsidTr="0028321B">
        <w:trPr>
          <w:trHeight w:val="285"/>
        </w:trPr>
        <w:tc>
          <w:tcPr>
            <w:tcW w:w="1101" w:type="dxa"/>
            <w:tcBorders>
              <w:top w:val="nil"/>
              <w:left w:val="single" w:sz="4" w:space="0" w:color="auto"/>
              <w:bottom w:val="single" w:sz="4" w:space="0" w:color="auto"/>
              <w:right w:val="single" w:sz="4" w:space="0" w:color="auto"/>
            </w:tcBorders>
            <w:shd w:val="clear" w:color="auto" w:fill="auto"/>
            <w:noWrap/>
            <w:vAlign w:val="center"/>
          </w:tcPr>
          <w:p w:rsidR="004910FC" w:rsidRPr="007D5CF7" w:rsidRDefault="004910FC" w:rsidP="007D5CF7">
            <w:pPr>
              <w:rPr>
                <w:rFonts w:asciiTheme="minorEastAsia" w:eastAsiaTheme="minorEastAsia" w:hAnsiTheme="minorEastAsia"/>
                <w:sz w:val="16"/>
                <w:szCs w:val="16"/>
              </w:rPr>
            </w:pPr>
            <w:r w:rsidRPr="007D5CF7">
              <w:rPr>
                <w:rFonts w:asciiTheme="minorEastAsia" w:eastAsiaTheme="minorEastAsia" w:hAnsiTheme="minorEastAsia" w:hint="eastAsia"/>
                <w:sz w:val="16"/>
                <w:szCs w:val="16"/>
              </w:rPr>
              <w:t xml:space="preserve">id </w:t>
            </w:r>
            <w:r>
              <w:rPr>
                <w:rFonts w:asciiTheme="minorEastAsia" w:eastAsiaTheme="minorEastAsia" w:hAnsiTheme="minorEastAsia" w:hint="eastAsia"/>
                <w:sz w:val="16"/>
                <w:szCs w:val="16"/>
              </w:rPr>
              <w:t>(主键，自增长)</w:t>
            </w:r>
          </w:p>
        </w:tc>
        <w:tc>
          <w:tcPr>
            <w:tcW w:w="1317" w:type="dxa"/>
            <w:tcBorders>
              <w:top w:val="nil"/>
              <w:left w:val="nil"/>
              <w:bottom w:val="single" w:sz="4" w:space="0" w:color="auto"/>
              <w:right w:val="single" w:sz="4" w:space="0" w:color="auto"/>
            </w:tcBorders>
            <w:shd w:val="clear" w:color="auto" w:fill="auto"/>
            <w:noWrap/>
            <w:vAlign w:val="center"/>
          </w:tcPr>
          <w:p w:rsidR="004910FC" w:rsidRPr="007D5CF7" w:rsidRDefault="004910FC" w:rsidP="007D5CF7">
            <w:pPr>
              <w:rPr>
                <w:rFonts w:asciiTheme="minorEastAsia" w:eastAsiaTheme="minorEastAsia" w:hAnsiTheme="minorEastAsia"/>
                <w:sz w:val="16"/>
                <w:szCs w:val="16"/>
              </w:rPr>
            </w:pPr>
            <w:proofErr w:type="spellStart"/>
            <w:r>
              <w:rPr>
                <w:rFonts w:asciiTheme="minorEastAsia" w:eastAsiaTheme="minorEastAsia" w:hAnsiTheme="minorEastAsia" w:hint="eastAsia"/>
                <w:sz w:val="16"/>
                <w:szCs w:val="16"/>
              </w:rPr>
              <w:t>int</w:t>
            </w:r>
            <w:proofErr w:type="spellEnd"/>
            <w:r>
              <w:rPr>
                <w:rFonts w:asciiTheme="minorEastAsia" w:eastAsiaTheme="minorEastAsia" w:hAnsiTheme="minorEastAsia" w:hint="eastAsia"/>
                <w:sz w:val="16"/>
                <w:szCs w:val="16"/>
              </w:rPr>
              <w:t>(11)</w:t>
            </w:r>
          </w:p>
        </w:tc>
        <w:tc>
          <w:tcPr>
            <w:tcW w:w="1668" w:type="dxa"/>
            <w:tcBorders>
              <w:top w:val="nil"/>
              <w:left w:val="nil"/>
              <w:bottom w:val="single" w:sz="4" w:space="0" w:color="auto"/>
              <w:right w:val="single" w:sz="4" w:space="0" w:color="auto"/>
            </w:tcBorders>
            <w:shd w:val="clear" w:color="auto" w:fill="auto"/>
            <w:noWrap/>
            <w:vAlign w:val="center"/>
          </w:tcPr>
          <w:p w:rsidR="004910FC" w:rsidRPr="007D5CF7" w:rsidRDefault="004910FC" w:rsidP="007D5CF7">
            <w:pPr>
              <w:rPr>
                <w:rFonts w:asciiTheme="minorEastAsia" w:eastAsiaTheme="minorEastAsia" w:hAnsiTheme="minorEastAsia"/>
                <w:sz w:val="16"/>
                <w:szCs w:val="16"/>
              </w:rPr>
            </w:pPr>
            <w:r>
              <w:rPr>
                <w:rFonts w:asciiTheme="minorEastAsia" w:eastAsiaTheme="minorEastAsia" w:hAnsiTheme="minorEastAsia" w:hint="eastAsia"/>
                <w:sz w:val="16"/>
                <w:szCs w:val="16"/>
              </w:rPr>
              <w:t>M</w:t>
            </w:r>
          </w:p>
        </w:tc>
        <w:tc>
          <w:tcPr>
            <w:tcW w:w="1834" w:type="dxa"/>
            <w:tcBorders>
              <w:top w:val="nil"/>
              <w:left w:val="nil"/>
              <w:bottom w:val="single" w:sz="4" w:space="0" w:color="auto"/>
              <w:right w:val="single" w:sz="4" w:space="0" w:color="auto"/>
            </w:tcBorders>
            <w:vAlign w:val="center"/>
          </w:tcPr>
          <w:p w:rsidR="004910FC" w:rsidRPr="007D5CF7" w:rsidRDefault="004910FC" w:rsidP="008E58B3">
            <w:pPr>
              <w:rPr>
                <w:rFonts w:asciiTheme="minorEastAsia" w:eastAsiaTheme="minorEastAsia" w:hAnsiTheme="minorEastAsia"/>
                <w:sz w:val="16"/>
                <w:szCs w:val="16"/>
              </w:rPr>
            </w:pPr>
            <w:r>
              <w:rPr>
                <w:rFonts w:asciiTheme="minorEastAsia" w:eastAsiaTheme="minorEastAsia" w:hAnsiTheme="minorEastAsia" w:hint="eastAsia"/>
                <w:sz w:val="16"/>
                <w:szCs w:val="16"/>
              </w:rPr>
              <w:t>N/A</w:t>
            </w:r>
          </w:p>
        </w:tc>
        <w:tc>
          <w:tcPr>
            <w:tcW w:w="2509" w:type="dxa"/>
            <w:tcBorders>
              <w:top w:val="nil"/>
              <w:left w:val="nil"/>
              <w:bottom w:val="single" w:sz="4" w:space="0" w:color="auto"/>
              <w:right w:val="single" w:sz="4" w:space="0" w:color="auto"/>
            </w:tcBorders>
            <w:vAlign w:val="center"/>
          </w:tcPr>
          <w:p w:rsidR="004910FC" w:rsidRPr="007D5CF7" w:rsidRDefault="003D22D1" w:rsidP="008E58B3">
            <w:pPr>
              <w:rPr>
                <w:rFonts w:asciiTheme="minorEastAsia" w:eastAsiaTheme="minorEastAsia" w:hAnsiTheme="minorEastAsia"/>
                <w:sz w:val="16"/>
                <w:szCs w:val="16"/>
              </w:rPr>
            </w:pPr>
            <w:r w:rsidRPr="003D22D1">
              <w:rPr>
                <w:rFonts w:asciiTheme="minorEastAsia" w:eastAsiaTheme="minorEastAsia" w:hAnsiTheme="minorEastAsia" w:hint="eastAsia"/>
                <w:sz w:val="16"/>
                <w:szCs w:val="16"/>
              </w:rPr>
              <w:t>主键ID，主</w:t>
            </w:r>
            <w:proofErr w:type="gramStart"/>
            <w:r w:rsidRPr="003D22D1">
              <w:rPr>
                <w:rFonts w:asciiTheme="minorEastAsia" w:eastAsiaTheme="minorEastAsia" w:hAnsiTheme="minorEastAsia" w:hint="eastAsia"/>
                <w:sz w:val="16"/>
                <w:szCs w:val="16"/>
              </w:rPr>
              <w:t>键业务</w:t>
            </w:r>
            <w:proofErr w:type="gramEnd"/>
            <w:r w:rsidRPr="003D22D1">
              <w:rPr>
                <w:rFonts w:asciiTheme="minorEastAsia" w:eastAsiaTheme="minorEastAsia" w:hAnsiTheme="minorEastAsia" w:hint="eastAsia"/>
                <w:sz w:val="16"/>
                <w:szCs w:val="16"/>
              </w:rPr>
              <w:t>无关</w:t>
            </w:r>
          </w:p>
        </w:tc>
      </w:tr>
      <w:tr w:rsidR="0011005A" w:rsidRPr="007D5CF7" w:rsidTr="0028321B">
        <w:trPr>
          <w:trHeight w:val="285"/>
        </w:trPr>
        <w:tc>
          <w:tcPr>
            <w:tcW w:w="1101" w:type="dxa"/>
            <w:tcBorders>
              <w:top w:val="nil"/>
              <w:left w:val="single" w:sz="4" w:space="0" w:color="auto"/>
              <w:bottom w:val="single" w:sz="4" w:space="0" w:color="auto"/>
              <w:right w:val="single" w:sz="4" w:space="0" w:color="auto"/>
            </w:tcBorders>
            <w:shd w:val="clear" w:color="auto" w:fill="auto"/>
            <w:noWrap/>
            <w:vAlign w:val="center"/>
          </w:tcPr>
          <w:p w:rsidR="004910FC" w:rsidRPr="007D5CF7" w:rsidRDefault="004910FC" w:rsidP="007D5CF7">
            <w:pPr>
              <w:rPr>
                <w:rFonts w:asciiTheme="minorEastAsia" w:eastAsiaTheme="minorEastAsia" w:hAnsiTheme="minorEastAsia"/>
                <w:sz w:val="16"/>
                <w:szCs w:val="16"/>
              </w:rPr>
            </w:pPr>
            <w:proofErr w:type="spellStart"/>
            <w:r w:rsidRPr="007D5CF7">
              <w:rPr>
                <w:rFonts w:asciiTheme="minorEastAsia" w:eastAsiaTheme="minorEastAsia" w:hAnsiTheme="minorEastAsia"/>
                <w:sz w:val="16"/>
                <w:szCs w:val="16"/>
              </w:rPr>
              <w:t>order_id</w:t>
            </w:r>
            <w:proofErr w:type="spellEnd"/>
          </w:p>
        </w:tc>
        <w:tc>
          <w:tcPr>
            <w:tcW w:w="1317" w:type="dxa"/>
            <w:tcBorders>
              <w:top w:val="nil"/>
              <w:left w:val="nil"/>
              <w:bottom w:val="single" w:sz="4" w:space="0" w:color="auto"/>
              <w:right w:val="single" w:sz="4" w:space="0" w:color="auto"/>
            </w:tcBorders>
            <w:shd w:val="clear" w:color="auto" w:fill="auto"/>
            <w:noWrap/>
            <w:vAlign w:val="center"/>
          </w:tcPr>
          <w:p w:rsidR="004910FC" w:rsidRPr="007D5CF7" w:rsidRDefault="004910FC" w:rsidP="007D5CF7">
            <w:pPr>
              <w:rPr>
                <w:rFonts w:asciiTheme="minorEastAsia" w:eastAsiaTheme="minorEastAsia" w:hAnsiTheme="minorEastAsia"/>
                <w:sz w:val="16"/>
                <w:szCs w:val="16"/>
              </w:rPr>
            </w:pPr>
            <w:proofErr w:type="spellStart"/>
            <w:r>
              <w:rPr>
                <w:rFonts w:asciiTheme="minorEastAsia" w:eastAsiaTheme="minorEastAsia" w:hAnsiTheme="minorEastAsia" w:hint="eastAsia"/>
                <w:sz w:val="16"/>
                <w:szCs w:val="16"/>
              </w:rPr>
              <w:t>int</w:t>
            </w:r>
            <w:proofErr w:type="spellEnd"/>
            <w:r>
              <w:rPr>
                <w:rFonts w:asciiTheme="minorEastAsia" w:eastAsiaTheme="minorEastAsia" w:hAnsiTheme="minorEastAsia" w:hint="eastAsia"/>
                <w:sz w:val="16"/>
                <w:szCs w:val="16"/>
              </w:rPr>
              <w:t>(11)</w:t>
            </w:r>
          </w:p>
        </w:tc>
        <w:tc>
          <w:tcPr>
            <w:tcW w:w="1668" w:type="dxa"/>
            <w:tcBorders>
              <w:top w:val="nil"/>
              <w:left w:val="nil"/>
              <w:bottom w:val="single" w:sz="4" w:space="0" w:color="auto"/>
              <w:right w:val="single" w:sz="4" w:space="0" w:color="auto"/>
            </w:tcBorders>
            <w:shd w:val="clear" w:color="auto" w:fill="auto"/>
            <w:noWrap/>
            <w:vAlign w:val="center"/>
          </w:tcPr>
          <w:p w:rsidR="004910FC" w:rsidRPr="007D5CF7" w:rsidRDefault="004910FC" w:rsidP="007D5CF7">
            <w:pPr>
              <w:rPr>
                <w:rFonts w:asciiTheme="minorEastAsia" w:eastAsiaTheme="minorEastAsia" w:hAnsiTheme="minorEastAsia"/>
                <w:sz w:val="16"/>
                <w:szCs w:val="16"/>
              </w:rPr>
            </w:pPr>
            <w:r>
              <w:rPr>
                <w:rFonts w:asciiTheme="minorEastAsia" w:eastAsiaTheme="minorEastAsia" w:hAnsiTheme="minorEastAsia" w:hint="eastAsia"/>
                <w:sz w:val="16"/>
                <w:szCs w:val="16"/>
              </w:rPr>
              <w:t>M</w:t>
            </w:r>
          </w:p>
        </w:tc>
        <w:tc>
          <w:tcPr>
            <w:tcW w:w="1834" w:type="dxa"/>
            <w:tcBorders>
              <w:top w:val="nil"/>
              <w:left w:val="nil"/>
              <w:bottom w:val="single" w:sz="4" w:space="0" w:color="auto"/>
              <w:right w:val="single" w:sz="4" w:space="0" w:color="auto"/>
            </w:tcBorders>
            <w:vAlign w:val="center"/>
          </w:tcPr>
          <w:p w:rsidR="004910FC" w:rsidRPr="007D5CF7" w:rsidRDefault="004910FC" w:rsidP="008E58B3">
            <w:pPr>
              <w:rPr>
                <w:rFonts w:asciiTheme="minorEastAsia" w:eastAsiaTheme="minorEastAsia" w:hAnsiTheme="minorEastAsia"/>
                <w:sz w:val="16"/>
                <w:szCs w:val="16"/>
              </w:rPr>
            </w:pPr>
            <w:r>
              <w:rPr>
                <w:rFonts w:asciiTheme="minorEastAsia" w:eastAsiaTheme="minorEastAsia" w:hAnsiTheme="minorEastAsia" w:hint="eastAsia"/>
                <w:sz w:val="16"/>
                <w:szCs w:val="16"/>
              </w:rPr>
              <w:t>N/A</w:t>
            </w:r>
          </w:p>
        </w:tc>
        <w:tc>
          <w:tcPr>
            <w:tcW w:w="2509" w:type="dxa"/>
            <w:tcBorders>
              <w:top w:val="nil"/>
              <w:left w:val="nil"/>
              <w:bottom w:val="single" w:sz="4" w:space="0" w:color="auto"/>
              <w:right w:val="single" w:sz="4" w:space="0" w:color="auto"/>
            </w:tcBorders>
            <w:vAlign w:val="center"/>
          </w:tcPr>
          <w:p w:rsidR="004910FC" w:rsidRPr="007D5CF7" w:rsidRDefault="003D22D1" w:rsidP="008E58B3">
            <w:pPr>
              <w:rPr>
                <w:rFonts w:asciiTheme="minorEastAsia" w:eastAsiaTheme="minorEastAsia" w:hAnsiTheme="minorEastAsia"/>
                <w:sz w:val="16"/>
                <w:szCs w:val="16"/>
              </w:rPr>
            </w:pPr>
            <w:r w:rsidRPr="003D22D1">
              <w:rPr>
                <w:rFonts w:asciiTheme="minorEastAsia" w:eastAsiaTheme="minorEastAsia" w:hAnsiTheme="minorEastAsia" w:hint="eastAsia"/>
                <w:sz w:val="16"/>
                <w:szCs w:val="16"/>
              </w:rPr>
              <w:t>订单ID</w:t>
            </w:r>
          </w:p>
        </w:tc>
      </w:tr>
      <w:tr w:rsidR="0011005A" w:rsidRPr="007D5CF7" w:rsidTr="0028321B">
        <w:trPr>
          <w:trHeight w:val="285"/>
        </w:trPr>
        <w:tc>
          <w:tcPr>
            <w:tcW w:w="1101" w:type="dxa"/>
            <w:tcBorders>
              <w:top w:val="nil"/>
              <w:left w:val="single" w:sz="4" w:space="0" w:color="auto"/>
              <w:bottom w:val="single" w:sz="4" w:space="0" w:color="auto"/>
              <w:right w:val="single" w:sz="4" w:space="0" w:color="auto"/>
            </w:tcBorders>
            <w:shd w:val="clear" w:color="auto" w:fill="auto"/>
            <w:noWrap/>
            <w:vAlign w:val="center"/>
          </w:tcPr>
          <w:p w:rsidR="004910FC" w:rsidRPr="007D5CF7" w:rsidRDefault="004910FC" w:rsidP="007D5CF7">
            <w:pPr>
              <w:rPr>
                <w:rFonts w:asciiTheme="minorEastAsia" w:eastAsiaTheme="minorEastAsia" w:hAnsiTheme="minorEastAsia"/>
                <w:sz w:val="16"/>
                <w:szCs w:val="16"/>
              </w:rPr>
            </w:pPr>
            <w:proofErr w:type="spellStart"/>
            <w:r w:rsidRPr="007D5CF7">
              <w:rPr>
                <w:rFonts w:asciiTheme="minorEastAsia" w:eastAsiaTheme="minorEastAsia" w:hAnsiTheme="minorEastAsia"/>
                <w:sz w:val="16"/>
                <w:szCs w:val="16"/>
              </w:rPr>
              <w:t>coupon_id</w:t>
            </w:r>
            <w:proofErr w:type="spellEnd"/>
          </w:p>
        </w:tc>
        <w:tc>
          <w:tcPr>
            <w:tcW w:w="1317" w:type="dxa"/>
            <w:tcBorders>
              <w:top w:val="nil"/>
              <w:left w:val="nil"/>
              <w:bottom w:val="single" w:sz="4" w:space="0" w:color="auto"/>
              <w:right w:val="single" w:sz="4" w:space="0" w:color="auto"/>
            </w:tcBorders>
            <w:shd w:val="clear" w:color="auto" w:fill="auto"/>
            <w:noWrap/>
            <w:vAlign w:val="center"/>
          </w:tcPr>
          <w:p w:rsidR="004910FC" w:rsidRPr="007D5CF7" w:rsidRDefault="004910FC" w:rsidP="007D5CF7">
            <w:pPr>
              <w:rPr>
                <w:rFonts w:asciiTheme="minorEastAsia" w:eastAsiaTheme="minorEastAsia" w:hAnsiTheme="minorEastAsia"/>
                <w:sz w:val="16"/>
                <w:szCs w:val="16"/>
              </w:rPr>
            </w:pPr>
            <w:proofErr w:type="spellStart"/>
            <w:r w:rsidRPr="00AF0A84">
              <w:rPr>
                <w:rFonts w:asciiTheme="minorEastAsia" w:eastAsiaTheme="minorEastAsia" w:hAnsiTheme="minorEastAsia"/>
                <w:sz w:val="16"/>
                <w:szCs w:val="16"/>
              </w:rPr>
              <w:t>varchar</w:t>
            </w:r>
            <w:proofErr w:type="spellEnd"/>
            <w:r w:rsidRPr="00AF0A84">
              <w:rPr>
                <w:rFonts w:asciiTheme="minorEastAsia" w:eastAsiaTheme="minorEastAsia" w:hAnsiTheme="minorEastAsia"/>
                <w:sz w:val="16"/>
                <w:szCs w:val="16"/>
              </w:rPr>
              <w:t>(128)</w:t>
            </w:r>
          </w:p>
        </w:tc>
        <w:tc>
          <w:tcPr>
            <w:tcW w:w="1668" w:type="dxa"/>
            <w:tcBorders>
              <w:top w:val="nil"/>
              <w:left w:val="nil"/>
              <w:bottom w:val="single" w:sz="4" w:space="0" w:color="auto"/>
              <w:right w:val="single" w:sz="4" w:space="0" w:color="auto"/>
            </w:tcBorders>
            <w:shd w:val="clear" w:color="auto" w:fill="auto"/>
            <w:noWrap/>
            <w:vAlign w:val="center"/>
          </w:tcPr>
          <w:p w:rsidR="004910FC" w:rsidRPr="007D5CF7" w:rsidRDefault="004910FC" w:rsidP="007D5CF7">
            <w:pPr>
              <w:rPr>
                <w:rFonts w:asciiTheme="minorEastAsia" w:eastAsiaTheme="minorEastAsia" w:hAnsiTheme="minorEastAsia"/>
                <w:sz w:val="16"/>
                <w:szCs w:val="16"/>
              </w:rPr>
            </w:pPr>
            <w:r>
              <w:rPr>
                <w:rFonts w:asciiTheme="minorEastAsia" w:eastAsiaTheme="minorEastAsia" w:hAnsiTheme="minorEastAsia" w:hint="eastAsia"/>
                <w:sz w:val="16"/>
                <w:szCs w:val="16"/>
              </w:rPr>
              <w:t>M</w:t>
            </w:r>
          </w:p>
        </w:tc>
        <w:tc>
          <w:tcPr>
            <w:tcW w:w="1834" w:type="dxa"/>
            <w:tcBorders>
              <w:top w:val="nil"/>
              <w:left w:val="nil"/>
              <w:bottom w:val="single" w:sz="4" w:space="0" w:color="auto"/>
              <w:right w:val="single" w:sz="4" w:space="0" w:color="auto"/>
            </w:tcBorders>
            <w:vAlign w:val="center"/>
          </w:tcPr>
          <w:p w:rsidR="004910FC" w:rsidRPr="007D5CF7" w:rsidRDefault="004910FC" w:rsidP="008E58B3">
            <w:pPr>
              <w:rPr>
                <w:rFonts w:asciiTheme="minorEastAsia" w:eastAsiaTheme="minorEastAsia" w:hAnsiTheme="minorEastAsia"/>
                <w:sz w:val="16"/>
                <w:szCs w:val="16"/>
              </w:rPr>
            </w:pPr>
            <w:r>
              <w:rPr>
                <w:rFonts w:asciiTheme="minorEastAsia" w:eastAsiaTheme="minorEastAsia" w:hAnsiTheme="minorEastAsia" w:hint="eastAsia"/>
                <w:sz w:val="16"/>
                <w:szCs w:val="16"/>
              </w:rPr>
              <w:t>N/A</w:t>
            </w:r>
          </w:p>
        </w:tc>
        <w:tc>
          <w:tcPr>
            <w:tcW w:w="2509" w:type="dxa"/>
            <w:tcBorders>
              <w:top w:val="nil"/>
              <w:left w:val="nil"/>
              <w:bottom w:val="single" w:sz="4" w:space="0" w:color="auto"/>
              <w:right w:val="single" w:sz="4" w:space="0" w:color="auto"/>
            </w:tcBorders>
            <w:vAlign w:val="center"/>
          </w:tcPr>
          <w:p w:rsidR="004910FC" w:rsidRPr="007D5CF7" w:rsidRDefault="003D22D1" w:rsidP="008E58B3">
            <w:pPr>
              <w:rPr>
                <w:rFonts w:asciiTheme="minorEastAsia" w:eastAsiaTheme="minorEastAsia" w:hAnsiTheme="minorEastAsia"/>
                <w:sz w:val="16"/>
                <w:szCs w:val="16"/>
              </w:rPr>
            </w:pPr>
            <w:r w:rsidRPr="003D22D1">
              <w:rPr>
                <w:rFonts w:asciiTheme="minorEastAsia" w:eastAsiaTheme="minorEastAsia" w:hAnsiTheme="minorEastAsia" w:hint="eastAsia"/>
                <w:sz w:val="16"/>
                <w:szCs w:val="16"/>
              </w:rPr>
              <w:t>第三方</w:t>
            </w:r>
            <w:proofErr w:type="gramStart"/>
            <w:r w:rsidRPr="003D22D1">
              <w:rPr>
                <w:rFonts w:asciiTheme="minorEastAsia" w:eastAsiaTheme="minorEastAsia" w:hAnsiTheme="minorEastAsia" w:hint="eastAsia"/>
                <w:sz w:val="16"/>
                <w:szCs w:val="16"/>
              </w:rPr>
              <w:t>劵</w:t>
            </w:r>
            <w:proofErr w:type="gramEnd"/>
            <w:r w:rsidRPr="003D22D1">
              <w:rPr>
                <w:rFonts w:asciiTheme="minorEastAsia" w:eastAsiaTheme="minorEastAsia" w:hAnsiTheme="minorEastAsia" w:hint="eastAsia"/>
                <w:sz w:val="16"/>
                <w:szCs w:val="16"/>
              </w:rPr>
              <w:t>编号</w:t>
            </w:r>
          </w:p>
        </w:tc>
      </w:tr>
      <w:tr w:rsidR="0011005A" w:rsidRPr="00387FD9" w:rsidTr="0028321B">
        <w:trPr>
          <w:trHeight w:val="285"/>
        </w:trPr>
        <w:tc>
          <w:tcPr>
            <w:tcW w:w="1101" w:type="dxa"/>
            <w:tcBorders>
              <w:top w:val="nil"/>
              <w:left w:val="single" w:sz="4" w:space="0" w:color="auto"/>
              <w:bottom w:val="single" w:sz="4" w:space="0" w:color="auto"/>
              <w:right w:val="single" w:sz="4" w:space="0" w:color="auto"/>
            </w:tcBorders>
            <w:shd w:val="clear" w:color="auto" w:fill="auto"/>
            <w:noWrap/>
            <w:vAlign w:val="center"/>
          </w:tcPr>
          <w:p w:rsidR="004910FC" w:rsidRPr="007D5CF7" w:rsidRDefault="004910FC" w:rsidP="007D5CF7">
            <w:pPr>
              <w:rPr>
                <w:rFonts w:asciiTheme="minorEastAsia" w:eastAsiaTheme="minorEastAsia" w:hAnsiTheme="minorEastAsia"/>
                <w:sz w:val="16"/>
                <w:szCs w:val="16"/>
              </w:rPr>
            </w:pPr>
            <w:proofErr w:type="spellStart"/>
            <w:r w:rsidRPr="007D5CF7">
              <w:rPr>
                <w:rFonts w:asciiTheme="minorEastAsia" w:eastAsiaTheme="minorEastAsia" w:hAnsiTheme="minorEastAsia"/>
                <w:sz w:val="16"/>
                <w:szCs w:val="16"/>
              </w:rPr>
              <w:t>coupon_type</w:t>
            </w:r>
            <w:proofErr w:type="spellEnd"/>
          </w:p>
        </w:tc>
        <w:tc>
          <w:tcPr>
            <w:tcW w:w="1317" w:type="dxa"/>
            <w:tcBorders>
              <w:top w:val="nil"/>
              <w:left w:val="nil"/>
              <w:bottom w:val="single" w:sz="4" w:space="0" w:color="auto"/>
              <w:right w:val="single" w:sz="4" w:space="0" w:color="auto"/>
            </w:tcBorders>
            <w:shd w:val="clear" w:color="auto" w:fill="auto"/>
            <w:noWrap/>
            <w:vAlign w:val="center"/>
          </w:tcPr>
          <w:p w:rsidR="004910FC" w:rsidRPr="007D5CF7" w:rsidRDefault="004910FC" w:rsidP="007D5CF7">
            <w:pPr>
              <w:rPr>
                <w:rFonts w:asciiTheme="minorEastAsia" w:eastAsiaTheme="minorEastAsia" w:hAnsiTheme="minorEastAsia"/>
                <w:sz w:val="16"/>
                <w:szCs w:val="16"/>
              </w:rPr>
            </w:pPr>
            <w:proofErr w:type="spellStart"/>
            <w:r w:rsidRPr="00AF0A84">
              <w:rPr>
                <w:rFonts w:asciiTheme="minorEastAsia" w:eastAsiaTheme="minorEastAsia" w:hAnsiTheme="minorEastAsia"/>
                <w:sz w:val="16"/>
                <w:szCs w:val="16"/>
              </w:rPr>
              <w:t>int</w:t>
            </w:r>
            <w:proofErr w:type="spellEnd"/>
            <w:r w:rsidRPr="00AF0A84">
              <w:rPr>
                <w:rFonts w:asciiTheme="minorEastAsia" w:eastAsiaTheme="minorEastAsia" w:hAnsiTheme="minorEastAsia"/>
                <w:sz w:val="16"/>
                <w:szCs w:val="16"/>
              </w:rPr>
              <w:t>(11)</w:t>
            </w:r>
          </w:p>
        </w:tc>
        <w:tc>
          <w:tcPr>
            <w:tcW w:w="1668" w:type="dxa"/>
            <w:tcBorders>
              <w:top w:val="nil"/>
              <w:left w:val="nil"/>
              <w:bottom w:val="single" w:sz="4" w:space="0" w:color="auto"/>
              <w:right w:val="single" w:sz="4" w:space="0" w:color="auto"/>
            </w:tcBorders>
            <w:shd w:val="clear" w:color="auto" w:fill="auto"/>
            <w:noWrap/>
            <w:vAlign w:val="center"/>
          </w:tcPr>
          <w:p w:rsidR="004910FC" w:rsidRPr="007D5CF7" w:rsidRDefault="004910FC" w:rsidP="007D5CF7">
            <w:pPr>
              <w:rPr>
                <w:rFonts w:asciiTheme="minorEastAsia" w:eastAsiaTheme="minorEastAsia" w:hAnsiTheme="minorEastAsia"/>
                <w:sz w:val="16"/>
                <w:szCs w:val="16"/>
              </w:rPr>
            </w:pPr>
            <w:r>
              <w:rPr>
                <w:rFonts w:asciiTheme="minorEastAsia" w:eastAsiaTheme="minorEastAsia" w:hAnsiTheme="minorEastAsia" w:hint="eastAsia"/>
                <w:sz w:val="16"/>
                <w:szCs w:val="16"/>
              </w:rPr>
              <w:t>M</w:t>
            </w:r>
          </w:p>
        </w:tc>
        <w:tc>
          <w:tcPr>
            <w:tcW w:w="1834" w:type="dxa"/>
            <w:tcBorders>
              <w:top w:val="nil"/>
              <w:left w:val="nil"/>
              <w:bottom w:val="single" w:sz="4" w:space="0" w:color="auto"/>
              <w:right w:val="single" w:sz="4" w:space="0" w:color="auto"/>
            </w:tcBorders>
            <w:vAlign w:val="center"/>
          </w:tcPr>
          <w:p w:rsidR="004910FC" w:rsidRPr="007D5CF7" w:rsidRDefault="004910FC" w:rsidP="008E58B3">
            <w:pPr>
              <w:rPr>
                <w:rFonts w:asciiTheme="minorEastAsia" w:eastAsiaTheme="minorEastAsia" w:hAnsiTheme="minorEastAsia"/>
                <w:sz w:val="16"/>
                <w:szCs w:val="16"/>
              </w:rPr>
            </w:pPr>
            <w:r>
              <w:rPr>
                <w:rFonts w:asciiTheme="minorEastAsia" w:eastAsiaTheme="minorEastAsia" w:hAnsiTheme="minorEastAsia" w:hint="eastAsia"/>
                <w:sz w:val="16"/>
                <w:szCs w:val="16"/>
              </w:rPr>
              <w:t>N/A</w:t>
            </w:r>
          </w:p>
        </w:tc>
        <w:tc>
          <w:tcPr>
            <w:tcW w:w="2509" w:type="dxa"/>
            <w:tcBorders>
              <w:top w:val="nil"/>
              <w:left w:val="nil"/>
              <w:bottom w:val="single" w:sz="4" w:space="0" w:color="auto"/>
              <w:right w:val="single" w:sz="4" w:space="0" w:color="auto"/>
            </w:tcBorders>
            <w:vAlign w:val="center"/>
          </w:tcPr>
          <w:p w:rsidR="004910FC" w:rsidRDefault="003D22D1" w:rsidP="008E58B3">
            <w:pPr>
              <w:rPr>
                <w:rFonts w:asciiTheme="minorEastAsia" w:eastAsiaTheme="minorEastAsia" w:hAnsiTheme="minorEastAsia"/>
                <w:sz w:val="16"/>
                <w:szCs w:val="16"/>
              </w:rPr>
            </w:pPr>
            <w:proofErr w:type="gramStart"/>
            <w:r w:rsidRPr="003D22D1">
              <w:rPr>
                <w:rFonts w:asciiTheme="minorEastAsia" w:eastAsiaTheme="minorEastAsia" w:hAnsiTheme="minorEastAsia" w:hint="eastAsia"/>
                <w:sz w:val="16"/>
                <w:szCs w:val="16"/>
              </w:rPr>
              <w:t>劵</w:t>
            </w:r>
            <w:proofErr w:type="gramEnd"/>
            <w:r w:rsidRPr="003D22D1">
              <w:rPr>
                <w:rFonts w:asciiTheme="minorEastAsia" w:eastAsiaTheme="minorEastAsia" w:hAnsiTheme="minorEastAsia" w:hint="eastAsia"/>
                <w:sz w:val="16"/>
                <w:szCs w:val="16"/>
              </w:rPr>
              <w:t>类型</w:t>
            </w:r>
          </w:p>
          <w:p w:rsidR="003D22D1" w:rsidRPr="007D5CF7" w:rsidRDefault="003D22D1" w:rsidP="008E58B3">
            <w:pPr>
              <w:rPr>
                <w:rFonts w:asciiTheme="minorEastAsia" w:eastAsiaTheme="minorEastAsia" w:hAnsiTheme="minorEastAsia"/>
                <w:sz w:val="16"/>
                <w:szCs w:val="16"/>
              </w:rPr>
            </w:pPr>
            <w:r w:rsidRPr="003D22D1">
              <w:rPr>
                <w:rFonts w:asciiTheme="minorEastAsia" w:eastAsiaTheme="minorEastAsia" w:hAnsiTheme="minorEastAsia" w:hint="eastAsia"/>
                <w:sz w:val="16"/>
                <w:szCs w:val="16"/>
              </w:rPr>
              <w:t>1、易到租车百元礼</w:t>
            </w:r>
          </w:p>
        </w:tc>
      </w:tr>
      <w:tr w:rsidR="00387FD9" w:rsidRPr="00387FD9" w:rsidTr="0028321B">
        <w:trPr>
          <w:trHeight w:val="285"/>
          <w:ins w:id="10" w:author="wangbing" w:date="2015-05-21T17:07:00Z"/>
        </w:trPr>
        <w:tc>
          <w:tcPr>
            <w:tcW w:w="1101" w:type="dxa"/>
            <w:tcBorders>
              <w:top w:val="nil"/>
              <w:left w:val="single" w:sz="4" w:space="0" w:color="auto"/>
              <w:bottom w:val="single" w:sz="4" w:space="0" w:color="auto"/>
              <w:right w:val="single" w:sz="4" w:space="0" w:color="auto"/>
            </w:tcBorders>
            <w:shd w:val="clear" w:color="auto" w:fill="auto"/>
            <w:noWrap/>
            <w:vAlign w:val="center"/>
          </w:tcPr>
          <w:p w:rsidR="00387FD9" w:rsidRPr="007D5CF7" w:rsidRDefault="00387FD9" w:rsidP="007D5CF7">
            <w:pPr>
              <w:rPr>
                <w:ins w:id="11" w:author="wangbing" w:date="2015-05-21T17:07:00Z"/>
                <w:rFonts w:asciiTheme="minorEastAsia" w:eastAsiaTheme="minorEastAsia" w:hAnsiTheme="minorEastAsia"/>
                <w:sz w:val="16"/>
                <w:szCs w:val="16"/>
              </w:rPr>
            </w:pPr>
            <w:proofErr w:type="spellStart"/>
            <w:ins w:id="12" w:author="wangbing" w:date="2015-05-21T17:07:00Z">
              <w:r>
                <w:rPr>
                  <w:rFonts w:asciiTheme="minorEastAsia" w:eastAsiaTheme="minorEastAsia" w:hAnsiTheme="minorEastAsia" w:hint="eastAsia"/>
                  <w:sz w:val="16"/>
                  <w:szCs w:val="16"/>
                </w:rPr>
                <w:t>use_time</w:t>
              </w:r>
              <w:proofErr w:type="spellEnd"/>
            </w:ins>
          </w:p>
        </w:tc>
        <w:tc>
          <w:tcPr>
            <w:tcW w:w="1317" w:type="dxa"/>
            <w:tcBorders>
              <w:top w:val="nil"/>
              <w:left w:val="nil"/>
              <w:bottom w:val="single" w:sz="4" w:space="0" w:color="auto"/>
              <w:right w:val="single" w:sz="4" w:space="0" w:color="auto"/>
            </w:tcBorders>
            <w:shd w:val="clear" w:color="auto" w:fill="auto"/>
            <w:noWrap/>
            <w:vAlign w:val="center"/>
          </w:tcPr>
          <w:p w:rsidR="00387FD9" w:rsidRPr="00AF0A84" w:rsidRDefault="00387FD9" w:rsidP="007D5CF7">
            <w:pPr>
              <w:rPr>
                <w:ins w:id="13" w:author="wangbing" w:date="2015-05-21T17:07:00Z"/>
                <w:rFonts w:asciiTheme="minorEastAsia" w:eastAsiaTheme="minorEastAsia" w:hAnsiTheme="minorEastAsia"/>
                <w:sz w:val="16"/>
                <w:szCs w:val="16"/>
              </w:rPr>
            </w:pPr>
            <w:proofErr w:type="spellStart"/>
            <w:ins w:id="14" w:author="wangbing" w:date="2015-05-21T17:07:00Z">
              <w:r w:rsidRPr="009739D0">
                <w:rPr>
                  <w:rFonts w:asciiTheme="minorEastAsia" w:eastAsiaTheme="minorEastAsia" w:hAnsiTheme="minorEastAsia"/>
                  <w:sz w:val="16"/>
                  <w:szCs w:val="16"/>
                </w:rPr>
                <w:t>datetime</w:t>
              </w:r>
              <w:proofErr w:type="spellEnd"/>
            </w:ins>
          </w:p>
        </w:tc>
        <w:tc>
          <w:tcPr>
            <w:tcW w:w="1668" w:type="dxa"/>
            <w:tcBorders>
              <w:top w:val="nil"/>
              <w:left w:val="nil"/>
              <w:bottom w:val="single" w:sz="4" w:space="0" w:color="auto"/>
              <w:right w:val="single" w:sz="4" w:space="0" w:color="auto"/>
            </w:tcBorders>
            <w:shd w:val="clear" w:color="auto" w:fill="auto"/>
            <w:noWrap/>
            <w:vAlign w:val="center"/>
          </w:tcPr>
          <w:p w:rsidR="00387FD9" w:rsidRDefault="00387FD9" w:rsidP="007D5CF7">
            <w:pPr>
              <w:rPr>
                <w:ins w:id="15" w:author="wangbing" w:date="2015-05-21T17:07:00Z"/>
                <w:rFonts w:asciiTheme="minorEastAsia" w:eastAsiaTheme="minorEastAsia" w:hAnsiTheme="minorEastAsia" w:hint="eastAsia"/>
                <w:sz w:val="16"/>
                <w:szCs w:val="16"/>
              </w:rPr>
            </w:pPr>
            <w:ins w:id="16" w:author="wangbing" w:date="2015-05-21T17:07:00Z">
              <w:r>
                <w:rPr>
                  <w:rFonts w:asciiTheme="minorEastAsia" w:eastAsiaTheme="minorEastAsia" w:hAnsiTheme="minorEastAsia" w:hint="eastAsia"/>
                  <w:sz w:val="16"/>
                  <w:szCs w:val="16"/>
                </w:rPr>
                <w:t>M</w:t>
              </w:r>
            </w:ins>
          </w:p>
        </w:tc>
        <w:tc>
          <w:tcPr>
            <w:tcW w:w="1834" w:type="dxa"/>
            <w:tcBorders>
              <w:top w:val="nil"/>
              <w:left w:val="nil"/>
              <w:bottom w:val="single" w:sz="4" w:space="0" w:color="auto"/>
              <w:right w:val="single" w:sz="4" w:space="0" w:color="auto"/>
            </w:tcBorders>
            <w:vAlign w:val="center"/>
          </w:tcPr>
          <w:p w:rsidR="00387FD9" w:rsidRDefault="00387FD9" w:rsidP="008E58B3">
            <w:pPr>
              <w:rPr>
                <w:ins w:id="17" w:author="wangbing" w:date="2015-05-21T17:07:00Z"/>
                <w:rFonts w:asciiTheme="minorEastAsia" w:eastAsiaTheme="minorEastAsia" w:hAnsiTheme="minorEastAsia" w:hint="eastAsia"/>
                <w:sz w:val="16"/>
                <w:szCs w:val="16"/>
              </w:rPr>
            </w:pPr>
            <w:ins w:id="18" w:author="wangbing" w:date="2015-05-21T17:07:00Z">
              <w:r w:rsidRPr="004910FC">
                <w:rPr>
                  <w:rFonts w:asciiTheme="minorEastAsia" w:eastAsiaTheme="minorEastAsia" w:hAnsiTheme="minorEastAsia"/>
                  <w:sz w:val="16"/>
                  <w:szCs w:val="16"/>
                </w:rPr>
                <w:t>0000-00-00 00:00:00</w:t>
              </w:r>
            </w:ins>
          </w:p>
        </w:tc>
        <w:tc>
          <w:tcPr>
            <w:tcW w:w="2509" w:type="dxa"/>
            <w:tcBorders>
              <w:top w:val="nil"/>
              <w:left w:val="nil"/>
              <w:bottom w:val="single" w:sz="4" w:space="0" w:color="auto"/>
              <w:right w:val="single" w:sz="4" w:space="0" w:color="auto"/>
            </w:tcBorders>
            <w:vAlign w:val="center"/>
          </w:tcPr>
          <w:p w:rsidR="00387FD9" w:rsidRPr="003D22D1" w:rsidRDefault="00387FD9" w:rsidP="008E58B3">
            <w:pPr>
              <w:rPr>
                <w:ins w:id="19" w:author="wangbing" w:date="2015-05-21T17:07:00Z"/>
                <w:rFonts w:asciiTheme="minorEastAsia" w:eastAsiaTheme="minorEastAsia" w:hAnsiTheme="minorEastAsia" w:hint="eastAsia"/>
                <w:sz w:val="16"/>
                <w:szCs w:val="16"/>
              </w:rPr>
            </w:pPr>
            <w:proofErr w:type="gramStart"/>
            <w:ins w:id="20" w:author="wangbing" w:date="2015-05-21T17:07:00Z">
              <w:r w:rsidRPr="003D22D1">
                <w:rPr>
                  <w:rFonts w:asciiTheme="minorEastAsia" w:eastAsiaTheme="minorEastAsia" w:hAnsiTheme="minorEastAsia" w:hint="eastAsia"/>
                  <w:sz w:val="16"/>
                  <w:szCs w:val="16"/>
                </w:rPr>
                <w:t>劵</w:t>
              </w:r>
              <w:proofErr w:type="gramEnd"/>
              <w:r w:rsidRPr="003D22D1">
                <w:rPr>
                  <w:rFonts w:asciiTheme="minorEastAsia" w:eastAsiaTheme="minorEastAsia" w:hAnsiTheme="minorEastAsia" w:hint="eastAsia"/>
                  <w:sz w:val="16"/>
                  <w:szCs w:val="16"/>
                </w:rPr>
                <w:t>被使用的时间</w:t>
              </w:r>
            </w:ins>
          </w:p>
        </w:tc>
      </w:tr>
      <w:tr w:rsidR="00387FD9" w:rsidRPr="007D5CF7" w:rsidTr="0028321B">
        <w:trPr>
          <w:trHeight w:val="509"/>
        </w:trPr>
        <w:tc>
          <w:tcPr>
            <w:tcW w:w="1101" w:type="dxa"/>
            <w:tcBorders>
              <w:top w:val="nil"/>
              <w:left w:val="single" w:sz="4" w:space="0" w:color="auto"/>
              <w:bottom w:val="single" w:sz="4" w:space="0" w:color="auto"/>
              <w:right w:val="single" w:sz="4" w:space="0" w:color="auto"/>
            </w:tcBorders>
            <w:shd w:val="clear" w:color="auto" w:fill="auto"/>
            <w:noWrap/>
            <w:vAlign w:val="center"/>
          </w:tcPr>
          <w:p w:rsidR="00387FD9" w:rsidRPr="007D5CF7" w:rsidRDefault="00387FD9" w:rsidP="007D5CF7">
            <w:pPr>
              <w:rPr>
                <w:rFonts w:asciiTheme="minorEastAsia" w:eastAsiaTheme="minorEastAsia" w:hAnsiTheme="minorEastAsia"/>
                <w:sz w:val="16"/>
                <w:szCs w:val="16"/>
              </w:rPr>
            </w:pPr>
            <w:proofErr w:type="spellStart"/>
            <w:r w:rsidRPr="007D5CF7">
              <w:rPr>
                <w:rFonts w:asciiTheme="minorEastAsia" w:eastAsiaTheme="minorEastAsia" w:hAnsiTheme="minorEastAsia"/>
                <w:sz w:val="16"/>
                <w:szCs w:val="16"/>
              </w:rPr>
              <w:t>del_flag</w:t>
            </w:r>
            <w:proofErr w:type="spellEnd"/>
          </w:p>
        </w:tc>
        <w:tc>
          <w:tcPr>
            <w:tcW w:w="1317" w:type="dxa"/>
            <w:tcBorders>
              <w:top w:val="nil"/>
              <w:left w:val="nil"/>
              <w:bottom w:val="single" w:sz="4" w:space="0" w:color="auto"/>
              <w:right w:val="single" w:sz="4" w:space="0" w:color="auto"/>
            </w:tcBorders>
            <w:shd w:val="clear" w:color="auto" w:fill="auto"/>
            <w:noWrap/>
            <w:vAlign w:val="center"/>
          </w:tcPr>
          <w:p w:rsidR="00387FD9" w:rsidRPr="007D5CF7" w:rsidRDefault="00387FD9" w:rsidP="007D5CF7">
            <w:pPr>
              <w:rPr>
                <w:rFonts w:asciiTheme="minorEastAsia" w:eastAsiaTheme="minorEastAsia" w:hAnsiTheme="minorEastAsia"/>
                <w:sz w:val="16"/>
                <w:szCs w:val="16"/>
              </w:rPr>
            </w:pPr>
            <w:proofErr w:type="spellStart"/>
            <w:r w:rsidRPr="00AF0A84">
              <w:rPr>
                <w:rFonts w:asciiTheme="minorEastAsia" w:eastAsiaTheme="minorEastAsia" w:hAnsiTheme="minorEastAsia"/>
                <w:sz w:val="16"/>
                <w:szCs w:val="16"/>
              </w:rPr>
              <w:t>tinyint</w:t>
            </w:r>
            <w:proofErr w:type="spellEnd"/>
            <w:r w:rsidRPr="00AF0A84">
              <w:rPr>
                <w:rFonts w:asciiTheme="minorEastAsia" w:eastAsiaTheme="minorEastAsia" w:hAnsiTheme="minorEastAsia"/>
                <w:sz w:val="16"/>
                <w:szCs w:val="16"/>
              </w:rPr>
              <w:t>(3)</w:t>
            </w:r>
          </w:p>
        </w:tc>
        <w:tc>
          <w:tcPr>
            <w:tcW w:w="1668" w:type="dxa"/>
            <w:tcBorders>
              <w:top w:val="nil"/>
              <w:left w:val="nil"/>
              <w:bottom w:val="single" w:sz="4" w:space="0" w:color="auto"/>
              <w:right w:val="single" w:sz="4" w:space="0" w:color="auto"/>
            </w:tcBorders>
            <w:shd w:val="clear" w:color="auto" w:fill="auto"/>
            <w:noWrap/>
            <w:vAlign w:val="center"/>
          </w:tcPr>
          <w:p w:rsidR="00387FD9" w:rsidRPr="007D5CF7" w:rsidRDefault="00387FD9" w:rsidP="007D5CF7">
            <w:pPr>
              <w:rPr>
                <w:rFonts w:asciiTheme="minorEastAsia" w:eastAsiaTheme="minorEastAsia" w:hAnsiTheme="minorEastAsia"/>
                <w:sz w:val="16"/>
                <w:szCs w:val="16"/>
              </w:rPr>
            </w:pPr>
            <w:r>
              <w:rPr>
                <w:rFonts w:asciiTheme="minorEastAsia" w:eastAsiaTheme="minorEastAsia" w:hAnsiTheme="minorEastAsia" w:hint="eastAsia"/>
                <w:sz w:val="16"/>
                <w:szCs w:val="16"/>
              </w:rPr>
              <w:t>M</w:t>
            </w:r>
          </w:p>
        </w:tc>
        <w:tc>
          <w:tcPr>
            <w:tcW w:w="1834" w:type="dxa"/>
            <w:tcBorders>
              <w:top w:val="nil"/>
              <w:left w:val="nil"/>
              <w:bottom w:val="single" w:sz="4" w:space="0" w:color="auto"/>
              <w:right w:val="single" w:sz="4" w:space="0" w:color="auto"/>
            </w:tcBorders>
            <w:vAlign w:val="center"/>
          </w:tcPr>
          <w:p w:rsidR="00387FD9" w:rsidRPr="007D5CF7" w:rsidRDefault="00387FD9" w:rsidP="008E58B3">
            <w:pPr>
              <w:rPr>
                <w:rFonts w:asciiTheme="minorEastAsia" w:eastAsiaTheme="minorEastAsia" w:hAnsiTheme="minorEastAsia"/>
                <w:sz w:val="16"/>
                <w:szCs w:val="16"/>
              </w:rPr>
            </w:pPr>
            <w:r>
              <w:rPr>
                <w:rFonts w:asciiTheme="minorEastAsia" w:eastAsiaTheme="minorEastAsia" w:hAnsiTheme="minorEastAsia" w:hint="eastAsia"/>
                <w:sz w:val="16"/>
                <w:szCs w:val="16"/>
              </w:rPr>
              <w:t>0</w:t>
            </w:r>
          </w:p>
        </w:tc>
        <w:tc>
          <w:tcPr>
            <w:tcW w:w="2509" w:type="dxa"/>
            <w:tcBorders>
              <w:top w:val="nil"/>
              <w:left w:val="nil"/>
              <w:bottom w:val="single" w:sz="4" w:space="0" w:color="auto"/>
              <w:right w:val="single" w:sz="4" w:space="0" w:color="auto"/>
            </w:tcBorders>
            <w:vAlign w:val="center"/>
          </w:tcPr>
          <w:p w:rsidR="00387FD9" w:rsidRPr="003D22D1" w:rsidRDefault="00387FD9" w:rsidP="003D22D1">
            <w:pPr>
              <w:rPr>
                <w:rFonts w:asciiTheme="minorEastAsia" w:eastAsiaTheme="minorEastAsia" w:hAnsiTheme="minorEastAsia"/>
                <w:sz w:val="16"/>
                <w:szCs w:val="16"/>
              </w:rPr>
            </w:pPr>
            <w:r w:rsidRPr="003D22D1">
              <w:rPr>
                <w:rFonts w:asciiTheme="minorEastAsia" w:eastAsiaTheme="minorEastAsia" w:hAnsiTheme="minorEastAsia" w:hint="eastAsia"/>
                <w:sz w:val="16"/>
                <w:szCs w:val="16"/>
              </w:rPr>
              <w:t>使用/删除标志</w:t>
            </w:r>
          </w:p>
          <w:p w:rsidR="00387FD9" w:rsidRPr="003D22D1" w:rsidRDefault="00387FD9" w:rsidP="003D22D1">
            <w:pPr>
              <w:rPr>
                <w:rFonts w:asciiTheme="minorEastAsia" w:eastAsiaTheme="minorEastAsia" w:hAnsiTheme="minorEastAsia"/>
                <w:sz w:val="16"/>
                <w:szCs w:val="16"/>
              </w:rPr>
            </w:pPr>
            <w:r w:rsidRPr="003D22D1">
              <w:rPr>
                <w:rFonts w:asciiTheme="minorEastAsia" w:eastAsiaTheme="minorEastAsia" w:hAnsiTheme="minorEastAsia" w:hint="eastAsia"/>
                <w:sz w:val="16"/>
                <w:szCs w:val="16"/>
              </w:rPr>
              <w:t>0未使用</w:t>
            </w:r>
          </w:p>
          <w:p w:rsidR="00387FD9" w:rsidRPr="007D5CF7" w:rsidRDefault="00387FD9" w:rsidP="003D22D1">
            <w:pPr>
              <w:rPr>
                <w:rFonts w:asciiTheme="minorEastAsia" w:eastAsiaTheme="minorEastAsia" w:hAnsiTheme="minorEastAsia"/>
                <w:sz w:val="16"/>
                <w:szCs w:val="16"/>
              </w:rPr>
            </w:pPr>
            <w:r w:rsidRPr="003D22D1">
              <w:rPr>
                <w:rFonts w:asciiTheme="minorEastAsia" w:eastAsiaTheme="minorEastAsia" w:hAnsiTheme="minorEastAsia" w:hint="eastAsia"/>
                <w:sz w:val="16"/>
                <w:szCs w:val="16"/>
              </w:rPr>
              <w:t>1被使用</w:t>
            </w:r>
          </w:p>
        </w:tc>
      </w:tr>
    </w:tbl>
    <w:p w:rsidR="003F31E7" w:rsidRDefault="003F31E7" w:rsidP="009739D0">
      <w:pPr>
        <w:tabs>
          <w:tab w:val="num" w:pos="1500"/>
        </w:tabs>
      </w:pPr>
    </w:p>
    <w:sectPr w:rsidR="003F31E7" w:rsidSect="00732284">
      <w:headerReference w:type="even" r:id="rId16"/>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F7C" w:rsidRDefault="00B63F7C">
      <w:r>
        <w:separator/>
      </w:r>
    </w:p>
  </w:endnote>
  <w:endnote w:type="continuationSeparator" w:id="0">
    <w:p w:rsidR="00B63F7C" w:rsidRDefault="00B63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宋体-方正超大字符集">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1E0" w:firstRow="1" w:lastRow="1" w:firstColumn="1" w:lastColumn="1" w:noHBand="0" w:noVBand="0"/>
    </w:tblPr>
    <w:tblGrid>
      <w:gridCol w:w="2999"/>
      <w:gridCol w:w="2787"/>
      <w:gridCol w:w="2736"/>
    </w:tblGrid>
    <w:tr w:rsidR="005E0293">
      <w:tc>
        <w:tcPr>
          <w:tcW w:w="1760" w:type="pct"/>
        </w:tcPr>
        <w:p w:rsidR="005E0293" w:rsidRDefault="005E0293" w:rsidP="00712D85">
          <w:pPr>
            <w:ind w:firstLine="360"/>
          </w:pPr>
          <w:r>
            <w:fldChar w:fldCharType="begin"/>
          </w:r>
          <w:r>
            <w:instrText xml:space="preserve"> </w:instrText>
          </w:r>
          <w:r>
            <w:rPr>
              <w:rFonts w:hint="eastAsia"/>
            </w:rPr>
            <w:instrText>TIME \@ "yyyy-M-d"</w:instrText>
          </w:r>
          <w:r>
            <w:instrText xml:space="preserve"> </w:instrText>
          </w:r>
          <w:r>
            <w:fldChar w:fldCharType="separate"/>
          </w:r>
          <w:r w:rsidR="00CA3DAD">
            <w:rPr>
              <w:noProof/>
            </w:rPr>
            <w:t>2015-5-21</w:t>
          </w:r>
          <w:r>
            <w:fldChar w:fldCharType="end"/>
          </w:r>
        </w:p>
      </w:tc>
      <w:tc>
        <w:tcPr>
          <w:tcW w:w="1635" w:type="pct"/>
        </w:tcPr>
        <w:p w:rsidR="005E0293" w:rsidRDefault="00364A98" w:rsidP="009400D1">
          <w:pPr>
            <w:ind w:firstLineChars="50" w:firstLine="105"/>
          </w:pPr>
          <w:proofErr w:type="gramStart"/>
          <w:r>
            <w:rPr>
              <w:rFonts w:hint="eastAsia"/>
            </w:rPr>
            <w:t>途牛</w:t>
          </w:r>
          <w:r w:rsidR="005E0293">
            <w:rPr>
              <w:rFonts w:hint="eastAsia"/>
            </w:rPr>
            <w:t>机密</w:t>
          </w:r>
          <w:proofErr w:type="gramEnd"/>
          <w:r w:rsidR="005E0293">
            <w:rPr>
              <w:rFonts w:hint="eastAsia"/>
            </w:rPr>
            <w:t>，未经许可不得扩散</w:t>
          </w:r>
        </w:p>
      </w:tc>
      <w:tc>
        <w:tcPr>
          <w:tcW w:w="1606" w:type="pct"/>
        </w:tcPr>
        <w:p w:rsidR="005E0293" w:rsidRDefault="005E0293" w:rsidP="00712D85">
          <w:pPr>
            <w:ind w:firstLine="360"/>
            <w:jc w:val="right"/>
          </w:pPr>
          <w:r>
            <w:rPr>
              <w:rFonts w:hint="eastAsia"/>
            </w:rPr>
            <w:t>第</w:t>
          </w:r>
          <w:r>
            <w:fldChar w:fldCharType="begin"/>
          </w:r>
          <w:r>
            <w:instrText>PAGE</w:instrText>
          </w:r>
          <w:r>
            <w:fldChar w:fldCharType="separate"/>
          </w:r>
          <w:r w:rsidR="00AC3F53">
            <w:rPr>
              <w:noProof/>
            </w:rPr>
            <w:t>2</w:t>
          </w:r>
          <w:r>
            <w:fldChar w:fldCharType="end"/>
          </w:r>
          <w:r>
            <w:rPr>
              <w:rFonts w:hint="eastAsia"/>
            </w:rPr>
            <w:t>页</w:t>
          </w:r>
          <w:r>
            <w:t xml:space="preserve">, </w:t>
          </w:r>
          <w:r>
            <w:rPr>
              <w:rFonts w:hint="eastAsia"/>
            </w:rPr>
            <w:t>共</w:t>
          </w:r>
          <w:r w:rsidR="00B63F7C">
            <w:fldChar w:fldCharType="begin"/>
          </w:r>
          <w:r w:rsidR="00B63F7C">
            <w:instrText xml:space="preserve"> NUMPAGES  \* Arabic  \* MERGEFORMAT </w:instrText>
          </w:r>
          <w:r w:rsidR="00B63F7C">
            <w:fldChar w:fldCharType="separate"/>
          </w:r>
          <w:r w:rsidR="00AC3F53">
            <w:rPr>
              <w:noProof/>
            </w:rPr>
            <w:t>6</w:t>
          </w:r>
          <w:r w:rsidR="00B63F7C">
            <w:rPr>
              <w:noProof/>
            </w:rPr>
            <w:fldChar w:fldCharType="end"/>
          </w:r>
          <w:r>
            <w:rPr>
              <w:rFonts w:hint="eastAsia"/>
            </w:rPr>
            <w:t>页</w:t>
          </w:r>
        </w:p>
      </w:tc>
    </w:tr>
  </w:tbl>
  <w:p w:rsidR="005E0293" w:rsidRDefault="005E0293" w:rsidP="005F0F3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F7C" w:rsidRDefault="00B63F7C">
      <w:r>
        <w:separator/>
      </w:r>
    </w:p>
  </w:footnote>
  <w:footnote w:type="continuationSeparator" w:id="0">
    <w:p w:rsidR="00B63F7C" w:rsidRDefault="00B63F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5E0293" w:rsidRPr="007C572A">
      <w:trPr>
        <w:cantSplit/>
        <w:trHeight w:hRule="exact" w:val="782"/>
      </w:trPr>
      <w:tc>
        <w:tcPr>
          <w:tcW w:w="500" w:type="pct"/>
        </w:tcPr>
        <w:p w:rsidR="005E0293" w:rsidRPr="0074590C" w:rsidRDefault="00F061ED" w:rsidP="00BA699B">
          <w:pPr>
            <w:pStyle w:val="ad"/>
            <w:jc w:val="left"/>
            <w:rPr>
              <w:rFonts w:ascii="Dotum" w:hAnsi="Dotum"/>
            </w:rPr>
          </w:pPr>
          <w:r>
            <w:rPr>
              <w:rFonts w:ascii="Dotum" w:eastAsia="Dotum" w:hAnsi="Dotum" w:hint="eastAsia"/>
              <w:noProof/>
            </w:rPr>
            <w:drawing>
              <wp:inline distT="0" distB="0" distL="0" distR="0">
                <wp:extent cx="302607" cy="421018"/>
                <wp:effectExtent l="0" t="0" r="2540" b="0"/>
                <wp:docPr id="2" name="图片 2" descr="193336z553ew3f9ohff3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3336z553ew3f9ohff3f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 cy="421419"/>
                        </a:xfrm>
                        <a:prstGeom prst="rect">
                          <a:avLst/>
                        </a:prstGeom>
                        <a:noFill/>
                        <a:ln>
                          <a:noFill/>
                        </a:ln>
                      </pic:spPr>
                    </pic:pic>
                  </a:graphicData>
                </a:graphic>
              </wp:inline>
            </w:drawing>
          </w:r>
        </w:p>
      </w:tc>
      <w:tc>
        <w:tcPr>
          <w:tcW w:w="3500" w:type="pct"/>
          <w:vAlign w:val="bottom"/>
        </w:tcPr>
        <w:p w:rsidR="005E0293" w:rsidRPr="00325347" w:rsidRDefault="0026781C" w:rsidP="00F24F38">
          <w:pPr>
            <w:pStyle w:val="af"/>
            <w:rPr>
              <w:rFonts w:ascii="Dotum" w:hAnsi="Dotum"/>
            </w:rPr>
          </w:pPr>
          <w:r>
            <w:rPr>
              <w:rFonts w:ascii="Dotum" w:hAnsi="MS UI Gothic" w:hint="eastAsia"/>
            </w:rPr>
            <w:t>国内机票</w:t>
          </w:r>
          <w:r w:rsidR="00702182">
            <w:rPr>
              <w:rFonts w:ascii="Dotum" w:hAnsi="MS UI Gothic" w:hint="eastAsia"/>
            </w:rPr>
            <w:t>频道</w:t>
          </w:r>
          <w:r w:rsidR="00F24F38">
            <w:rPr>
              <w:rFonts w:ascii="Dotum" w:hAnsi="MS UI Gothic" w:hint="eastAsia"/>
            </w:rPr>
            <w:t>数据库设计文档</w:t>
          </w:r>
        </w:p>
      </w:tc>
      <w:tc>
        <w:tcPr>
          <w:tcW w:w="1000" w:type="pct"/>
          <w:vAlign w:val="bottom"/>
        </w:tcPr>
        <w:p w:rsidR="005E0293" w:rsidRPr="00325347" w:rsidRDefault="005E0293" w:rsidP="00712D85">
          <w:pPr>
            <w:pStyle w:val="af"/>
            <w:ind w:firstLine="360"/>
            <w:rPr>
              <w:rFonts w:ascii="Dotum" w:hAnsi="Dotum"/>
            </w:rPr>
          </w:pPr>
          <w:r>
            <w:rPr>
              <w:rFonts w:ascii="Dotum" w:hAnsi="Dotum" w:hint="eastAsia"/>
            </w:rPr>
            <w:t>秘密</w:t>
          </w:r>
        </w:p>
      </w:tc>
    </w:tr>
  </w:tbl>
  <w:p w:rsidR="005E0293" w:rsidRPr="0074590C" w:rsidRDefault="005E0293" w:rsidP="005F5850">
    <w:pPr>
      <w:pStyle w:val="af"/>
      <w:rPr>
        <w:rFonts w:ascii="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pStyle w:val="af"/>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4" type="#_x0000_t75" style="width:11.4pt;height:11.4pt" o:bullet="t">
        <v:imagedata r:id="rId1" o:title="mso6F"/>
      </v:shape>
    </w:pict>
  </w:numPicBullet>
  <w:abstractNum w:abstractNumId="0">
    <w:nsid w:val="FFFFFF83"/>
    <w:multiLevelType w:val="singleLevel"/>
    <w:tmpl w:val="18AE3A08"/>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FFFFFF89"/>
    <w:multiLevelType w:val="singleLevel"/>
    <w:tmpl w:val="810ADD64"/>
    <w:lvl w:ilvl="0">
      <w:start w:val="1"/>
      <w:numFmt w:val="bullet"/>
      <w:pStyle w:val="figuredescriptionwithoutautonumbering"/>
      <w:lvlText w:val=""/>
      <w:lvlJc w:val="left"/>
      <w:pPr>
        <w:tabs>
          <w:tab w:val="num" w:pos="400"/>
        </w:tabs>
        <w:ind w:left="400" w:firstLine="0"/>
      </w:pPr>
      <w:rPr>
        <w:rFonts w:ascii="Wingdings" w:hAnsi="Wingdings" w:hint="default"/>
        <w:sz w:val="18"/>
        <w:szCs w:val="18"/>
      </w:rPr>
    </w:lvl>
  </w:abstractNum>
  <w:abstractNum w:abstractNumId="2">
    <w:nsid w:val="00031295"/>
    <w:multiLevelType w:val="hybridMultilevel"/>
    <w:tmpl w:val="0C9C1236"/>
    <w:lvl w:ilvl="0" w:tplc="9762099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nsid w:val="00305CAD"/>
    <w:multiLevelType w:val="hybridMultilevel"/>
    <w:tmpl w:val="5C965324"/>
    <w:lvl w:ilvl="0" w:tplc="29724DF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074109A"/>
    <w:multiLevelType w:val="hybridMultilevel"/>
    <w:tmpl w:val="097AE0D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1430BF1"/>
    <w:multiLevelType w:val="hybridMultilevel"/>
    <w:tmpl w:val="92CE88A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1B07293"/>
    <w:multiLevelType w:val="hybridMultilevel"/>
    <w:tmpl w:val="8E90D0F2"/>
    <w:lvl w:ilvl="0" w:tplc="9D2635D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1F6693B"/>
    <w:multiLevelType w:val="hybridMultilevel"/>
    <w:tmpl w:val="767047CE"/>
    <w:lvl w:ilvl="0" w:tplc="5614BF66">
      <w:start w:val="1"/>
      <w:numFmt w:val="decimal"/>
      <w:lvlText w:val="(%1)"/>
      <w:lvlJc w:val="left"/>
      <w:pPr>
        <w:tabs>
          <w:tab w:val="num" w:pos="840"/>
        </w:tabs>
        <w:ind w:left="840" w:hanging="420"/>
      </w:pPr>
      <w:rPr>
        <w:rFonts w:hint="eastAsia"/>
      </w:rPr>
    </w:lvl>
    <w:lvl w:ilvl="1" w:tplc="1A9898CC">
      <w:start w:val="1"/>
      <w:numFmt w:val="decimal"/>
      <w:lvlText w:val="（%2）"/>
      <w:lvlJc w:val="left"/>
      <w:pPr>
        <w:tabs>
          <w:tab w:val="num" w:pos="1155"/>
        </w:tabs>
        <w:ind w:left="1155" w:hanging="735"/>
      </w:pPr>
      <w:rPr>
        <w:rFonts w:hint="default"/>
        <w:lang w:val="en-US"/>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30B7A75"/>
    <w:multiLevelType w:val="hybridMultilevel"/>
    <w:tmpl w:val="D66ED098"/>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9">
    <w:nsid w:val="0346435F"/>
    <w:multiLevelType w:val="singleLevel"/>
    <w:tmpl w:val="CA60528C"/>
    <w:lvl w:ilvl="0">
      <w:start w:val="1"/>
      <w:numFmt w:val="decimal"/>
      <w:pStyle w:val="WordPro"/>
      <w:lvlText w:val="[%1]"/>
      <w:legacy w:legacy="1" w:legacySpace="0" w:legacyIndent="360"/>
      <w:lvlJc w:val="left"/>
      <w:pPr>
        <w:ind w:left="360" w:hanging="360"/>
      </w:pPr>
      <w:rPr>
        <w:rFonts w:ascii="Times New Roman" w:hAnsi="Times New Roman" w:cs="Times New Roman" w:hint="default"/>
      </w:rPr>
    </w:lvl>
  </w:abstractNum>
  <w:abstractNum w:abstractNumId="10">
    <w:nsid w:val="042C2BA9"/>
    <w:multiLevelType w:val="hybridMultilevel"/>
    <w:tmpl w:val="6C0A3B4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4CF29EB"/>
    <w:multiLevelType w:val="hybridMultilevel"/>
    <w:tmpl w:val="4F36573E"/>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08606C0C"/>
    <w:multiLevelType w:val="singleLevel"/>
    <w:tmpl w:val="C980DB28"/>
    <w:lvl w:ilvl="0">
      <w:start w:val="1"/>
      <w:numFmt w:val="decimal"/>
      <w:pStyle w:val="keywords"/>
      <w:lvlText w:val="Table%1 "/>
      <w:lvlJc w:val="left"/>
      <w:pPr>
        <w:tabs>
          <w:tab w:val="num" w:pos="1077"/>
        </w:tabs>
        <w:ind w:left="0" w:firstLine="0"/>
      </w:pPr>
      <w:rPr>
        <w:rFonts w:ascii="Times New Roman" w:hAnsi="Times New Roman" w:hint="default"/>
      </w:rPr>
    </w:lvl>
  </w:abstractNum>
  <w:abstractNum w:abstractNumId="13">
    <w:nsid w:val="08B41062"/>
    <w:multiLevelType w:val="hybridMultilevel"/>
    <w:tmpl w:val="4DCCF944"/>
    <w:lvl w:ilvl="0" w:tplc="D98440DA">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09897827"/>
    <w:multiLevelType w:val="hybridMultilevel"/>
    <w:tmpl w:val="4614E8D8"/>
    <w:lvl w:ilvl="0" w:tplc="CCA214E0">
      <w:start w:val="1"/>
      <w:numFmt w:val="decimal"/>
      <w:lvlText w:val="（%1）"/>
      <w:lvlJc w:val="left"/>
      <w:pPr>
        <w:tabs>
          <w:tab w:val="num" w:pos="720"/>
        </w:tabs>
        <w:ind w:left="720" w:hanging="720"/>
      </w:pPr>
      <w:rPr>
        <w:rFonts w:hint="default"/>
      </w:rPr>
    </w:lvl>
    <w:lvl w:ilvl="1" w:tplc="4F224EE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0A546CBC"/>
    <w:multiLevelType w:val="hybridMultilevel"/>
    <w:tmpl w:val="79E2377A"/>
    <w:lvl w:ilvl="0" w:tplc="A77E067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0C413872"/>
    <w:multiLevelType w:val="hybridMultilevel"/>
    <w:tmpl w:val="A51E12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0F"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0D227A9D"/>
    <w:multiLevelType w:val="hybridMultilevel"/>
    <w:tmpl w:val="7E3431B0"/>
    <w:lvl w:ilvl="0" w:tplc="9A041132">
      <w:start w:val="1"/>
      <w:numFmt w:val="bullet"/>
      <w:pStyle w:val="5"/>
      <w:lvlText w:val=""/>
      <w:lvlJc w:val="left"/>
      <w:pPr>
        <w:tabs>
          <w:tab w:val="num" w:pos="1260"/>
        </w:tabs>
        <w:ind w:left="1260" w:hanging="420"/>
      </w:pPr>
      <w:rPr>
        <w:rFonts w:ascii="Wingdings" w:hAnsi="Wingdings" w:hint="default"/>
      </w:rPr>
    </w:lvl>
    <w:lvl w:ilvl="1" w:tplc="3F68F146">
      <w:start w:val="1"/>
      <w:numFmt w:val="decimal"/>
      <w:lvlText w:val="%2、"/>
      <w:lvlJc w:val="left"/>
      <w:pPr>
        <w:tabs>
          <w:tab w:val="num" w:pos="1620"/>
        </w:tabs>
        <w:ind w:left="1620" w:hanging="360"/>
      </w:pPr>
      <w:rPr>
        <w:rFonts w:hint="default"/>
      </w:rPr>
    </w:lvl>
    <w:lvl w:ilvl="2" w:tplc="7BBE9C0E"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8">
    <w:nsid w:val="0DCA2255"/>
    <w:multiLevelType w:val="hybridMultilevel"/>
    <w:tmpl w:val="9CF60D06"/>
    <w:lvl w:ilvl="0" w:tplc="BF547D4A">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19">
    <w:nsid w:val="0E7842A3"/>
    <w:multiLevelType w:val="hybridMultilevel"/>
    <w:tmpl w:val="2F7AE17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0EDB2900"/>
    <w:multiLevelType w:val="hybridMultilevel"/>
    <w:tmpl w:val="1698331E"/>
    <w:lvl w:ilvl="0" w:tplc="9A041132">
      <w:start w:val="1"/>
      <w:numFmt w:val="bullet"/>
      <w:pStyle w:val="FigureDescription"/>
      <w:lvlText w:val="−"/>
      <w:lvlJc w:val="left"/>
      <w:pPr>
        <w:tabs>
          <w:tab w:val="num" w:pos="2409"/>
        </w:tabs>
        <w:ind w:left="2410" w:hanging="284"/>
      </w:pPr>
      <w:rPr>
        <w:rFonts w:ascii="Times New Roman" w:hAnsi="Times New Roman" w:cs="Times New Roman" w:hint="default"/>
        <w:sz w:val="16"/>
        <w:szCs w:val="16"/>
      </w:rPr>
    </w:lvl>
    <w:lvl w:ilvl="1" w:tplc="3F68F146">
      <w:start w:val="1"/>
      <w:numFmt w:val="bullet"/>
      <w:lvlText w:val=""/>
      <w:lvlJc w:val="left"/>
      <w:pPr>
        <w:tabs>
          <w:tab w:val="num" w:pos="840"/>
        </w:tabs>
        <w:ind w:left="840" w:hanging="420"/>
      </w:pPr>
      <w:rPr>
        <w:rFonts w:ascii="Wingdings" w:hAnsi="Wingdings" w:cs="Wingdings" w:hint="default"/>
      </w:rPr>
    </w:lvl>
    <w:lvl w:ilvl="2" w:tplc="7BBE9C0E">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21">
    <w:nsid w:val="0F654F8B"/>
    <w:multiLevelType w:val="hybridMultilevel"/>
    <w:tmpl w:val="8794C6A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1201708B"/>
    <w:multiLevelType w:val="hybridMultilevel"/>
    <w:tmpl w:val="2BC48860"/>
    <w:lvl w:ilvl="0" w:tplc="E500D3F4">
      <w:start w:val="1"/>
      <w:numFmt w:val="decimal"/>
      <w:lvlText w:val="(%1)"/>
      <w:lvlJc w:val="left"/>
      <w:pPr>
        <w:tabs>
          <w:tab w:val="num" w:pos="840"/>
        </w:tabs>
        <w:ind w:left="840" w:hanging="420"/>
      </w:pPr>
      <w:rPr>
        <w:rFonts w:hint="eastAsia"/>
      </w:rPr>
    </w:lvl>
    <w:lvl w:ilvl="1" w:tplc="872E803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1345020F"/>
    <w:multiLevelType w:val="hybridMultilevel"/>
    <w:tmpl w:val="6DC4740A"/>
    <w:lvl w:ilvl="0" w:tplc="3E78EDA6">
      <w:start w:val="1"/>
      <w:numFmt w:val="lowerLetter"/>
      <w:lvlText w:val="%1)"/>
      <w:lvlJc w:val="left"/>
      <w:pPr>
        <w:tabs>
          <w:tab w:val="num" w:pos="1500"/>
        </w:tabs>
        <w:ind w:left="1500" w:hanging="78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14035F64"/>
    <w:multiLevelType w:val="hybridMultilevel"/>
    <w:tmpl w:val="AA5636D4"/>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1474512C"/>
    <w:multiLevelType w:val="hybridMultilevel"/>
    <w:tmpl w:val="9B86D3F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15A76562"/>
    <w:multiLevelType w:val="hybridMultilevel"/>
    <w:tmpl w:val="6AF4A4B4"/>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167B1BFE"/>
    <w:multiLevelType w:val="singleLevel"/>
    <w:tmpl w:val="31BC4A66"/>
    <w:lvl w:ilvl="0">
      <w:start w:val="1"/>
      <w:numFmt w:val="bullet"/>
      <w:pStyle w:val="footnotes"/>
      <w:lvlText w:val=""/>
      <w:lvlJc w:val="left"/>
      <w:pPr>
        <w:tabs>
          <w:tab w:val="num" w:pos="425"/>
        </w:tabs>
        <w:ind w:left="425" w:hanging="425"/>
      </w:pPr>
      <w:rPr>
        <w:rFonts w:ascii="Symbol" w:hAnsi="Symbol" w:hint="default"/>
      </w:rPr>
    </w:lvl>
  </w:abstractNum>
  <w:abstractNum w:abstractNumId="28">
    <w:nsid w:val="19FD3737"/>
    <w:multiLevelType w:val="hybridMultilevel"/>
    <w:tmpl w:val="F20A107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1A740496"/>
    <w:multiLevelType w:val="hybridMultilevel"/>
    <w:tmpl w:val="5F5A9EF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1AA733CD"/>
    <w:multiLevelType w:val="hybridMultilevel"/>
    <w:tmpl w:val="E3D0525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1AB66554"/>
    <w:multiLevelType w:val="singleLevel"/>
    <w:tmpl w:val="B6B01A76"/>
    <w:lvl w:ilvl="0">
      <w:start w:val="1"/>
      <w:numFmt w:val="decimal"/>
      <w:pStyle w:val="a"/>
      <w:lvlText w:val="图 %1 "/>
      <w:lvlJc w:val="center"/>
      <w:pPr>
        <w:tabs>
          <w:tab w:val="num" w:pos="720"/>
        </w:tabs>
        <w:ind w:left="0" w:firstLine="288"/>
      </w:pPr>
      <w:rPr>
        <w:rFonts w:ascii="Arial" w:hAnsi="Arial" w:cs="Arial" w:hint="default"/>
      </w:rPr>
    </w:lvl>
  </w:abstractNum>
  <w:abstractNum w:abstractNumId="32">
    <w:nsid w:val="1CEC3E2D"/>
    <w:multiLevelType w:val="hybridMultilevel"/>
    <w:tmpl w:val="F45028D2"/>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1DDF3305"/>
    <w:multiLevelType w:val="hybridMultilevel"/>
    <w:tmpl w:val="90861264"/>
    <w:lvl w:ilvl="0" w:tplc="F544CF0E">
      <w:start w:val="1"/>
      <w:numFmt w:val="decimal"/>
      <w:pStyle w:val="4"/>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20AD505F"/>
    <w:multiLevelType w:val="hybridMultilevel"/>
    <w:tmpl w:val="40A0BEA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215158F3"/>
    <w:multiLevelType w:val="hybridMultilevel"/>
    <w:tmpl w:val="38E661F0"/>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21573B9A"/>
    <w:multiLevelType w:val="hybridMultilevel"/>
    <w:tmpl w:val="6B42581A"/>
    <w:lvl w:ilvl="0" w:tplc="5EFA1596">
      <w:start w:val="1"/>
      <w:numFmt w:val="decimal"/>
      <w:pStyle w:val="a0"/>
      <w:lvlText w:val="表%1"/>
      <w:legacy w:legacy="1" w:legacySpace="0" w:legacyIndent="0"/>
      <w:lvlJc w:val="left"/>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7">
    <w:nsid w:val="21CA7D49"/>
    <w:multiLevelType w:val="hybridMultilevel"/>
    <w:tmpl w:val="7E70070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223621AD"/>
    <w:multiLevelType w:val="hybridMultilevel"/>
    <w:tmpl w:val="81345142"/>
    <w:lvl w:ilvl="0" w:tplc="3E78EDA6">
      <w:start w:val="1"/>
      <w:numFmt w:val="lowerLetter"/>
      <w:lvlText w:val="%1)"/>
      <w:lvlJc w:val="left"/>
      <w:pPr>
        <w:tabs>
          <w:tab w:val="num" w:pos="1500"/>
        </w:tabs>
        <w:ind w:left="1500" w:hanging="780"/>
      </w:pPr>
      <w:rPr>
        <w:rFonts w:hint="default"/>
      </w:rPr>
    </w:lvl>
    <w:lvl w:ilvl="1" w:tplc="C9DEFBC2">
      <w:start w:val="1"/>
      <w:numFmt w:val="decimal"/>
      <w:lvlText w:val="（%2）"/>
      <w:lvlJc w:val="left"/>
      <w:pPr>
        <w:tabs>
          <w:tab w:val="num" w:pos="1140"/>
        </w:tabs>
        <w:ind w:left="1140" w:hanging="720"/>
      </w:pPr>
      <w:rPr>
        <w:rFonts w:hint="default"/>
      </w:rPr>
    </w:lvl>
    <w:lvl w:ilvl="2" w:tplc="BF547D4A">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22D74BF3"/>
    <w:multiLevelType w:val="hybridMultilevel"/>
    <w:tmpl w:val="BE6485C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24161855"/>
    <w:multiLevelType w:val="hybridMultilevel"/>
    <w:tmpl w:val="DDD4CE96"/>
    <w:lvl w:ilvl="0" w:tplc="F1A4A65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2A53752B"/>
    <w:multiLevelType w:val="hybridMultilevel"/>
    <w:tmpl w:val="806E5CB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2BB45D84"/>
    <w:multiLevelType w:val="hybridMultilevel"/>
    <w:tmpl w:val="9700543E"/>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2DFB37B8"/>
    <w:multiLevelType w:val="hybridMultilevel"/>
    <w:tmpl w:val="05E818CC"/>
    <w:lvl w:ilvl="0" w:tplc="355C6E9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2E757EBA"/>
    <w:multiLevelType w:val="hybridMultilevel"/>
    <w:tmpl w:val="00ECC72A"/>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2E7A2DDD"/>
    <w:multiLevelType w:val="hybridMultilevel"/>
    <w:tmpl w:val="45C879A2"/>
    <w:lvl w:ilvl="0" w:tplc="9A2632E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2F645A9D"/>
    <w:multiLevelType w:val="hybridMultilevel"/>
    <w:tmpl w:val="694631C0"/>
    <w:lvl w:ilvl="0" w:tplc="006CA82E">
      <w:start w:val="1"/>
      <w:numFmt w:val="bullet"/>
      <w:pStyle w:val="ParaCharCharCharCharCharCharChar"/>
      <w:lvlText w:val=""/>
      <w:lvlJc w:val="left"/>
      <w:pPr>
        <w:tabs>
          <w:tab w:val="num" w:pos="1418"/>
        </w:tabs>
        <w:ind w:left="1418" w:hanging="284"/>
      </w:pPr>
      <w:rPr>
        <w:rFonts w:ascii="Wingdings" w:hAnsi="Wingdings" w:cs="Wingdings" w:hint="default"/>
        <w:caps w:val="0"/>
        <w:strike w:val="0"/>
        <w:dstrike w:val="0"/>
        <w:vanish w:val="0"/>
        <w:color w:val="auto"/>
        <w:sz w:val="13"/>
        <w:szCs w:val="13"/>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840"/>
        </w:tabs>
        <w:ind w:left="840" w:hanging="420"/>
      </w:pPr>
      <w:rPr>
        <w:rFonts w:ascii="Wingdings" w:hAnsi="Wingdings" w:cs="Wingdings" w:hint="default"/>
      </w:rPr>
    </w:lvl>
    <w:lvl w:ilvl="2" w:tplc="0409001B">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47">
    <w:nsid w:val="2F97782F"/>
    <w:multiLevelType w:val="hybridMultilevel"/>
    <w:tmpl w:val="07AEDE9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314E374A"/>
    <w:multiLevelType w:val="singleLevel"/>
    <w:tmpl w:val="D242BC04"/>
    <w:lvl w:ilvl="0">
      <w:start w:val="1"/>
      <w:numFmt w:val="decimal"/>
      <w:pStyle w:val="a1"/>
      <w:lvlText w:val="[%1]"/>
      <w:legacy w:legacy="1" w:legacySpace="0" w:legacyIndent="360"/>
      <w:lvlJc w:val="left"/>
      <w:pPr>
        <w:ind w:left="360" w:hanging="360"/>
      </w:pPr>
      <w:rPr>
        <w:rFonts w:ascii="Times New Roman" w:hAnsi="Times New Roman" w:hint="default"/>
      </w:rPr>
    </w:lvl>
  </w:abstractNum>
  <w:abstractNum w:abstractNumId="49">
    <w:nsid w:val="31DC0FF2"/>
    <w:multiLevelType w:val="hybridMultilevel"/>
    <w:tmpl w:val="8E4C9E82"/>
    <w:lvl w:ilvl="0" w:tplc="C3A41C4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3366181A"/>
    <w:multiLevelType w:val="hybridMultilevel"/>
    <w:tmpl w:val="B132487E"/>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34487BF1"/>
    <w:multiLevelType w:val="hybridMultilevel"/>
    <w:tmpl w:val="1A6ABFD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34DF203E"/>
    <w:multiLevelType w:val="hybridMultilevel"/>
    <w:tmpl w:val="3900004E"/>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356A55D3"/>
    <w:multiLevelType w:val="hybridMultilevel"/>
    <w:tmpl w:val="95901C3E"/>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nsid w:val="37044064"/>
    <w:multiLevelType w:val="hybridMultilevel"/>
    <w:tmpl w:val="F966809E"/>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nsid w:val="395A682B"/>
    <w:multiLevelType w:val="hybridMultilevel"/>
    <w:tmpl w:val="2F461BE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39A067CC"/>
    <w:multiLevelType w:val="hybridMultilevel"/>
    <w:tmpl w:val="726E7486"/>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nsid w:val="3E3A6524"/>
    <w:multiLevelType w:val="hybridMultilevel"/>
    <w:tmpl w:val="E114368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nsid w:val="3FD21EE5"/>
    <w:multiLevelType w:val="hybridMultilevel"/>
    <w:tmpl w:val="900EDF14"/>
    <w:lvl w:ilvl="0" w:tplc="D98440DA">
      <w:start w:val="1"/>
      <w:numFmt w:val="decimal"/>
      <w:lvlText w:val="（%1）"/>
      <w:lvlJc w:val="left"/>
      <w:pPr>
        <w:tabs>
          <w:tab w:val="num" w:pos="930"/>
        </w:tabs>
        <w:ind w:left="930" w:hanging="720"/>
      </w:pPr>
      <w:rPr>
        <w:rFonts w:hint="default"/>
      </w:rPr>
    </w:lvl>
    <w:lvl w:ilvl="1" w:tplc="04090019">
      <w:start w:val="1"/>
      <w:numFmt w:val="decimal"/>
      <w:lvlText w:val="（%2）"/>
      <w:lvlJc w:val="left"/>
      <w:pPr>
        <w:tabs>
          <w:tab w:val="num" w:pos="1350"/>
        </w:tabs>
        <w:ind w:left="1350" w:hanging="720"/>
      </w:pPr>
      <w:rPr>
        <w:rFonts w:hint="default"/>
      </w:rPr>
    </w:lvl>
    <w:lvl w:ilvl="2" w:tplc="0409001B">
      <w:start w:val="1"/>
      <w:numFmt w:val="decimal"/>
      <w:lvlText w:val="（%3）"/>
      <w:lvlJc w:val="left"/>
      <w:pPr>
        <w:tabs>
          <w:tab w:val="num" w:pos="1770"/>
        </w:tabs>
        <w:ind w:left="1770" w:hanging="720"/>
      </w:pPr>
      <w:rPr>
        <w:rFonts w:hint="default"/>
      </w:r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59">
    <w:nsid w:val="404F693A"/>
    <w:multiLevelType w:val="hybridMultilevel"/>
    <w:tmpl w:val="2A44F7F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nsid w:val="41BB74B7"/>
    <w:multiLevelType w:val="hybridMultilevel"/>
    <w:tmpl w:val="C1EE6066"/>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nsid w:val="42FE570A"/>
    <w:multiLevelType w:val="multilevel"/>
    <w:tmpl w:val="C672A23C"/>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lvlText w:val="%4)"/>
      <w:lvlJc w:val="left"/>
      <w:pPr>
        <w:tabs>
          <w:tab w:val="num" w:pos="360"/>
        </w:tabs>
        <w:ind w:left="360" w:hanging="360"/>
      </w:pPr>
      <w:rPr>
        <w:rFonts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62">
    <w:nsid w:val="44216294"/>
    <w:multiLevelType w:val="hybridMultilevel"/>
    <w:tmpl w:val="0D44617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
    <w:nsid w:val="44313BC3"/>
    <w:multiLevelType w:val="hybridMultilevel"/>
    <w:tmpl w:val="C234DAEE"/>
    <w:lvl w:ilvl="0" w:tplc="04090019">
      <w:start w:val="1"/>
      <w:numFmt w:val="low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4">
    <w:nsid w:val="44886834"/>
    <w:multiLevelType w:val="hybridMultilevel"/>
    <w:tmpl w:val="A14A334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nsid w:val="450926CA"/>
    <w:multiLevelType w:val="hybridMultilevel"/>
    <w:tmpl w:val="8872046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46574749"/>
    <w:multiLevelType w:val="hybridMultilevel"/>
    <w:tmpl w:val="241EF72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nsid w:val="46AB5862"/>
    <w:multiLevelType w:val="hybridMultilevel"/>
    <w:tmpl w:val="BFEE89B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nsid w:val="47EF5711"/>
    <w:multiLevelType w:val="hybridMultilevel"/>
    <w:tmpl w:val="FCCA9F4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nsid w:val="480A597E"/>
    <w:multiLevelType w:val="hybridMultilevel"/>
    <w:tmpl w:val="E5DE21A0"/>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nsid w:val="487D2FDF"/>
    <w:multiLevelType w:val="hybridMultilevel"/>
    <w:tmpl w:val="045C952E"/>
    <w:lvl w:ilvl="0" w:tplc="9D2AD40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1">
    <w:nsid w:val="4A346779"/>
    <w:multiLevelType w:val="hybridMultilevel"/>
    <w:tmpl w:val="D6F278B6"/>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
    <w:nsid w:val="4BB47E97"/>
    <w:multiLevelType w:val="singleLevel"/>
    <w:tmpl w:val="CC241C90"/>
    <w:lvl w:ilvl="0">
      <w:start w:val="1"/>
      <w:numFmt w:val="decimal"/>
      <w:pStyle w:val="a3"/>
      <w:lvlText w:val="Table表%1 "/>
      <w:lvlJc w:val="left"/>
      <w:pPr>
        <w:tabs>
          <w:tab w:val="num" w:pos="2989"/>
        </w:tabs>
        <w:ind w:left="2269" w:firstLine="0"/>
      </w:pPr>
      <w:rPr>
        <w:rFonts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3">
    <w:nsid w:val="4BEE2E95"/>
    <w:multiLevelType w:val="hybridMultilevel"/>
    <w:tmpl w:val="CF0C9512"/>
    <w:lvl w:ilvl="0" w:tplc="6A1644E4">
      <w:start w:val="1"/>
      <w:numFmt w:val="decimal"/>
      <w:lvlText w:val="（%1）"/>
      <w:lvlJc w:val="left"/>
      <w:pPr>
        <w:tabs>
          <w:tab w:val="num" w:pos="1770"/>
        </w:tabs>
        <w:ind w:left="1770" w:hanging="720"/>
      </w:pPr>
      <w:rPr>
        <w:rFonts w:hint="default"/>
        <w:lang w:val="en-US"/>
      </w:rPr>
    </w:lvl>
    <w:lvl w:ilvl="1" w:tplc="624C6ABC" w:tentative="1">
      <w:start w:val="1"/>
      <w:numFmt w:val="lowerLetter"/>
      <w:lvlText w:val="%2)"/>
      <w:lvlJc w:val="left"/>
      <w:pPr>
        <w:tabs>
          <w:tab w:val="num" w:pos="840"/>
        </w:tabs>
        <w:ind w:left="840" w:hanging="420"/>
      </w:pPr>
    </w:lvl>
    <w:lvl w:ilvl="2" w:tplc="1B84DB78" w:tentative="1">
      <w:start w:val="1"/>
      <w:numFmt w:val="lowerRoman"/>
      <w:lvlText w:val="%3."/>
      <w:lvlJc w:val="right"/>
      <w:pPr>
        <w:tabs>
          <w:tab w:val="num" w:pos="1260"/>
        </w:tabs>
        <w:ind w:left="1260" w:hanging="420"/>
      </w:pPr>
    </w:lvl>
    <w:lvl w:ilvl="3" w:tplc="0EB0B750" w:tentative="1">
      <w:start w:val="1"/>
      <w:numFmt w:val="decimal"/>
      <w:lvlText w:val="%4."/>
      <w:lvlJc w:val="left"/>
      <w:pPr>
        <w:tabs>
          <w:tab w:val="num" w:pos="1680"/>
        </w:tabs>
        <w:ind w:left="1680" w:hanging="420"/>
      </w:pPr>
    </w:lvl>
    <w:lvl w:ilvl="4" w:tplc="0450D266" w:tentative="1">
      <w:start w:val="1"/>
      <w:numFmt w:val="lowerLetter"/>
      <w:lvlText w:val="%5)"/>
      <w:lvlJc w:val="left"/>
      <w:pPr>
        <w:tabs>
          <w:tab w:val="num" w:pos="2100"/>
        </w:tabs>
        <w:ind w:left="2100" w:hanging="420"/>
      </w:pPr>
    </w:lvl>
    <w:lvl w:ilvl="5" w:tplc="265AD5D0" w:tentative="1">
      <w:start w:val="1"/>
      <w:numFmt w:val="lowerRoman"/>
      <w:lvlText w:val="%6."/>
      <w:lvlJc w:val="right"/>
      <w:pPr>
        <w:tabs>
          <w:tab w:val="num" w:pos="2520"/>
        </w:tabs>
        <w:ind w:left="2520" w:hanging="420"/>
      </w:pPr>
    </w:lvl>
    <w:lvl w:ilvl="6" w:tplc="23DE6CD4" w:tentative="1">
      <w:start w:val="1"/>
      <w:numFmt w:val="decimal"/>
      <w:lvlText w:val="%7."/>
      <w:lvlJc w:val="left"/>
      <w:pPr>
        <w:tabs>
          <w:tab w:val="num" w:pos="2940"/>
        </w:tabs>
        <w:ind w:left="2940" w:hanging="420"/>
      </w:pPr>
    </w:lvl>
    <w:lvl w:ilvl="7" w:tplc="9334A67E" w:tentative="1">
      <w:start w:val="1"/>
      <w:numFmt w:val="lowerLetter"/>
      <w:lvlText w:val="%8)"/>
      <w:lvlJc w:val="left"/>
      <w:pPr>
        <w:tabs>
          <w:tab w:val="num" w:pos="3360"/>
        </w:tabs>
        <w:ind w:left="3360" w:hanging="420"/>
      </w:pPr>
    </w:lvl>
    <w:lvl w:ilvl="8" w:tplc="A154AE54" w:tentative="1">
      <w:start w:val="1"/>
      <w:numFmt w:val="lowerRoman"/>
      <w:lvlText w:val="%9."/>
      <w:lvlJc w:val="right"/>
      <w:pPr>
        <w:tabs>
          <w:tab w:val="num" w:pos="3780"/>
        </w:tabs>
        <w:ind w:left="3780" w:hanging="420"/>
      </w:pPr>
    </w:lvl>
  </w:abstractNum>
  <w:abstractNum w:abstractNumId="74">
    <w:nsid w:val="4D0D266A"/>
    <w:multiLevelType w:val="hybridMultilevel"/>
    <w:tmpl w:val="C6DEE39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nsid w:val="4DC40B66"/>
    <w:multiLevelType w:val="hybridMultilevel"/>
    <w:tmpl w:val="1494DF5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
    <w:nsid w:val="4E3B0119"/>
    <w:multiLevelType w:val="hybridMultilevel"/>
    <w:tmpl w:val="B67646AA"/>
    <w:lvl w:ilvl="0" w:tplc="43A209DA">
      <w:start w:val="1"/>
      <w:numFmt w:val="decimal"/>
      <w:lvlText w:val="（%1）"/>
      <w:lvlJc w:val="left"/>
      <w:pPr>
        <w:tabs>
          <w:tab w:val="num" w:pos="810"/>
        </w:tabs>
        <w:ind w:left="810" w:hanging="720"/>
      </w:pPr>
      <w:rPr>
        <w:rFonts w:hint="default"/>
      </w:rPr>
    </w:lvl>
    <w:lvl w:ilvl="1" w:tplc="04090019">
      <w:start w:val="1"/>
      <w:numFmt w:val="decimal"/>
      <w:lvlText w:val="（%2）"/>
      <w:lvlJc w:val="left"/>
      <w:pPr>
        <w:tabs>
          <w:tab w:val="num" w:pos="1230"/>
        </w:tabs>
        <w:ind w:left="1230" w:hanging="720"/>
      </w:pPr>
      <w:rPr>
        <w:rFonts w:hint="default"/>
      </w:rPr>
    </w:lvl>
    <w:lvl w:ilvl="2" w:tplc="7EE8EAFA">
      <w:start w:val="1"/>
      <w:numFmt w:val="decimal"/>
      <w:lvlText w:val="（%3）"/>
      <w:lvlJc w:val="left"/>
      <w:pPr>
        <w:tabs>
          <w:tab w:val="num" w:pos="1650"/>
        </w:tabs>
        <w:ind w:left="1650" w:hanging="720"/>
      </w:pPr>
      <w:rPr>
        <w:rFonts w:hint="default"/>
      </w:rPr>
    </w:lvl>
    <w:lvl w:ilvl="3" w:tplc="0409000F" w:tentative="1">
      <w:start w:val="1"/>
      <w:numFmt w:val="decimal"/>
      <w:lvlText w:val="%4."/>
      <w:lvlJc w:val="left"/>
      <w:pPr>
        <w:tabs>
          <w:tab w:val="num" w:pos="1770"/>
        </w:tabs>
        <w:ind w:left="1770" w:hanging="420"/>
      </w:pPr>
    </w:lvl>
    <w:lvl w:ilvl="4" w:tplc="04090019" w:tentative="1">
      <w:start w:val="1"/>
      <w:numFmt w:val="lowerLetter"/>
      <w:lvlText w:val="%5)"/>
      <w:lvlJc w:val="left"/>
      <w:pPr>
        <w:tabs>
          <w:tab w:val="num" w:pos="2190"/>
        </w:tabs>
        <w:ind w:left="2190" w:hanging="420"/>
      </w:pPr>
    </w:lvl>
    <w:lvl w:ilvl="5" w:tplc="0409001B" w:tentative="1">
      <w:start w:val="1"/>
      <w:numFmt w:val="lowerRoman"/>
      <w:lvlText w:val="%6."/>
      <w:lvlJc w:val="right"/>
      <w:pPr>
        <w:tabs>
          <w:tab w:val="num" w:pos="2610"/>
        </w:tabs>
        <w:ind w:left="2610" w:hanging="420"/>
      </w:pPr>
    </w:lvl>
    <w:lvl w:ilvl="6" w:tplc="0409000F" w:tentative="1">
      <w:start w:val="1"/>
      <w:numFmt w:val="decimal"/>
      <w:lvlText w:val="%7."/>
      <w:lvlJc w:val="left"/>
      <w:pPr>
        <w:tabs>
          <w:tab w:val="num" w:pos="3030"/>
        </w:tabs>
        <w:ind w:left="3030" w:hanging="420"/>
      </w:pPr>
    </w:lvl>
    <w:lvl w:ilvl="7" w:tplc="04090019" w:tentative="1">
      <w:start w:val="1"/>
      <w:numFmt w:val="lowerLetter"/>
      <w:lvlText w:val="%8)"/>
      <w:lvlJc w:val="left"/>
      <w:pPr>
        <w:tabs>
          <w:tab w:val="num" w:pos="3450"/>
        </w:tabs>
        <w:ind w:left="3450" w:hanging="420"/>
      </w:pPr>
    </w:lvl>
    <w:lvl w:ilvl="8" w:tplc="0409001B" w:tentative="1">
      <w:start w:val="1"/>
      <w:numFmt w:val="lowerRoman"/>
      <w:lvlText w:val="%9."/>
      <w:lvlJc w:val="right"/>
      <w:pPr>
        <w:tabs>
          <w:tab w:val="num" w:pos="3870"/>
        </w:tabs>
        <w:ind w:left="3870" w:hanging="420"/>
      </w:pPr>
    </w:lvl>
  </w:abstractNum>
  <w:abstractNum w:abstractNumId="77">
    <w:nsid w:val="4E5E42D8"/>
    <w:multiLevelType w:val="hybridMultilevel"/>
    <w:tmpl w:val="394A5B5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nsid w:val="4FA525FC"/>
    <w:multiLevelType w:val="hybridMultilevel"/>
    <w:tmpl w:val="E59881B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nsid w:val="50CD19AF"/>
    <w:multiLevelType w:val="hybridMultilevel"/>
    <w:tmpl w:val="8E086744"/>
    <w:lvl w:ilvl="0" w:tplc="D3782EE0">
      <w:start w:val="1"/>
      <w:numFmt w:val="decimal"/>
      <w:lvlText w:val="（%1）"/>
      <w:lvlJc w:val="left"/>
      <w:pPr>
        <w:tabs>
          <w:tab w:val="num" w:pos="1020"/>
        </w:tabs>
        <w:ind w:left="1020" w:hanging="720"/>
      </w:pPr>
      <w:rPr>
        <w:rFonts w:hint="default"/>
      </w:rPr>
    </w:lvl>
    <w:lvl w:ilvl="1" w:tplc="29724DF8">
      <w:start w:val="1"/>
      <w:numFmt w:val="decimal"/>
      <w:lvlText w:val="（%2）"/>
      <w:lvlJc w:val="left"/>
      <w:pPr>
        <w:tabs>
          <w:tab w:val="num" w:pos="1440"/>
        </w:tabs>
        <w:ind w:left="1440" w:hanging="720"/>
      </w:pPr>
      <w:rPr>
        <w:rFonts w:hint="default"/>
      </w:r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80">
    <w:nsid w:val="50FA4C52"/>
    <w:multiLevelType w:val="hybridMultilevel"/>
    <w:tmpl w:val="4F36388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nsid w:val="521244CD"/>
    <w:multiLevelType w:val="hybridMultilevel"/>
    <w:tmpl w:val="623AC03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
    <w:nsid w:val="521B1295"/>
    <w:multiLevelType w:val="hybridMultilevel"/>
    <w:tmpl w:val="03F639C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
    <w:nsid w:val="52B95C0E"/>
    <w:multiLevelType w:val="hybridMultilevel"/>
    <w:tmpl w:val="C046C8D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
    <w:nsid w:val="53F51D51"/>
    <w:multiLevelType w:val="hybridMultilevel"/>
    <w:tmpl w:val="D350632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
    <w:nsid w:val="55526562"/>
    <w:multiLevelType w:val="hybridMultilevel"/>
    <w:tmpl w:val="4608019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6">
    <w:nsid w:val="5669380F"/>
    <w:multiLevelType w:val="hybridMultilevel"/>
    <w:tmpl w:val="B602E66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
    <w:nsid w:val="56C34082"/>
    <w:multiLevelType w:val="hybridMultilevel"/>
    <w:tmpl w:val="1722DE2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8">
    <w:nsid w:val="584D4D4A"/>
    <w:multiLevelType w:val="hybridMultilevel"/>
    <w:tmpl w:val="CBAAB6F4"/>
    <w:lvl w:ilvl="0" w:tplc="34D8D1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20"/>
        </w:tabs>
        <w:ind w:left="120" w:hanging="420"/>
      </w:pPr>
    </w:lvl>
    <w:lvl w:ilvl="2" w:tplc="0409001B" w:tentative="1">
      <w:start w:val="1"/>
      <w:numFmt w:val="lowerRoman"/>
      <w:lvlText w:val="%3."/>
      <w:lvlJc w:val="right"/>
      <w:pPr>
        <w:tabs>
          <w:tab w:val="num" w:pos="540"/>
        </w:tabs>
        <w:ind w:left="540" w:hanging="420"/>
      </w:pPr>
    </w:lvl>
    <w:lvl w:ilvl="3" w:tplc="0409000F" w:tentative="1">
      <w:start w:val="1"/>
      <w:numFmt w:val="decimal"/>
      <w:lvlText w:val="%4."/>
      <w:lvlJc w:val="left"/>
      <w:pPr>
        <w:tabs>
          <w:tab w:val="num" w:pos="960"/>
        </w:tabs>
        <w:ind w:left="960" w:hanging="420"/>
      </w:pPr>
    </w:lvl>
    <w:lvl w:ilvl="4" w:tplc="04090019" w:tentative="1">
      <w:start w:val="1"/>
      <w:numFmt w:val="lowerLetter"/>
      <w:lvlText w:val="%5)"/>
      <w:lvlJc w:val="left"/>
      <w:pPr>
        <w:tabs>
          <w:tab w:val="num" w:pos="1380"/>
        </w:tabs>
        <w:ind w:left="1380" w:hanging="420"/>
      </w:pPr>
    </w:lvl>
    <w:lvl w:ilvl="5" w:tplc="0409001B" w:tentative="1">
      <w:start w:val="1"/>
      <w:numFmt w:val="lowerRoman"/>
      <w:lvlText w:val="%6."/>
      <w:lvlJc w:val="righ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9" w:tentative="1">
      <w:start w:val="1"/>
      <w:numFmt w:val="lowerLetter"/>
      <w:lvlText w:val="%8)"/>
      <w:lvlJc w:val="left"/>
      <w:pPr>
        <w:tabs>
          <w:tab w:val="num" w:pos="2640"/>
        </w:tabs>
        <w:ind w:left="2640" w:hanging="420"/>
      </w:pPr>
    </w:lvl>
    <w:lvl w:ilvl="8" w:tplc="0409001B" w:tentative="1">
      <w:start w:val="1"/>
      <w:numFmt w:val="lowerRoman"/>
      <w:lvlText w:val="%9."/>
      <w:lvlJc w:val="right"/>
      <w:pPr>
        <w:tabs>
          <w:tab w:val="num" w:pos="3060"/>
        </w:tabs>
        <w:ind w:left="3060" w:hanging="420"/>
      </w:pPr>
    </w:lvl>
  </w:abstractNum>
  <w:abstractNum w:abstractNumId="89">
    <w:nsid w:val="58504462"/>
    <w:multiLevelType w:val="hybridMultilevel"/>
    <w:tmpl w:val="761809FA"/>
    <w:lvl w:ilvl="0" w:tplc="D98440DA">
      <w:start w:val="1"/>
      <w:numFmt w:val="bullet"/>
      <w:pStyle w:val="a4"/>
      <w:lvlText w:val=""/>
      <w:lvlJc w:val="left"/>
      <w:pPr>
        <w:tabs>
          <w:tab w:val="num" w:pos="1474"/>
        </w:tabs>
        <w:ind w:left="1474" w:hanging="227"/>
      </w:pPr>
      <w:rPr>
        <w:rFonts w:ascii="Wingdings" w:hAnsi="Wingdings" w:hint="default"/>
        <w:color w:val="auto"/>
      </w:rPr>
    </w:lvl>
    <w:lvl w:ilvl="1" w:tplc="04090019">
      <w:start w:val="1"/>
      <w:numFmt w:val="bullet"/>
      <w:lvlText w:val=""/>
      <w:lvlJc w:val="left"/>
      <w:pPr>
        <w:tabs>
          <w:tab w:val="num" w:pos="1474"/>
        </w:tabs>
        <w:ind w:left="1474" w:hanging="227"/>
      </w:pPr>
      <w:rPr>
        <w:rFonts w:ascii="Wingdings" w:hAnsi="Wingdings" w:hint="default"/>
      </w:rPr>
    </w:lvl>
    <w:lvl w:ilvl="2" w:tplc="0409001B">
      <w:start w:val="1"/>
      <w:numFmt w:val="bullet"/>
      <w:lvlText w:val=""/>
      <w:lvlJc w:val="left"/>
      <w:pPr>
        <w:tabs>
          <w:tab w:val="num" w:pos="1928"/>
        </w:tabs>
        <w:ind w:left="1928" w:hanging="248"/>
      </w:pPr>
      <w:rPr>
        <w:rFonts w:ascii="Wingdings" w:hAnsi="Wingdings" w:hint="default"/>
      </w:rPr>
    </w:lvl>
    <w:lvl w:ilvl="3" w:tplc="0409000F" w:tentative="1">
      <w:start w:val="1"/>
      <w:numFmt w:val="bullet"/>
      <w:lvlText w:val=""/>
      <w:lvlJc w:val="left"/>
      <w:pPr>
        <w:tabs>
          <w:tab w:val="num" w:pos="2520"/>
        </w:tabs>
        <w:ind w:left="2520" w:hanging="420"/>
      </w:pPr>
      <w:rPr>
        <w:rFonts w:ascii="Wingdings" w:hAnsi="Wingdings" w:hint="default"/>
      </w:rPr>
    </w:lvl>
    <w:lvl w:ilvl="4" w:tplc="04090019" w:tentative="1">
      <w:start w:val="1"/>
      <w:numFmt w:val="bullet"/>
      <w:lvlText w:val=""/>
      <w:lvlJc w:val="left"/>
      <w:pPr>
        <w:tabs>
          <w:tab w:val="num" w:pos="2940"/>
        </w:tabs>
        <w:ind w:left="2940" w:hanging="420"/>
      </w:pPr>
      <w:rPr>
        <w:rFonts w:ascii="Wingdings" w:hAnsi="Wingdings" w:hint="default"/>
      </w:rPr>
    </w:lvl>
    <w:lvl w:ilvl="5" w:tplc="0409001B" w:tentative="1">
      <w:start w:val="1"/>
      <w:numFmt w:val="bullet"/>
      <w:lvlText w:val=""/>
      <w:lvlJc w:val="left"/>
      <w:pPr>
        <w:tabs>
          <w:tab w:val="num" w:pos="3360"/>
        </w:tabs>
        <w:ind w:left="3360" w:hanging="420"/>
      </w:pPr>
      <w:rPr>
        <w:rFonts w:ascii="Wingdings" w:hAnsi="Wingdings" w:hint="default"/>
      </w:rPr>
    </w:lvl>
    <w:lvl w:ilvl="6" w:tplc="0409000F" w:tentative="1">
      <w:start w:val="1"/>
      <w:numFmt w:val="bullet"/>
      <w:lvlText w:val=""/>
      <w:lvlJc w:val="left"/>
      <w:pPr>
        <w:tabs>
          <w:tab w:val="num" w:pos="3780"/>
        </w:tabs>
        <w:ind w:left="3780" w:hanging="420"/>
      </w:pPr>
      <w:rPr>
        <w:rFonts w:ascii="Wingdings" w:hAnsi="Wingdings" w:hint="default"/>
      </w:rPr>
    </w:lvl>
    <w:lvl w:ilvl="7" w:tplc="04090019" w:tentative="1">
      <w:start w:val="1"/>
      <w:numFmt w:val="bullet"/>
      <w:lvlText w:val=""/>
      <w:lvlJc w:val="left"/>
      <w:pPr>
        <w:tabs>
          <w:tab w:val="num" w:pos="4200"/>
        </w:tabs>
        <w:ind w:left="4200" w:hanging="420"/>
      </w:pPr>
      <w:rPr>
        <w:rFonts w:ascii="Wingdings" w:hAnsi="Wingdings" w:hint="default"/>
      </w:rPr>
    </w:lvl>
    <w:lvl w:ilvl="8" w:tplc="0409001B" w:tentative="1">
      <w:start w:val="1"/>
      <w:numFmt w:val="bullet"/>
      <w:lvlText w:val=""/>
      <w:lvlJc w:val="left"/>
      <w:pPr>
        <w:tabs>
          <w:tab w:val="num" w:pos="4620"/>
        </w:tabs>
        <w:ind w:left="4620" w:hanging="420"/>
      </w:pPr>
      <w:rPr>
        <w:rFonts w:ascii="Wingdings" w:hAnsi="Wingdings" w:hint="default"/>
      </w:rPr>
    </w:lvl>
  </w:abstractNum>
  <w:abstractNum w:abstractNumId="90">
    <w:nsid w:val="592D5D8D"/>
    <w:multiLevelType w:val="hybridMultilevel"/>
    <w:tmpl w:val="717AEFC0"/>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
    <w:nsid w:val="5A540E4E"/>
    <w:multiLevelType w:val="hybridMultilevel"/>
    <w:tmpl w:val="07D4C4F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2">
    <w:nsid w:val="5ABB1088"/>
    <w:multiLevelType w:val="hybridMultilevel"/>
    <w:tmpl w:val="DDD6063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3">
    <w:nsid w:val="5D0C56D5"/>
    <w:multiLevelType w:val="hybridMultilevel"/>
    <w:tmpl w:val="2494B0C2"/>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
    <w:nsid w:val="5F271C4D"/>
    <w:multiLevelType w:val="hybridMultilevel"/>
    <w:tmpl w:val="44B2D172"/>
    <w:lvl w:ilvl="0" w:tplc="C9DEFBC2">
      <w:start w:val="1"/>
      <w:numFmt w:val="decimal"/>
      <w:lvlText w:val="（%1）"/>
      <w:lvlJc w:val="left"/>
      <w:pPr>
        <w:tabs>
          <w:tab w:val="num" w:pos="1140"/>
        </w:tabs>
        <w:ind w:left="1140" w:hanging="720"/>
      </w:pPr>
      <w:rPr>
        <w:rFonts w:hint="default"/>
      </w:rPr>
    </w:lvl>
    <w:lvl w:ilvl="1" w:tplc="9D2635D0">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5">
    <w:nsid w:val="60392A1E"/>
    <w:multiLevelType w:val="hybridMultilevel"/>
    <w:tmpl w:val="09B83AA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
    <w:nsid w:val="634F076C"/>
    <w:multiLevelType w:val="hybridMultilevel"/>
    <w:tmpl w:val="E15ABBC2"/>
    <w:lvl w:ilvl="0" w:tplc="9A2632E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
    <w:nsid w:val="63546429"/>
    <w:multiLevelType w:val="multilevel"/>
    <w:tmpl w:val="C150B484"/>
    <w:lvl w:ilvl="0">
      <w:start w:val="1"/>
      <w:numFmt w:val="decimal"/>
      <w:pStyle w:val="1"/>
      <w:lvlText w:val="%1"/>
      <w:lvlJc w:val="left"/>
      <w:pPr>
        <w:tabs>
          <w:tab w:val="num" w:pos="432"/>
        </w:tabs>
        <w:ind w:left="432" w:hanging="432"/>
      </w:pPr>
      <w:rPr>
        <w:rFonts w:hint="eastAsia"/>
        <w:b/>
        <w:color w:val="auto"/>
        <w:sz w:val="32"/>
        <w:szCs w:val="32"/>
      </w:rPr>
    </w:lvl>
    <w:lvl w:ilvl="1">
      <w:start w:val="1"/>
      <w:numFmt w:val="decimal"/>
      <w:pStyle w:val="20"/>
      <w:lvlText w:val="%1.%2"/>
      <w:lvlJc w:val="left"/>
      <w:pPr>
        <w:tabs>
          <w:tab w:val="num" w:pos="576"/>
        </w:tabs>
        <w:ind w:left="576" w:hanging="576"/>
      </w:pPr>
      <w:rPr>
        <w:rFonts w:hint="eastAsia"/>
        <w:b w:val="0"/>
        <w:color w:val="auto"/>
        <w:sz w:val="24"/>
        <w:szCs w:val="24"/>
      </w:rPr>
    </w:lvl>
    <w:lvl w:ilvl="2">
      <w:start w:val="1"/>
      <w:numFmt w:val="decimal"/>
      <w:pStyle w:val="3"/>
      <w:lvlText w:val="%1.%2.%3"/>
      <w:lvlJc w:val="left"/>
      <w:pPr>
        <w:tabs>
          <w:tab w:val="num" w:pos="1980"/>
        </w:tabs>
        <w:ind w:left="198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lang w:eastAsia="zh-CN"/>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8">
    <w:nsid w:val="636B4524"/>
    <w:multiLevelType w:val="hybridMultilevel"/>
    <w:tmpl w:val="92C2C78A"/>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9">
    <w:nsid w:val="64862252"/>
    <w:multiLevelType w:val="hybridMultilevel"/>
    <w:tmpl w:val="B816CF6E"/>
    <w:lvl w:ilvl="0" w:tplc="F72E29CE">
      <w:start w:val="1"/>
      <w:numFmt w:val="bullet"/>
      <w:lvlText w:val=""/>
      <w:lvlJc w:val="left"/>
      <w:pPr>
        <w:ind w:left="1260" w:hanging="420"/>
      </w:pPr>
      <w:rPr>
        <w:rFonts w:ascii="Wingdings" w:hAnsi="Wingdings" w:hint="default"/>
      </w:rPr>
    </w:lvl>
    <w:lvl w:ilvl="1" w:tplc="E2CE8A2C"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100">
    <w:nsid w:val="64EF6CF4"/>
    <w:multiLevelType w:val="hybridMultilevel"/>
    <w:tmpl w:val="569AE4DE"/>
    <w:lvl w:ilvl="0" w:tplc="04090019">
      <w:start w:val="1"/>
      <w:numFmt w:val="lowerLetter"/>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01">
    <w:nsid w:val="656E7130"/>
    <w:multiLevelType w:val="hybridMultilevel"/>
    <w:tmpl w:val="46582306"/>
    <w:lvl w:ilvl="0" w:tplc="3E78EDA6">
      <w:start w:val="1"/>
      <w:numFmt w:val="lowerLetter"/>
      <w:lvlText w:val="%1)"/>
      <w:lvlJc w:val="left"/>
      <w:pPr>
        <w:tabs>
          <w:tab w:val="num" w:pos="1500"/>
        </w:tabs>
        <w:ind w:left="1500" w:hanging="780"/>
      </w:pPr>
      <w:rPr>
        <w:rFonts w:hint="default"/>
      </w:rPr>
    </w:lvl>
    <w:lvl w:ilvl="1" w:tplc="F5AA1E9E">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2">
    <w:nsid w:val="6577482D"/>
    <w:multiLevelType w:val="hybridMultilevel"/>
    <w:tmpl w:val="574696CA"/>
    <w:lvl w:ilvl="0" w:tplc="A77E067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3">
    <w:nsid w:val="662A2199"/>
    <w:multiLevelType w:val="hybridMultilevel"/>
    <w:tmpl w:val="53E00886"/>
    <w:lvl w:ilvl="0" w:tplc="47308D7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4">
    <w:nsid w:val="66534BC6"/>
    <w:multiLevelType w:val="hybridMultilevel"/>
    <w:tmpl w:val="835E483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5">
    <w:nsid w:val="66DB24B2"/>
    <w:multiLevelType w:val="multilevel"/>
    <w:tmpl w:val="9112DECA"/>
    <w:numStyleLink w:val="a5"/>
  </w:abstractNum>
  <w:abstractNum w:abstractNumId="106">
    <w:nsid w:val="6727035E"/>
    <w:multiLevelType w:val="hybridMultilevel"/>
    <w:tmpl w:val="6A6ABB80"/>
    <w:lvl w:ilvl="0" w:tplc="E47C131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7">
    <w:nsid w:val="685E3227"/>
    <w:multiLevelType w:val="hybridMultilevel"/>
    <w:tmpl w:val="6C2AFF2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8">
    <w:nsid w:val="68EC718F"/>
    <w:multiLevelType w:val="hybridMultilevel"/>
    <w:tmpl w:val="9110AD8C"/>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9">
    <w:nsid w:val="693730C1"/>
    <w:multiLevelType w:val="hybridMultilevel"/>
    <w:tmpl w:val="23E8FCD0"/>
    <w:lvl w:ilvl="0" w:tplc="F1A4A65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0">
    <w:nsid w:val="69D13A99"/>
    <w:multiLevelType w:val="hybridMultilevel"/>
    <w:tmpl w:val="8A00BE3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1">
    <w:nsid w:val="69F52FAD"/>
    <w:multiLevelType w:val="hybridMultilevel"/>
    <w:tmpl w:val="96E8CEC6"/>
    <w:lvl w:ilvl="0" w:tplc="9D2635D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2">
    <w:nsid w:val="6A4D6B42"/>
    <w:multiLevelType w:val="hybridMultilevel"/>
    <w:tmpl w:val="1FB6E09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3">
    <w:nsid w:val="6AC26CE9"/>
    <w:multiLevelType w:val="hybridMultilevel"/>
    <w:tmpl w:val="DED89B9E"/>
    <w:lvl w:ilvl="0" w:tplc="47308D7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4">
    <w:nsid w:val="6B043CA9"/>
    <w:multiLevelType w:val="hybridMultilevel"/>
    <w:tmpl w:val="C2BAE7E8"/>
    <w:lvl w:ilvl="0" w:tplc="F5AA1E9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5">
    <w:nsid w:val="6B237604"/>
    <w:multiLevelType w:val="hybridMultilevel"/>
    <w:tmpl w:val="84E0FCA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6">
    <w:nsid w:val="6BE340F1"/>
    <w:multiLevelType w:val="hybridMultilevel"/>
    <w:tmpl w:val="974CDE9C"/>
    <w:lvl w:ilvl="0" w:tplc="E90E7A7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7">
    <w:nsid w:val="6C972FEE"/>
    <w:multiLevelType w:val="hybridMultilevel"/>
    <w:tmpl w:val="D8863F7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8">
    <w:nsid w:val="6EB60790"/>
    <w:multiLevelType w:val="hybridMultilevel"/>
    <w:tmpl w:val="7FF8D03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9">
    <w:nsid w:val="700B1E43"/>
    <w:multiLevelType w:val="hybridMultilevel"/>
    <w:tmpl w:val="32A8E0C4"/>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0">
    <w:nsid w:val="724A60FC"/>
    <w:multiLevelType w:val="hybridMultilevel"/>
    <w:tmpl w:val="FBC2F21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1">
    <w:nsid w:val="74133EA2"/>
    <w:multiLevelType w:val="multilevel"/>
    <w:tmpl w:val="9112DECA"/>
    <w:styleLink w:val="a5"/>
    <w:lvl w:ilvl="0">
      <w:start w:val="1"/>
      <w:numFmt w:val="bullet"/>
      <w:pStyle w:val="CharCharCharCharCharChar1CharCharCharChar"/>
      <w:lvlText w:val=""/>
      <w:lvlJc w:val="left"/>
      <w:pPr>
        <w:tabs>
          <w:tab w:val="num" w:pos="1534"/>
        </w:tabs>
        <w:ind w:left="1534" w:hanging="420"/>
      </w:pPr>
      <w:rPr>
        <w:rFonts w:ascii="Wingdings" w:eastAsia="宋体" w:hAnsi="Wingdings"/>
        <w:sz w:val="21"/>
      </w:rPr>
    </w:lvl>
    <w:lvl w:ilvl="1">
      <w:start w:val="1"/>
      <w:numFmt w:val="bullet"/>
      <w:lvlText w:val=""/>
      <w:lvlJc w:val="left"/>
      <w:pPr>
        <w:tabs>
          <w:tab w:val="num" w:pos="1954"/>
        </w:tabs>
        <w:ind w:left="1954" w:hanging="420"/>
      </w:pPr>
      <w:rPr>
        <w:rFonts w:ascii="Wingdings" w:hAnsi="Wingdings" w:hint="default"/>
      </w:rPr>
    </w:lvl>
    <w:lvl w:ilvl="2">
      <w:start w:val="1"/>
      <w:numFmt w:val="bullet"/>
      <w:lvlText w:val=""/>
      <w:lvlJc w:val="left"/>
      <w:pPr>
        <w:tabs>
          <w:tab w:val="num" w:pos="2374"/>
        </w:tabs>
        <w:ind w:left="2374" w:hanging="420"/>
      </w:pPr>
      <w:rPr>
        <w:rFonts w:ascii="Wingdings" w:hAnsi="Wingdings" w:hint="default"/>
      </w:rPr>
    </w:lvl>
    <w:lvl w:ilvl="3">
      <w:start w:val="1"/>
      <w:numFmt w:val="bullet"/>
      <w:lvlText w:val=""/>
      <w:lvlJc w:val="left"/>
      <w:pPr>
        <w:tabs>
          <w:tab w:val="num" w:pos="2794"/>
        </w:tabs>
        <w:ind w:left="2794" w:hanging="420"/>
      </w:pPr>
      <w:rPr>
        <w:rFonts w:ascii="Wingdings" w:hAnsi="Wingdings" w:hint="default"/>
      </w:rPr>
    </w:lvl>
    <w:lvl w:ilvl="4">
      <w:start w:val="1"/>
      <w:numFmt w:val="bullet"/>
      <w:lvlText w:val=""/>
      <w:lvlJc w:val="left"/>
      <w:pPr>
        <w:tabs>
          <w:tab w:val="num" w:pos="3214"/>
        </w:tabs>
        <w:ind w:left="3214" w:hanging="420"/>
      </w:pPr>
      <w:rPr>
        <w:rFonts w:ascii="Wingdings" w:hAnsi="Wingdings" w:hint="default"/>
      </w:rPr>
    </w:lvl>
    <w:lvl w:ilvl="5">
      <w:start w:val="1"/>
      <w:numFmt w:val="bullet"/>
      <w:lvlText w:val=""/>
      <w:lvlJc w:val="left"/>
      <w:pPr>
        <w:tabs>
          <w:tab w:val="num" w:pos="3634"/>
        </w:tabs>
        <w:ind w:left="3634" w:hanging="420"/>
      </w:pPr>
      <w:rPr>
        <w:rFonts w:ascii="Wingdings" w:hAnsi="Wingdings" w:hint="default"/>
      </w:rPr>
    </w:lvl>
    <w:lvl w:ilvl="6">
      <w:start w:val="1"/>
      <w:numFmt w:val="bullet"/>
      <w:lvlText w:val=""/>
      <w:lvlJc w:val="left"/>
      <w:pPr>
        <w:tabs>
          <w:tab w:val="num" w:pos="4054"/>
        </w:tabs>
        <w:ind w:left="4054" w:hanging="420"/>
      </w:pPr>
      <w:rPr>
        <w:rFonts w:ascii="Wingdings" w:hAnsi="Wingdings" w:hint="default"/>
      </w:rPr>
    </w:lvl>
    <w:lvl w:ilvl="7">
      <w:start w:val="1"/>
      <w:numFmt w:val="bullet"/>
      <w:lvlText w:val=""/>
      <w:lvlJc w:val="left"/>
      <w:pPr>
        <w:tabs>
          <w:tab w:val="num" w:pos="4474"/>
        </w:tabs>
        <w:ind w:left="4474" w:hanging="420"/>
      </w:pPr>
      <w:rPr>
        <w:rFonts w:ascii="Wingdings" w:hAnsi="Wingdings" w:hint="default"/>
      </w:rPr>
    </w:lvl>
    <w:lvl w:ilvl="8">
      <w:start w:val="1"/>
      <w:numFmt w:val="bullet"/>
      <w:lvlText w:val=""/>
      <w:lvlJc w:val="left"/>
      <w:pPr>
        <w:tabs>
          <w:tab w:val="num" w:pos="4894"/>
        </w:tabs>
        <w:ind w:left="4894" w:hanging="420"/>
      </w:pPr>
      <w:rPr>
        <w:rFonts w:ascii="Wingdings" w:hAnsi="Wingdings" w:hint="default"/>
      </w:rPr>
    </w:lvl>
  </w:abstractNum>
  <w:abstractNum w:abstractNumId="122">
    <w:nsid w:val="747F75C5"/>
    <w:multiLevelType w:val="hybridMultilevel"/>
    <w:tmpl w:val="ACD84E64"/>
    <w:lvl w:ilvl="0" w:tplc="A02063CA">
      <w:start w:val="1"/>
      <w:numFmt w:val="lowerLetter"/>
      <w:lvlText w:val="%1)"/>
      <w:lvlJc w:val="left"/>
      <w:pPr>
        <w:tabs>
          <w:tab w:val="num" w:pos="1500"/>
        </w:tabs>
        <w:ind w:left="1500" w:hanging="780"/>
      </w:pPr>
      <w:rPr>
        <w:rFonts w:hint="default"/>
      </w:rPr>
    </w:lvl>
    <w:lvl w:ilvl="1" w:tplc="BAB2F8DC" w:tentative="1">
      <w:start w:val="1"/>
      <w:numFmt w:val="lowerLetter"/>
      <w:lvlText w:val="%2)"/>
      <w:lvlJc w:val="left"/>
      <w:pPr>
        <w:tabs>
          <w:tab w:val="num" w:pos="840"/>
        </w:tabs>
        <w:ind w:left="840" w:hanging="420"/>
      </w:pPr>
    </w:lvl>
    <w:lvl w:ilvl="2" w:tplc="C3F4F60C" w:tentative="1">
      <w:start w:val="1"/>
      <w:numFmt w:val="lowerRoman"/>
      <w:lvlText w:val="%3."/>
      <w:lvlJc w:val="right"/>
      <w:pPr>
        <w:tabs>
          <w:tab w:val="num" w:pos="1260"/>
        </w:tabs>
        <w:ind w:left="1260" w:hanging="420"/>
      </w:pPr>
    </w:lvl>
    <w:lvl w:ilvl="3" w:tplc="CE6C987A" w:tentative="1">
      <w:start w:val="1"/>
      <w:numFmt w:val="decimal"/>
      <w:lvlText w:val="%4."/>
      <w:lvlJc w:val="left"/>
      <w:pPr>
        <w:tabs>
          <w:tab w:val="num" w:pos="1680"/>
        </w:tabs>
        <w:ind w:left="1680" w:hanging="420"/>
      </w:pPr>
    </w:lvl>
    <w:lvl w:ilvl="4" w:tplc="F0A6B876" w:tentative="1">
      <w:start w:val="1"/>
      <w:numFmt w:val="lowerLetter"/>
      <w:lvlText w:val="%5)"/>
      <w:lvlJc w:val="left"/>
      <w:pPr>
        <w:tabs>
          <w:tab w:val="num" w:pos="2100"/>
        </w:tabs>
        <w:ind w:left="2100" w:hanging="420"/>
      </w:pPr>
    </w:lvl>
    <w:lvl w:ilvl="5" w:tplc="22EC2872" w:tentative="1">
      <w:start w:val="1"/>
      <w:numFmt w:val="lowerRoman"/>
      <w:lvlText w:val="%6."/>
      <w:lvlJc w:val="right"/>
      <w:pPr>
        <w:tabs>
          <w:tab w:val="num" w:pos="2520"/>
        </w:tabs>
        <w:ind w:left="2520" w:hanging="420"/>
      </w:pPr>
    </w:lvl>
    <w:lvl w:ilvl="6" w:tplc="11506E08" w:tentative="1">
      <w:start w:val="1"/>
      <w:numFmt w:val="decimal"/>
      <w:lvlText w:val="%7."/>
      <w:lvlJc w:val="left"/>
      <w:pPr>
        <w:tabs>
          <w:tab w:val="num" w:pos="2940"/>
        </w:tabs>
        <w:ind w:left="2940" w:hanging="420"/>
      </w:pPr>
    </w:lvl>
    <w:lvl w:ilvl="7" w:tplc="B95ED2D4" w:tentative="1">
      <w:start w:val="1"/>
      <w:numFmt w:val="lowerLetter"/>
      <w:lvlText w:val="%8)"/>
      <w:lvlJc w:val="left"/>
      <w:pPr>
        <w:tabs>
          <w:tab w:val="num" w:pos="3360"/>
        </w:tabs>
        <w:ind w:left="3360" w:hanging="420"/>
      </w:pPr>
    </w:lvl>
    <w:lvl w:ilvl="8" w:tplc="9E8E143C" w:tentative="1">
      <w:start w:val="1"/>
      <w:numFmt w:val="lowerRoman"/>
      <w:lvlText w:val="%9."/>
      <w:lvlJc w:val="right"/>
      <w:pPr>
        <w:tabs>
          <w:tab w:val="num" w:pos="3780"/>
        </w:tabs>
        <w:ind w:left="3780" w:hanging="420"/>
      </w:pPr>
    </w:lvl>
  </w:abstractNum>
  <w:abstractNum w:abstractNumId="123">
    <w:nsid w:val="76FB414E"/>
    <w:multiLevelType w:val="hybridMultilevel"/>
    <w:tmpl w:val="00867378"/>
    <w:lvl w:ilvl="0" w:tplc="8D4C05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24">
    <w:nsid w:val="77EB321A"/>
    <w:multiLevelType w:val="singleLevel"/>
    <w:tmpl w:val="ECC6E5C8"/>
    <w:lvl w:ilvl="0">
      <w:start w:val="1"/>
      <w:numFmt w:val="decimal"/>
      <w:pStyle w:val="documenttitle"/>
      <w:lvlText w:val="Figure %1 "/>
      <w:lvlJc w:val="left"/>
      <w:pPr>
        <w:tabs>
          <w:tab w:val="num" w:pos="1080"/>
        </w:tabs>
        <w:ind w:left="0" w:firstLine="0"/>
      </w:pPr>
      <w:rPr>
        <w:rFonts w:ascii="Times New Roman" w:hAnsi="Times New Roman" w:hint="default"/>
      </w:rPr>
    </w:lvl>
  </w:abstractNum>
  <w:abstractNum w:abstractNumId="125">
    <w:nsid w:val="78077BEC"/>
    <w:multiLevelType w:val="hybridMultilevel"/>
    <w:tmpl w:val="ABB4897A"/>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6">
    <w:nsid w:val="78C14600"/>
    <w:multiLevelType w:val="hybridMultilevel"/>
    <w:tmpl w:val="4C08667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7">
    <w:nsid w:val="7AB96F49"/>
    <w:multiLevelType w:val="hybridMultilevel"/>
    <w:tmpl w:val="1908C5F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8">
    <w:nsid w:val="7AEB6517"/>
    <w:multiLevelType w:val="hybridMultilevel"/>
    <w:tmpl w:val="D62E38B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9">
    <w:nsid w:val="7BA7062B"/>
    <w:multiLevelType w:val="singleLevel"/>
    <w:tmpl w:val="70F2591C"/>
    <w:lvl w:ilvl="0">
      <w:start w:val="1"/>
      <w:numFmt w:val="decimal"/>
      <w:pStyle w:val="documenttitleonheader"/>
      <w:lvlText w:val="%1"/>
      <w:legacy w:legacy="1" w:legacySpace="0" w:legacyIndent="144"/>
      <w:lvlJc w:val="left"/>
      <w:rPr>
        <w:rFonts w:ascii="Times New Roman" w:hAnsi="Times New Roman" w:hint="default"/>
        <w:sz w:val="18"/>
      </w:rPr>
    </w:lvl>
  </w:abstractNum>
  <w:abstractNum w:abstractNumId="130">
    <w:nsid w:val="7BC63488"/>
    <w:multiLevelType w:val="hybridMultilevel"/>
    <w:tmpl w:val="02B2B18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1">
    <w:nsid w:val="7C1E699D"/>
    <w:multiLevelType w:val="hybridMultilevel"/>
    <w:tmpl w:val="E7A41734"/>
    <w:lvl w:ilvl="0" w:tplc="D136B5AC">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2">
    <w:nsid w:val="7D9C2371"/>
    <w:multiLevelType w:val="hybridMultilevel"/>
    <w:tmpl w:val="4D6A6474"/>
    <w:lvl w:ilvl="0" w:tplc="1312E0E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33">
    <w:nsid w:val="7F773C35"/>
    <w:multiLevelType w:val="hybridMultilevel"/>
    <w:tmpl w:val="2CB47D36"/>
    <w:lvl w:ilvl="0" w:tplc="D98440DA">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61"/>
  </w:num>
  <w:num w:numId="2">
    <w:abstractNumId w:val="31"/>
  </w:num>
  <w:num w:numId="3">
    <w:abstractNumId w:val="36"/>
  </w:num>
  <w:num w:numId="4">
    <w:abstractNumId w:val="17"/>
  </w:num>
  <w:num w:numId="5">
    <w:abstractNumId w:val="124"/>
  </w:num>
  <w:num w:numId="6">
    <w:abstractNumId w:val="129"/>
  </w:num>
  <w:num w:numId="7">
    <w:abstractNumId w:val="27"/>
  </w:num>
  <w:num w:numId="8">
    <w:abstractNumId w:val="48"/>
  </w:num>
  <w:num w:numId="9">
    <w:abstractNumId w:val="12"/>
  </w:num>
  <w:num w:numId="10">
    <w:abstractNumId w:val="72"/>
  </w:num>
  <w:num w:numId="11">
    <w:abstractNumId w:val="9"/>
  </w:num>
  <w:num w:numId="12">
    <w:abstractNumId w:val="1"/>
  </w:num>
  <w:num w:numId="13">
    <w:abstractNumId w:val="0"/>
  </w:num>
  <w:num w:numId="14">
    <w:abstractNumId w:val="89"/>
  </w:num>
  <w:num w:numId="15">
    <w:abstractNumId w:val="20"/>
  </w:num>
  <w:num w:numId="16">
    <w:abstractNumId w:val="46"/>
  </w:num>
  <w:num w:numId="17">
    <w:abstractNumId w:val="133"/>
  </w:num>
  <w:num w:numId="18">
    <w:abstractNumId w:val="33"/>
  </w:num>
  <w:num w:numId="19">
    <w:abstractNumId w:val="121"/>
  </w:num>
  <w:num w:numId="20">
    <w:abstractNumId w:val="105"/>
  </w:num>
  <w:num w:numId="21">
    <w:abstractNumId w:val="97"/>
  </w:num>
  <w:num w:numId="22">
    <w:abstractNumId w:val="76"/>
  </w:num>
  <w:num w:numId="23">
    <w:abstractNumId w:val="19"/>
  </w:num>
  <w:num w:numId="24">
    <w:abstractNumId w:val="23"/>
  </w:num>
  <w:num w:numId="25">
    <w:abstractNumId w:val="79"/>
  </w:num>
  <w:num w:numId="26">
    <w:abstractNumId w:val="14"/>
  </w:num>
  <w:num w:numId="27">
    <w:abstractNumId w:val="58"/>
  </w:num>
  <w:num w:numId="28">
    <w:abstractNumId w:val="73"/>
  </w:num>
  <w:num w:numId="29">
    <w:abstractNumId w:val="88"/>
  </w:num>
  <w:num w:numId="30">
    <w:abstractNumId w:val="131"/>
  </w:num>
  <w:num w:numId="31">
    <w:abstractNumId w:val="122"/>
  </w:num>
  <w:num w:numId="32">
    <w:abstractNumId w:val="132"/>
  </w:num>
  <w:num w:numId="33">
    <w:abstractNumId w:val="63"/>
  </w:num>
  <w:num w:numId="34">
    <w:abstractNumId w:val="13"/>
  </w:num>
  <w:num w:numId="35">
    <w:abstractNumId w:val="74"/>
  </w:num>
  <w:num w:numId="36">
    <w:abstractNumId w:val="55"/>
  </w:num>
  <w:num w:numId="37">
    <w:abstractNumId w:val="128"/>
  </w:num>
  <w:num w:numId="38">
    <w:abstractNumId w:val="85"/>
  </w:num>
  <w:num w:numId="39">
    <w:abstractNumId w:val="26"/>
  </w:num>
  <w:num w:numId="40">
    <w:abstractNumId w:val="100"/>
  </w:num>
  <w:num w:numId="41">
    <w:abstractNumId w:val="49"/>
  </w:num>
  <w:num w:numId="42">
    <w:abstractNumId w:val="43"/>
  </w:num>
  <w:num w:numId="43">
    <w:abstractNumId w:val="106"/>
  </w:num>
  <w:num w:numId="44">
    <w:abstractNumId w:val="91"/>
  </w:num>
  <w:num w:numId="45">
    <w:abstractNumId w:val="107"/>
  </w:num>
  <w:num w:numId="46">
    <w:abstractNumId w:val="116"/>
  </w:num>
  <w:num w:numId="47">
    <w:abstractNumId w:val="5"/>
  </w:num>
  <w:num w:numId="48">
    <w:abstractNumId w:val="120"/>
  </w:num>
  <w:num w:numId="49">
    <w:abstractNumId w:val="38"/>
  </w:num>
  <w:num w:numId="50">
    <w:abstractNumId w:val="18"/>
  </w:num>
  <w:num w:numId="51">
    <w:abstractNumId w:val="94"/>
  </w:num>
  <w:num w:numId="52">
    <w:abstractNumId w:val="7"/>
  </w:num>
  <w:num w:numId="53">
    <w:abstractNumId w:val="111"/>
  </w:num>
  <w:num w:numId="54">
    <w:abstractNumId w:val="2"/>
  </w:num>
  <w:num w:numId="55">
    <w:abstractNumId w:val="123"/>
  </w:num>
  <w:num w:numId="56">
    <w:abstractNumId w:val="68"/>
  </w:num>
  <w:num w:numId="57">
    <w:abstractNumId w:val="127"/>
  </w:num>
  <w:num w:numId="58">
    <w:abstractNumId w:val="101"/>
  </w:num>
  <w:num w:numId="59">
    <w:abstractNumId w:val="8"/>
  </w:num>
  <w:num w:numId="60">
    <w:abstractNumId w:val="86"/>
  </w:num>
  <w:num w:numId="61">
    <w:abstractNumId w:val="64"/>
  </w:num>
  <w:num w:numId="62">
    <w:abstractNumId w:val="130"/>
  </w:num>
  <w:num w:numId="63">
    <w:abstractNumId w:val="114"/>
  </w:num>
  <w:num w:numId="64">
    <w:abstractNumId w:val="29"/>
  </w:num>
  <w:num w:numId="65">
    <w:abstractNumId w:val="71"/>
  </w:num>
  <w:num w:numId="66">
    <w:abstractNumId w:val="37"/>
  </w:num>
  <w:num w:numId="67">
    <w:abstractNumId w:val="40"/>
  </w:num>
  <w:num w:numId="68">
    <w:abstractNumId w:val="57"/>
  </w:num>
  <w:num w:numId="69">
    <w:abstractNumId w:val="115"/>
  </w:num>
  <w:num w:numId="70">
    <w:abstractNumId w:val="21"/>
  </w:num>
  <w:num w:numId="71">
    <w:abstractNumId w:val="109"/>
  </w:num>
  <w:num w:numId="72">
    <w:abstractNumId w:val="87"/>
  </w:num>
  <w:num w:numId="73">
    <w:abstractNumId w:val="125"/>
  </w:num>
  <w:num w:numId="74">
    <w:abstractNumId w:val="56"/>
  </w:num>
  <w:num w:numId="75">
    <w:abstractNumId w:val="11"/>
  </w:num>
  <w:num w:numId="76">
    <w:abstractNumId w:val="66"/>
  </w:num>
  <w:num w:numId="77">
    <w:abstractNumId w:val="82"/>
  </w:num>
  <w:num w:numId="78">
    <w:abstractNumId w:val="30"/>
  </w:num>
  <w:num w:numId="79">
    <w:abstractNumId w:val="108"/>
  </w:num>
  <w:num w:numId="80">
    <w:abstractNumId w:val="52"/>
  </w:num>
  <w:num w:numId="81">
    <w:abstractNumId w:val="126"/>
  </w:num>
  <w:num w:numId="82">
    <w:abstractNumId w:val="39"/>
  </w:num>
  <w:num w:numId="83">
    <w:abstractNumId w:val="103"/>
  </w:num>
  <w:num w:numId="84">
    <w:abstractNumId w:val="32"/>
  </w:num>
  <w:num w:numId="85">
    <w:abstractNumId w:val="60"/>
  </w:num>
  <w:num w:numId="86">
    <w:abstractNumId w:val="92"/>
  </w:num>
  <w:num w:numId="87">
    <w:abstractNumId w:val="53"/>
  </w:num>
  <w:num w:numId="88">
    <w:abstractNumId w:val="98"/>
  </w:num>
  <w:num w:numId="89">
    <w:abstractNumId w:val="70"/>
  </w:num>
  <w:num w:numId="90">
    <w:abstractNumId w:val="118"/>
  </w:num>
  <w:num w:numId="91">
    <w:abstractNumId w:val="28"/>
  </w:num>
  <w:num w:numId="92">
    <w:abstractNumId w:val="24"/>
  </w:num>
  <w:num w:numId="93">
    <w:abstractNumId w:val="95"/>
  </w:num>
  <w:num w:numId="94">
    <w:abstractNumId w:val="93"/>
  </w:num>
  <w:num w:numId="95">
    <w:abstractNumId w:val="90"/>
  </w:num>
  <w:num w:numId="96">
    <w:abstractNumId w:val="34"/>
  </w:num>
  <w:num w:numId="97">
    <w:abstractNumId w:val="119"/>
  </w:num>
  <w:num w:numId="98">
    <w:abstractNumId w:val="47"/>
  </w:num>
  <w:num w:numId="99">
    <w:abstractNumId w:val="69"/>
  </w:num>
  <w:num w:numId="100">
    <w:abstractNumId w:val="42"/>
  </w:num>
  <w:num w:numId="101">
    <w:abstractNumId w:val="77"/>
  </w:num>
  <w:num w:numId="102">
    <w:abstractNumId w:val="83"/>
  </w:num>
  <w:num w:numId="103">
    <w:abstractNumId w:val="84"/>
  </w:num>
  <w:num w:numId="104">
    <w:abstractNumId w:val="67"/>
  </w:num>
  <w:num w:numId="105">
    <w:abstractNumId w:val="10"/>
  </w:num>
  <w:num w:numId="106">
    <w:abstractNumId w:val="25"/>
  </w:num>
  <w:num w:numId="107">
    <w:abstractNumId w:val="112"/>
  </w:num>
  <w:num w:numId="108">
    <w:abstractNumId w:val="44"/>
  </w:num>
  <w:num w:numId="109">
    <w:abstractNumId w:val="54"/>
  </w:num>
  <w:num w:numId="110">
    <w:abstractNumId w:val="45"/>
  </w:num>
  <w:num w:numId="111">
    <w:abstractNumId w:val="4"/>
  </w:num>
  <w:num w:numId="112">
    <w:abstractNumId w:val="110"/>
  </w:num>
  <w:num w:numId="113">
    <w:abstractNumId w:val="65"/>
  </w:num>
  <w:num w:numId="114">
    <w:abstractNumId w:val="96"/>
  </w:num>
  <w:num w:numId="115">
    <w:abstractNumId w:val="15"/>
  </w:num>
  <w:num w:numId="116">
    <w:abstractNumId w:val="51"/>
  </w:num>
  <w:num w:numId="117">
    <w:abstractNumId w:val="80"/>
  </w:num>
  <w:num w:numId="118">
    <w:abstractNumId w:val="62"/>
  </w:num>
  <w:num w:numId="119">
    <w:abstractNumId w:val="81"/>
  </w:num>
  <w:num w:numId="120">
    <w:abstractNumId w:val="78"/>
  </w:num>
  <w:num w:numId="121">
    <w:abstractNumId w:val="117"/>
  </w:num>
  <w:num w:numId="122">
    <w:abstractNumId w:val="102"/>
  </w:num>
  <w:num w:numId="123">
    <w:abstractNumId w:val="50"/>
  </w:num>
  <w:num w:numId="124">
    <w:abstractNumId w:val="41"/>
  </w:num>
  <w:num w:numId="125">
    <w:abstractNumId w:val="75"/>
  </w:num>
  <w:num w:numId="126">
    <w:abstractNumId w:val="16"/>
  </w:num>
  <w:num w:numId="127">
    <w:abstractNumId w:val="35"/>
  </w:num>
  <w:num w:numId="128">
    <w:abstractNumId w:val="104"/>
  </w:num>
  <w:num w:numId="129">
    <w:abstractNumId w:val="59"/>
  </w:num>
  <w:num w:numId="130">
    <w:abstractNumId w:val="6"/>
  </w:num>
  <w:num w:numId="131">
    <w:abstractNumId w:val="22"/>
  </w:num>
  <w:num w:numId="13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
  </w:num>
  <w:num w:numId="134">
    <w:abstractNumId w:val="99"/>
  </w:num>
  <w:num w:numId="135">
    <w:abstractNumId w:val="113"/>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A38"/>
    <w:rsid w:val="00000565"/>
    <w:rsid w:val="000007DC"/>
    <w:rsid w:val="0000088D"/>
    <w:rsid w:val="00000A8C"/>
    <w:rsid w:val="00000AE5"/>
    <w:rsid w:val="00000E33"/>
    <w:rsid w:val="00000F25"/>
    <w:rsid w:val="00001023"/>
    <w:rsid w:val="00001260"/>
    <w:rsid w:val="00001431"/>
    <w:rsid w:val="00001576"/>
    <w:rsid w:val="00001E55"/>
    <w:rsid w:val="00001EFA"/>
    <w:rsid w:val="00001FF8"/>
    <w:rsid w:val="0000213F"/>
    <w:rsid w:val="0000237E"/>
    <w:rsid w:val="00002380"/>
    <w:rsid w:val="0000249E"/>
    <w:rsid w:val="0000264B"/>
    <w:rsid w:val="00002825"/>
    <w:rsid w:val="000030BB"/>
    <w:rsid w:val="000035AB"/>
    <w:rsid w:val="000038DB"/>
    <w:rsid w:val="00003D28"/>
    <w:rsid w:val="00003D72"/>
    <w:rsid w:val="00003DF4"/>
    <w:rsid w:val="00003E82"/>
    <w:rsid w:val="00004772"/>
    <w:rsid w:val="000056C4"/>
    <w:rsid w:val="000058FC"/>
    <w:rsid w:val="00005A3E"/>
    <w:rsid w:val="00005C74"/>
    <w:rsid w:val="00005D4D"/>
    <w:rsid w:val="00005F9A"/>
    <w:rsid w:val="000060D5"/>
    <w:rsid w:val="000061D4"/>
    <w:rsid w:val="00006321"/>
    <w:rsid w:val="000064E0"/>
    <w:rsid w:val="000065C1"/>
    <w:rsid w:val="000067C4"/>
    <w:rsid w:val="00006DB9"/>
    <w:rsid w:val="00007067"/>
    <w:rsid w:val="000072B7"/>
    <w:rsid w:val="0000731A"/>
    <w:rsid w:val="00007361"/>
    <w:rsid w:val="000076F3"/>
    <w:rsid w:val="000078F8"/>
    <w:rsid w:val="00007E8A"/>
    <w:rsid w:val="0001011A"/>
    <w:rsid w:val="00010889"/>
    <w:rsid w:val="00010927"/>
    <w:rsid w:val="00010B70"/>
    <w:rsid w:val="00010C16"/>
    <w:rsid w:val="00010D52"/>
    <w:rsid w:val="00010E2E"/>
    <w:rsid w:val="0001126D"/>
    <w:rsid w:val="000113F3"/>
    <w:rsid w:val="00011522"/>
    <w:rsid w:val="00011F75"/>
    <w:rsid w:val="0001209E"/>
    <w:rsid w:val="00012278"/>
    <w:rsid w:val="00012282"/>
    <w:rsid w:val="000122CE"/>
    <w:rsid w:val="00012D40"/>
    <w:rsid w:val="00012ECD"/>
    <w:rsid w:val="0001325B"/>
    <w:rsid w:val="00013278"/>
    <w:rsid w:val="0001344A"/>
    <w:rsid w:val="00013452"/>
    <w:rsid w:val="00013BD3"/>
    <w:rsid w:val="00013F1F"/>
    <w:rsid w:val="00014139"/>
    <w:rsid w:val="00014266"/>
    <w:rsid w:val="00014688"/>
    <w:rsid w:val="000146C6"/>
    <w:rsid w:val="00014781"/>
    <w:rsid w:val="00014792"/>
    <w:rsid w:val="00014D9A"/>
    <w:rsid w:val="00014FE8"/>
    <w:rsid w:val="00015016"/>
    <w:rsid w:val="00015591"/>
    <w:rsid w:val="0001560A"/>
    <w:rsid w:val="000157BF"/>
    <w:rsid w:val="00015AA3"/>
    <w:rsid w:val="00015CB2"/>
    <w:rsid w:val="00015D11"/>
    <w:rsid w:val="000164BE"/>
    <w:rsid w:val="00016BDC"/>
    <w:rsid w:val="00016E35"/>
    <w:rsid w:val="000175FD"/>
    <w:rsid w:val="000176C9"/>
    <w:rsid w:val="00017A6B"/>
    <w:rsid w:val="00017A90"/>
    <w:rsid w:val="0002042C"/>
    <w:rsid w:val="000206C0"/>
    <w:rsid w:val="00020E23"/>
    <w:rsid w:val="00020FA2"/>
    <w:rsid w:val="00021235"/>
    <w:rsid w:val="00021CD4"/>
    <w:rsid w:val="00021EF8"/>
    <w:rsid w:val="00021F74"/>
    <w:rsid w:val="000222E6"/>
    <w:rsid w:val="000224D7"/>
    <w:rsid w:val="0002269D"/>
    <w:rsid w:val="000226B3"/>
    <w:rsid w:val="00022932"/>
    <w:rsid w:val="000229BE"/>
    <w:rsid w:val="00022A62"/>
    <w:rsid w:val="00022C8D"/>
    <w:rsid w:val="000234EE"/>
    <w:rsid w:val="000240BB"/>
    <w:rsid w:val="000244D6"/>
    <w:rsid w:val="00025950"/>
    <w:rsid w:val="00026491"/>
    <w:rsid w:val="0002660A"/>
    <w:rsid w:val="00026889"/>
    <w:rsid w:val="000268DA"/>
    <w:rsid w:val="00026C08"/>
    <w:rsid w:val="0002705A"/>
    <w:rsid w:val="00027690"/>
    <w:rsid w:val="00027767"/>
    <w:rsid w:val="00027E96"/>
    <w:rsid w:val="0003004B"/>
    <w:rsid w:val="00030067"/>
    <w:rsid w:val="00030516"/>
    <w:rsid w:val="00030DCF"/>
    <w:rsid w:val="00030F42"/>
    <w:rsid w:val="00031298"/>
    <w:rsid w:val="000313E7"/>
    <w:rsid w:val="00031445"/>
    <w:rsid w:val="00031A8D"/>
    <w:rsid w:val="00031B31"/>
    <w:rsid w:val="00031D15"/>
    <w:rsid w:val="00032734"/>
    <w:rsid w:val="0003301A"/>
    <w:rsid w:val="000332FF"/>
    <w:rsid w:val="00033309"/>
    <w:rsid w:val="000334C4"/>
    <w:rsid w:val="0003363C"/>
    <w:rsid w:val="0003374F"/>
    <w:rsid w:val="00033958"/>
    <w:rsid w:val="000343BC"/>
    <w:rsid w:val="00034605"/>
    <w:rsid w:val="000347E3"/>
    <w:rsid w:val="00034991"/>
    <w:rsid w:val="000353C8"/>
    <w:rsid w:val="0003546D"/>
    <w:rsid w:val="000355FE"/>
    <w:rsid w:val="0003566C"/>
    <w:rsid w:val="000356E3"/>
    <w:rsid w:val="000356EF"/>
    <w:rsid w:val="00035D77"/>
    <w:rsid w:val="000361D0"/>
    <w:rsid w:val="0003632F"/>
    <w:rsid w:val="000363BA"/>
    <w:rsid w:val="00036434"/>
    <w:rsid w:val="00036965"/>
    <w:rsid w:val="00036AE6"/>
    <w:rsid w:val="00036C13"/>
    <w:rsid w:val="00036C79"/>
    <w:rsid w:val="00036D95"/>
    <w:rsid w:val="00037376"/>
    <w:rsid w:val="00037399"/>
    <w:rsid w:val="00037E63"/>
    <w:rsid w:val="00040AB1"/>
    <w:rsid w:val="00040BA2"/>
    <w:rsid w:val="0004140B"/>
    <w:rsid w:val="0004171F"/>
    <w:rsid w:val="00041E15"/>
    <w:rsid w:val="000421D2"/>
    <w:rsid w:val="0004223E"/>
    <w:rsid w:val="0004287C"/>
    <w:rsid w:val="00042A4D"/>
    <w:rsid w:val="00042CE0"/>
    <w:rsid w:val="0004327D"/>
    <w:rsid w:val="0004339B"/>
    <w:rsid w:val="000434DC"/>
    <w:rsid w:val="00043913"/>
    <w:rsid w:val="00043A34"/>
    <w:rsid w:val="00043B11"/>
    <w:rsid w:val="00043C42"/>
    <w:rsid w:val="00044002"/>
    <w:rsid w:val="000446CF"/>
    <w:rsid w:val="00044887"/>
    <w:rsid w:val="000448AF"/>
    <w:rsid w:val="00045057"/>
    <w:rsid w:val="00045128"/>
    <w:rsid w:val="000452DE"/>
    <w:rsid w:val="00045379"/>
    <w:rsid w:val="000455E5"/>
    <w:rsid w:val="00045BFC"/>
    <w:rsid w:val="00045DF7"/>
    <w:rsid w:val="0004623A"/>
    <w:rsid w:val="00046398"/>
    <w:rsid w:val="0004663A"/>
    <w:rsid w:val="00046DA3"/>
    <w:rsid w:val="000476DC"/>
    <w:rsid w:val="000477BC"/>
    <w:rsid w:val="00047DB6"/>
    <w:rsid w:val="00047E75"/>
    <w:rsid w:val="00047F76"/>
    <w:rsid w:val="00047FA0"/>
    <w:rsid w:val="000500C9"/>
    <w:rsid w:val="000509E4"/>
    <w:rsid w:val="000510B1"/>
    <w:rsid w:val="000514F5"/>
    <w:rsid w:val="00051566"/>
    <w:rsid w:val="00051A19"/>
    <w:rsid w:val="00051C86"/>
    <w:rsid w:val="00051DD7"/>
    <w:rsid w:val="0005235C"/>
    <w:rsid w:val="0005239D"/>
    <w:rsid w:val="0005255D"/>
    <w:rsid w:val="00052AB0"/>
    <w:rsid w:val="00052CE8"/>
    <w:rsid w:val="00052E79"/>
    <w:rsid w:val="00052F8A"/>
    <w:rsid w:val="0005301E"/>
    <w:rsid w:val="00053199"/>
    <w:rsid w:val="000536FF"/>
    <w:rsid w:val="0005453A"/>
    <w:rsid w:val="00054567"/>
    <w:rsid w:val="000547FD"/>
    <w:rsid w:val="00054DDC"/>
    <w:rsid w:val="00054E9E"/>
    <w:rsid w:val="00055111"/>
    <w:rsid w:val="00055312"/>
    <w:rsid w:val="00055369"/>
    <w:rsid w:val="00055400"/>
    <w:rsid w:val="00055686"/>
    <w:rsid w:val="000557CA"/>
    <w:rsid w:val="00055950"/>
    <w:rsid w:val="0005641C"/>
    <w:rsid w:val="00057142"/>
    <w:rsid w:val="00057852"/>
    <w:rsid w:val="00057FCC"/>
    <w:rsid w:val="0006027C"/>
    <w:rsid w:val="00060375"/>
    <w:rsid w:val="000605EE"/>
    <w:rsid w:val="00060FE1"/>
    <w:rsid w:val="0006122C"/>
    <w:rsid w:val="000612AF"/>
    <w:rsid w:val="0006190D"/>
    <w:rsid w:val="0006306C"/>
    <w:rsid w:val="000635B4"/>
    <w:rsid w:val="000635F4"/>
    <w:rsid w:val="0006365E"/>
    <w:rsid w:val="00063B76"/>
    <w:rsid w:val="00063ED7"/>
    <w:rsid w:val="00063F76"/>
    <w:rsid w:val="00064004"/>
    <w:rsid w:val="000641F7"/>
    <w:rsid w:val="0006424A"/>
    <w:rsid w:val="00064577"/>
    <w:rsid w:val="0006558E"/>
    <w:rsid w:val="00066FD7"/>
    <w:rsid w:val="000670E3"/>
    <w:rsid w:val="000674A5"/>
    <w:rsid w:val="00067637"/>
    <w:rsid w:val="00067C94"/>
    <w:rsid w:val="0007001F"/>
    <w:rsid w:val="00070526"/>
    <w:rsid w:val="00070DF4"/>
    <w:rsid w:val="00071115"/>
    <w:rsid w:val="00071296"/>
    <w:rsid w:val="00071AEE"/>
    <w:rsid w:val="00071BDA"/>
    <w:rsid w:val="00071C2E"/>
    <w:rsid w:val="00071CE6"/>
    <w:rsid w:val="00071F4F"/>
    <w:rsid w:val="00072113"/>
    <w:rsid w:val="0007219B"/>
    <w:rsid w:val="00072262"/>
    <w:rsid w:val="00072592"/>
    <w:rsid w:val="00072B0D"/>
    <w:rsid w:val="0007366F"/>
    <w:rsid w:val="000737E4"/>
    <w:rsid w:val="00073961"/>
    <w:rsid w:val="00073D47"/>
    <w:rsid w:val="00073DEF"/>
    <w:rsid w:val="00074A28"/>
    <w:rsid w:val="00074C0C"/>
    <w:rsid w:val="00074E3B"/>
    <w:rsid w:val="00075004"/>
    <w:rsid w:val="00075829"/>
    <w:rsid w:val="00075991"/>
    <w:rsid w:val="00075A48"/>
    <w:rsid w:val="00075ACF"/>
    <w:rsid w:val="00075B7C"/>
    <w:rsid w:val="00075C76"/>
    <w:rsid w:val="00075CFA"/>
    <w:rsid w:val="00075DF5"/>
    <w:rsid w:val="00075F84"/>
    <w:rsid w:val="000762CA"/>
    <w:rsid w:val="00076411"/>
    <w:rsid w:val="00076B0B"/>
    <w:rsid w:val="00076BD8"/>
    <w:rsid w:val="00076C19"/>
    <w:rsid w:val="00076D83"/>
    <w:rsid w:val="00076FA0"/>
    <w:rsid w:val="000779AA"/>
    <w:rsid w:val="00077D35"/>
    <w:rsid w:val="00077D3F"/>
    <w:rsid w:val="00080559"/>
    <w:rsid w:val="000805BB"/>
    <w:rsid w:val="00080EF8"/>
    <w:rsid w:val="000815F3"/>
    <w:rsid w:val="00081901"/>
    <w:rsid w:val="00082008"/>
    <w:rsid w:val="00082017"/>
    <w:rsid w:val="00082787"/>
    <w:rsid w:val="00082CC1"/>
    <w:rsid w:val="00082D4F"/>
    <w:rsid w:val="00082F11"/>
    <w:rsid w:val="0008306B"/>
    <w:rsid w:val="0008326D"/>
    <w:rsid w:val="0008326F"/>
    <w:rsid w:val="000832EF"/>
    <w:rsid w:val="00083374"/>
    <w:rsid w:val="0008395E"/>
    <w:rsid w:val="00083AE0"/>
    <w:rsid w:val="00083B97"/>
    <w:rsid w:val="00083D42"/>
    <w:rsid w:val="000840BF"/>
    <w:rsid w:val="000841B7"/>
    <w:rsid w:val="0008422D"/>
    <w:rsid w:val="000843F6"/>
    <w:rsid w:val="000849EB"/>
    <w:rsid w:val="00084A76"/>
    <w:rsid w:val="00085114"/>
    <w:rsid w:val="00085F4C"/>
    <w:rsid w:val="00086AB3"/>
    <w:rsid w:val="00086E9C"/>
    <w:rsid w:val="00086F88"/>
    <w:rsid w:val="00087196"/>
    <w:rsid w:val="00087546"/>
    <w:rsid w:val="000903CD"/>
    <w:rsid w:val="00090B50"/>
    <w:rsid w:val="00090E69"/>
    <w:rsid w:val="0009102D"/>
    <w:rsid w:val="00091047"/>
    <w:rsid w:val="000916FE"/>
    <w:rsid w:val="0009179F"/>
    <w:rsid w:val="00092631"/>
    <w:rsid w:val="00092695"/>
    <w:rsid w:val="000926CD"/>
    <w:rsid w:val="0009278E"/>
    <w:rsid w:val="00092CC0"/>
    <w:rsid w:val="000931FC"/>
    <w:rsid w:val="00093544"/>
    <w:rsid w:val="00093799"/>
    <w:rsid w:val="00093A49"/>
    <w:rsid w:val="00093B42"/>
    <w:rsid w:val="0009448D"/>
    <w:rsid w:val="000944E7"/>
    <w:rsid w:val="0009471C"/>
    <w:rsid w:val="00094853"/>
    <w:rsid w:val="00094B61"/>
    <w:rsid w:val="00094B91"/>
    <w:rsid w:val="00094E80"/>
    <w:rsid w:val="00095318"/>
    <w:rsid w:val="000954B2"/>
    <w:rsid w:val="00095686"/>
    <w:rsid w:val="000956F5"/>
    <w:rsid w:val="00095DC4"/>
    <w:rsid w:val="000962AC"/>
    <w:rsid w:val="000962D5"/>
    <w:rsid w:val="0009751D"/>
    <w:rsid w:val="00097AB9"/>
    <w:rsid w:val="000A047D"/>
    <w:rsid w:val="000A063B"/>
    <w:rsid w:val="000A068D"/>
    <w:rsid w:val="000A0A68"/>
    <w:rsid w:val="000A17A2"/>
    <w:rsid w:val="000A1EA7"/>
    <w:rsid w:val="000A239F"/>
    <w:rsid w:val="000A2556"/>
    <w:rsid w:val="000A26EF"/>
    <w:rsid w:val="000A2CB1"/>
    <w:rsid w:val="000A305C"/>
    <w:rsid w:val="000A3147"/>
    <w:rsid w:val="000A360F"/>
    <w:rsid w:val="000A3920"/>
    <w:rsid w:val="000A3C66"/>
    <w:rsid w:val="000A3CCD"/>
    <w:rsid w:val="000A3DAD"/>
    <w:rsid w:val="000A4076"/>
    <w:rsid w:val="000A40BF"/>
    <w:rsid w:val="000A42EF"/>
    <w:rsid w:val="000A473B"/>
    <w:rsid w:val="000A4FD7"/>
    <w:rsid w:val="000A5255"/>
    <w:rsid w:val="000A537B"/>
    <w:rsid w:val="000A53AE"/>
    <w:rsid w:val="000A56C6"/>
    <w:rsid w:val="000A571E"/>
    <w:rsid w:val="000A586A"/>
    <w:rsid w:val="000A5C01"/>
    <w:rsid w:val="000A64B9"/>
    <w:rsid w:val="000A6923"/>
    <w:rsid w:val="000A6FFD"/>
    <w:rsid w:val="000A716B"/>
    <w:rsid w:val="000A75AF"/>
    <w:rsid w:val="000A7659"/>
    <w:rsid w:val="000A7D85"/>
    <w:rsid w:val="000B0059"/>
    <w:rsid w:val="000B06EA"/>
    <w:rsid w:val="000B085F"/>
    <w:rsid w:val="000B098A"/>
    <w:rsid w:val="000B0AC4"/>
    <w:rsid w:val="000B0EB2"/>
    <w:rsid w:val="000B0ECD"/>
    <w:rsid w:val="000B0F48"/>
    <w:rsid w:val="000B10AC"/>
    <w:rsid w:val="000B11EE"/>
    <w:rsid w:val="000B12AB"/>
    <w:rsid w:val="000B130F"/>
    <w:rsid w:val="000B14A6"/>
    <w:rsid w:val="000B1607"/>
    <w:rsid w:val="000B16C7"/>
    <w:rsid w:val="000B1BB2"/>
    <w:rsid w:val="000B1D5C"/>
    <w:rsid w:val="000B1FD6"/>
    <w:rsid w:val="000B203E"/>
    <w:rsid w:val="000B2140"/>
    <w:rsid w:val="000B2435"/>
    <w:rsid w:val="000B29A9"/>
    <w:rsid w:val="000B29B2"/>
    <w:rsid w:val="000B2F3D"/>
    <w:rsid w:val="000B31D1"/>
    <w:rsid w:val="000B3749"/>
    <w:rsid w:val="000B384F"/>
    <w:rsid w:val="000B3A32"/>
    <w:rsid w:val="000B3D8F"/>
    <w:rsid w:val="000B3EDB"/>
    <w:rsid w:val="000B47C3"/>
    <w:rsid w:val="000B4C95"/>
    <w:rsid w:val="000B562D"/>
    <w:rsid w:val="000B59D9"/>
    <w:rsid w:val="000B5F4E"/>
    <w:rsid w:val="000B6356"/>
    <w:rsid w:val="000B6526"/>
    <w:rsid w:val="000B6855"/>
    <w:rsid w:val="000B690F"/>
    <w:rsid w:val="000B6F5F"/>
    <w:rsid w:val="000B7901"/>
    <w:rsid w:val="000B7BF4"/>
    <w:rsid w:val="000B7CDF"/>
    <w:rsid w:val="000C010C"/>
    <w:rsid w:val="000C07FB"/>
    <w:rsid w:val="000C0EFA"/>
    <w:rsid w:val="000C114E"/>
    <w:rsid w:val="000C12CF"/>
    <w:rsid w:val="000C152E"/>
    <w:rsid w:val="000C1A37"/>
    <w:rsid w:val="000C1ECA"/>
    <w:rsid w:val="000C228F"/>
    <w:rsid w:val="000C2782"/>
    <w:rsid w:val="000C27A2"/>
    <w:rsid w:val="000C2950"/>
    <w:rsid w:val="000C29CD"/>
    <w:rsid w:val="000C2A11"/>
    <w:rsid w:val="000C2EB2"/>
    <w:rsid w:val="000C35B0"/>
    <w:rsid w:val="000C45BB"/>
    <w:rsid w:val="000C464A"/>
    <w:rsid w:val="000C46DB"/>
    <w:rsid w:val="000C470C"/>
    <w:rsid w:val="000C47A4"/>
    <w:rsid w:val="000C4B4A"/>
    <w:rsid w:val="000C4BA3"/>
    <w:rsid w:val="000C50DE"/>
    <w:rsid w:val="000C5725"/>
    <w:rsid w:val="000C5B08"/>
    <w:rsid w:val="000C6938"/>
    <w:rsid w:val="000C6961"/>
    <w:rsid w:val="000C6C51"/>
    <w:rsid w:val="000C7157"/>
    <w:rsid w:val="000C71E3"/>
    <w:rsid w:val="000C74D4"/>
    <w:rsid w:val="000C75EE"/>
    <w:rsid w:val="000C780C"/>
    <w:rsid w:val="000C7BCB"/>
    <w:rsid w:val="000C7CD4"/>
    <w:rsid w:val="000C7F4B"/>
    <w:rsid w:val="000D0189"/>
    <w:rsid w:val="000D04B5"/>
    <w:rsid w:val="000D0613"/>
    <w:rsid w:val="000D0769"/>
    <w:rsid w:val="000D0AF2"/>
    <w:rsid w:val="000D0C18"/>
    <w:rsid w:val="000D1ACA"/>
    <w:rsid w:val="000D1C81"/>
    <w:rsid w:val="000D1E08"/>
    <w:rsid w:val="000D237F"/>
    <w:rsid w:val="000D365C"/>
    <w:rsid w:val="000D3782"/>
    <w:rsid w:val="000D37E0"/>
    <w:rsid w:val="000D384C"/>
    <w:rsid w:val="000D3C50"/>
    <w:rsid w:val="000D3F3D"/>
    <w:rsid w:val="000D4656"/>
    <w:rsid w:val="000D47E9"/>
    <w:rsid w:val="000D4D1F"/>
    <w:rsid w:val="000D4EB6"/>
    <w:rsid w:val="000D5087"/>
    <w:rsid w:val="000D5363"/>
    <w:rsid w:val="000D5695"/>
    <w:rsid w:val="000D5CE1"/>
    <w:rsid w:val="000D5F02"/>
    <w:rsid w:val="000D61BA"/>
    <w:rsid w:val="000D62AA"/>
    <w:rsid w:val="000D6E8A"/>
    <w:rsid w:val="000D7BC9"/>
    <w:rsid w:val="000D7C5C"/>
    <w:rsid w:val="000D7EDF"/>
    <w:rsid w:val="000E0930"/>
    <w:rsid w:val="000E0A5B"/>
    <w:rsid w:val="000E0AF0"/>
    <w:rsid w:val="000E0CCD"/>
    <w:rsid w:val="000E1960"/>
    <w:rsid w:val="000E1DB3"/>
    <w:rsid w:val="000E2441"/>
    <w:rsid w:val="000E266E"/>
    <w:rsid w:val="000E276E"/>
    <w:rsid w:val="000E2887"/>
    <w:rsid w:val="000E28FB"/>
    <w:rsid w:val="000E3915"/>
    <w:rsid w:val="000E40DC"/>
    <w:rsid w:val="000E41A4"/>
    <w:rsid w:val="000E4BF4"/>
    <w:rsid w:val="000E4E09"/>
    <w:rsid w:val="000E51F5"/>
    <w:rsid w:val="000E54CB"/>
    <w:rsid w:val="000E54E3"/>
    <w:rsid w:val="000E5569"/>
    <w:rsid w:val="000E57F4"/>
    <w:rsid w:val="000E5CED"/>
    <w:rsid w:val="000E62CA"/>
    <w:rsid w:val="000E645F"/>
    <w:rsid w:val="000E65C5"/>
    <w:rsid w:val="000E662D"/>
    <w:rsid w:val="000E67C0"/>
    <w:rsid w:val="000E6FDA"/>
    <w:rsid w:val="000E7386"/>
    <w:rsid w:val="000E7D10"/>
    <w:rsid w:val="000E7F10"/>
    <w:rsid w:val="000F062C"/>
    <w:rsid w:val="000F0827"/>
    <w:rsid w:val="000F0A52"/>
    <w:rsid w:val="000F0BC1"/>
    <w:rsid w:val="000F0BFF"/>
    <w:rsid w:val="000F0EF6"/>
    <w:rsid w:val="000F12D5"/>
    <w:rsid w:val="000F1B3C"/>
    <w:rsid w:val="000F23A8"/>
    <w:rsid w:val="000F33D7"/>
    <w:rsid w:val="000F3CCE"/>
    <w:rsid w:val="000F3E9E"/>
    <w:rsid w:val="000F434C"/>
    <w:rsid w:val="000F4848"/>
    <w:rsid w:val="000F4AD0"/>
    <w:rsid w:val="000F4D42"/>
    <w:rsid w:val="000F54AE"/>
    <w:rsid w:val="000F59C9"/>
    <w:rsid w:val="000F5E10"/>
    <w:rsid w:val="000F60F9"/>
    <w:rsid w:val="000F68C1"/>
    <w:rsid w:val="000F6DCB"/>
    <w:rsid w:val="000F6F4B"/>
    <w:rsid w:val="000F7127"/>
    <w:rsid w:val="000F75C0"/>
    <w:rsid w:val="000F7B51"/>
    <w:rsid w:val="000F7B7E"/>
    <w:rsid w:val="001000F1"/>
    <w:rsid w:val="00100223"/>
    <w:rsid w:val="001002C7"/>
    <w:rsid w:val="0010046E"/>
    <w:rsid w:val="001004E2"/>
    <w:rsid w:val="00100512"/>
    <w:rsid w:val="001006DC"/>
    <w:rsid w:val="001008BF"/>
    <w:rsid w:val="00100D9A"/>
    <w:rsid w:val="00100EC5"/>
    <w:rsid w:val="001013A9"/>
    <w:rsid w:val="0010160F"/>
    <w:rsid w:val="0010174E"/>
    <w:rsid w:val="00101786"/>
    <w:rsid w:val="00101983"/>
    <w:rsid w:val="0010211E"/>
    <w:rsid w:val="001028BF"/>
    <w:rsid w:val="00102B4D"/>
    <w:rsid w:val="0010323F"/>
    <w:rsid w:val="0010367D"/>
    <w:rsid w:val="001036ED"/>
    <w:rsid w:val="00103A6B"/>
    <w:rsid w:val="00103AC1"/>
    <w:rsid w:val="00103BE5"/>
    <w:rsid w:val="00104111"/>
    <w:rsid w:val="001041D4"/>
    <w:rsid w:val="00104623"/>
    <w:rsid w:val="00104877"/>
    <w:rsid w:val="00104A3D"/>
    <w:rsid w:val="00104EFA"/>
    <w:rsid w:val="00105130"/>
    <w:rsid w:val="00105A61"/>
    <w:rsid w:val="00105ED5"/>
    <w:rsid w:val="00106193"/>
    <w:rsid w:val="0010668C"/>
    <w:rsid w:val="00106857"/>
    <w:rsid w:val="00106B08"/>
    <w:rsid w:val="00107A54"/>
    <w:rsid w:val="0011005A"/>
    <w:rsid w:val="001101EA"/>
    <w:rsid w:val="00111168"/>
    <w:rsid w:val="001111F4"/>
    <w:rsid w:val="001112C3"/>
    <w:rsid w:val="001113C7"/>
    <w:rsid w:val="00111786"/>
    <w:rsid w:val="00111B6C"/>
    <w:rsid w:val="00111C41"/>
    <w:rsid w:val="0011266C"/>
    <w:rsid w:val="00112752"/>
    <w:rsid w:val="00112823"/>
    <w:rsid w:val="00112897"/>
    <w:rsid w:val="00112C21"/>
    <w:rsid w:val="00113003"/>
    <w:rsid w:val="001135D3"/>
    <w:rsid w:val="0011360D"/>
    <w:rsid w:val="00113D19"/>
    <w:rsid w:val="00113D3D"/>
    <w:rsid w:val="00113FBC"/>
    <w:rsid w:val="001140A6"/>
    <w:rsid w:val="00114108"/>
    <w:rsid w:val="001148B6"/>
    <w:rsid w:val="00114944"/>
    <w:rsid w:val="00115028"/>
    <w:rsid w:val="001150FA"/>
    <w:rsid w:val="001152A6"/>
    <w:rsid w:val="00115522"/>
    <w:rsid w:val="00115A8C"/>
    <w:rsid w:val="00115E56"/>
    <w:rsid w:val="00115F27"/>
    <w:rsid w:val="001168E3"/>
    <w:rsid w:val="001168E8"/>
    <w:rsid w:val="00116AEA"/>
    <w:rsid w:val="00117A99"/>
    <w:rsid w:val="00117EAC"/>
    <w:rsid w:val="00120033"/>
    <w:rsid w:val="0012003B"/>
    <w:rsid w:val="00120507"/>
    <w:rsid w:val="001209A0"/>
    <w:rsid w:val="00120A1C"/>
    <w:rsid w:val="00120B06"/>
    <w:rsid w:val="00120DA1"/>
    <w:rsid w:val="00120FC1"/>
    <w:rsid w:val="00121146"/>
    <w:rsid w:val="0012119D"/>
    <w:rsid w:val="00121AFA"/>
    <w:rsid w:val="00121B23"/>
    <w:rsid w:val="00121C91"/>
    <w:rsid w:val="00121D14"/>
    <w:rsid w:val="00122239"/>
    <w:rsid w:val="0012240C"/>
    <w:rsid w:val="00122FBF"/>
    <w:rsid w:val="001237B6"/>
    <w:rsid w:val="0012382D"/>
    <w:rsid w:val="00123857"/>
    <w:rsid w:val="00123B44"/>
    <w:rsid w:val="00123E0D"/>
    <w:rsid w:val="00124093"/>
    <w:rsid w:val="001240F8"/>
    <w:rsid w:val="00124113"/>
    <w:rsid w:val="00124168"/>
    <w:rsid w:val="00124255"/>
    <w:rsid w:val="0012458C"/>
    <w:rsid w:val="0012479C"/>
    <w:rsid w:val="00124971"/>
    <w:rsid w:val="00124D4E"/>
    <w:rsid w:val="00124E85"/>
    <w:rsid w:val="00124FC7"/>
    <w:rsid w:val="0012525C"/>
    <w:rsid w:val="001252D7"/>
    <w:rsid w:val="001254C8"/>
    <w:rsid w:val="001257EA"/>
    <w:rsid w:val="00125923"/>
    <w:rsid w:val="00125BD0"/>
    <w:rsid w:val="00125C78"/>
    <w:rsid w:val="00125E92"/>
    <w:rsid w:val="00125F96"/>
    <w:rsid w:val="00126204"/>
    <w:rsid w:val="00126284"/>
    <w:rsid w:val="001264CB"/>
    <w:rsid w:val="001265C1"/>
    <w:rsid w:val="00126623"/>
    <w:rsid w:val="001267C3"/>
    <w:rsid w:val="0012690F"/>
    <w:rsid w:val="001269ED"/>
    <w:rsid w:val="00127FD4"/>
    <w:rsid w:val="00130B3A"/>
    <w:rsid w:val="00130CD1"/>
    <w:rsid w:val="00130E23"/>
    <w:rsid w:val="00131387"/>
    <w:rsid w:val="00131477"/>
    <w:rsid w:val="00131818"/>
    <w:rsid w:val="00131FC0"/>
    <w:rsid w:val="001326D6"/>
    <w:rsid w:val="001326F8"/>
    <w:rsid w:val="0013281D"/>
    <w:rsid w:val="00132AAC"/>
    <w:rsid w:val="00132CE6"/>
    <w:rsid w:val="00133174"/>
    <w:rsid w:val="00133242"/>
    <w:rsid w:val="00133993"/>
    <w:rsid w:val="001339F2"/>
    <w:rsid w:val="00133CF6"/>
    <w:rsid w:val="00133EBB"/>
    <w:rsid w:val="00133F24"/>
    <w:rsid w:val="0013432F"/>
    <w:rsid w:val="00134789"/>
    <w:rsid w:val="00134819"/>
    <w:rsid w:val="00134C1F"/>
    <w:rsid w:val="00134C2A"/>
    <w:rsid w:val="00134EFA"/>
    <w:rsid w:val="00134FCC"/>
    <w:rsid w:val="00135312"/>
    <w:rsid w:val="0013541F"/>
    <w:rsid w:val="001355DA"/>
    <w:rsid w:val="001358E4"/>
    <w:rsid w:val="001359C4"/>
    <w:rsid w:val="001359DA"/>
    <w:rsid w:val="00135A95"/>
    <w:rsid w:val="00135F6B"/>
    <w:rsid w:val="00135FF9"/>
    <w:rsid w:val="0013616A"/>
    <w:rsid w:val="00136643"/>
    <w:rsid w:val="00136D2C"/>
    <w:rsid w:val="00136FD7"/>
    <w:rsid w:val="00136FF9"/>
    <w:rsid w:val="001371C7"/>
    <w:rsid w:val="001371E0"/>
    <w:rsid w:val="0013733F"/>
    <w:rsid w:val="00137362"/>
    <w:rsid w:val="001374D7"/>
    <w:rsid w:val="001376B3"/>
    <w:rsid w:val="001378F4"/>
    <w:rsid w:val="00137979"/>
    <w:rsid w:val="001402AA"/>
    <w:rsid w:val="00140C43"/>
    <w:rsid w:val="00140D0F"/>
    <w:rsid w:val="00140DE0"/>
    <w:rsid w:val="00140E64"/>
    <w:rsid w:val="00140FAE"/>
    <w:rsid w:val="00141174"/>
    <w:rsid w:val="001415C2"/>
    <w:rsid w:val="00141D19"/>
    <w:rsid w:val="00142021"/>
    <w:rsid w:val="00142383"/>
    <w:rsid w:val="00142640"/>
    <w:rsid w:val="001426F5"/>
    <w:rsid w:val="00142D4E"/>
    <w:rsid w:val="00142E83"/>
    <w:rsid w:val="00143446"/>
    <w:rsid w:val="0014385E"/>
    <w:rsid w:val="00143D6F"/>
    <w:rsid w:val="001440F2"/>
    <w:rsid w:val="001443D4"/>
    <w:rsid w:val="00144A28"/>
    <w:rsid w:val="00144FD0"/>
    <w:rsid w:val="001454A3"/>
    <w:rsid w:val="00145964"/>
    <w:rsid w:val="00145C3F"/>
    <w:rsid w:val="00145CC3"/>
    <w:rsid w:val="00145F93"/>
    <w:rsid w:val="001460EB"/>
    <w:rsid w:val="001463F5"/>
    <w:rsid w:val="0014657D"/>
    <w:rsid w:val="00146619"/>
    <w:rsid w:val="00146792"/>
    <w:rsid w:val="00146941"/>
    <w:rsid w:val="00147557"/>
    <w:rsid w:val="00147BB4"/>
    <w:rsid w:val="00147C5F"/>
    <w:rsid w:val="0015002E"/>
    <w:rsid w:val="001502AF"/>
    <w:rsid w:val="0015030B"/>
    <w:rsid w:val="001503DC"/>
    <w:rsid w:val="00150691"/>
    <w:rsid w:val="00150B05"/>
    <w:rsid w:val="00150C0B"/>
    <w:rsid w:val="00150EEB"/>
    <w:rsid w:val="00150F02"/>
    <w:rsid w:val="00151761"/>
    <w:rsid w:val="001519AA"/>
    <w:rsid w:val="00151AF0"/>
    <w:rsid w:val="00152121"/>
    <w:rsid w:val="00152478"/>
    <w:rsid w:val="00152594"/>
    <w:rsid w:val="00152697"/>
    <w:rsid w:val="00152AD9"/>
    <w:rsid w:val="00152C08"/>
    <w:rsid w:val="00152C4F"/>
    <w:rsid w:val="00152CB8"/>
    <w:rsid w:val="00152F3F"/>
    <w:rsid w:val="00153064"/>
    <w:rsid w:val="00153558"/>
    <w:rsid w:val="0015367C"/>
    <w:rsid w:val="00153957"/>
    <w:rsid w:val="001539A6"/>
    <w:rsid w:val="0015429B"/>
    <w:rsid w:val="00154811"/>
    <w:rsid w:val="00154CEB"/>
    <w:rsid w:val="00155482"/>
    <w:rsid w:val="00155B23"/>
    <w:rsid w:val="00155C12"/>
    <w:rsid w:val="00155D8E"/>
    <w:rsid w:val="00155FD7"/>
    <w:rsid w:val="0015653E"/>
    <w:rsid w:val="00156572"/>
    <w:rsid w:val="00156981"/>
    <w:rsid w:val="00156CC5"/>
    <w:rsid w:val="00157110"/>
    <w:rsid w:val="00157518"/>
    <w:rsid w:val="001577BB"/>
    <w:rsid w:val="00157905"/>
    <w:rsid w:val="00160376"/>
    <w:rsid w:val="00160857"/>
    <w:rsid w:val="00160B36"/>
    <w:rsid w:val="001614A1"/>
    <w:rsid w:val="00161545"/>
    <w:rsid w:val="001615B6"/>
    <w:rsid w:val="001615FB"/>
    <w:rsid w:val="001619C0"/>
    <w:rsid w:val="00161C7B"/>
    <w:rsid w:val="00161CC3"/>
    <w:rsid w:val="0016233E"/>
    <w:rsid w:val="0016258B"/>
    <w:rsid w:val="001625A5"/>
    <w:rsid w:val="00162EA3"/>
    <w:rsid w:val="00162FF4"/>
    <w:rsid w:val="001630F5"/>
    <w:rsid w:val="001631DD"/>
    <w:rsid w:val="001633C9"/>
    <w:rsid w:val="00163691"/>
    <w:rsid w:val="0016385F"/>
    <w:rsid w:val="00163A55"/>
    <w:rsid w:val="0016408B"/>
    <w:rsid w:val="001641EE"/>
    <w:rsid w:val="0016420B"/>
    <w:rsid w:val="0016431D"/>
    <w:rsid w:val="00164C6D"/>
    <w:rsid w:val="00164D74"/>
    <w:rsid w:val="00164DA0"/>
    <w:rsid w:val="00165038"/>
    <w:rsid w:val="00165281"/>
    <w:rsid w:val="0016529F"/>
    <w:rsid w:val="00165537"/>
    <w:rsid w:val="00165868"/>
    <w:rsid w:val="0016586A"/>
    <w:rsid w:val="00165912"/>
    <w:rsid w:val="00165929"/>
    <w:rsid w:val="00165BB1"/>
    <w:rsid w:val="00166391"/>
    <w:rsid w:val="0016672D"/>
    <w:rsid w:val="001669CE"/>
    <w:rsid w:val="00166AAC"/>
    <w:rsid w:val="00166D66"/>
    <w:rsid w:val="00167408"/>
    <w:rsid w:val="00167660"/>
    <w:rsid w:val="001678E0"/>
    <w:rsid w:val="00167A38"/>
    <w:rsid w:val="00167B4E"/>
    <w:rsid w:val="00167E13"/>
    <w:rsid w:val="00167EAB"/>
    <w:rsid w:val="001700B6"/>
    <w:rsid w:val="001703C7"/>
    <w:rsid w:val="001705FF"/>
    <w:rsid w:val="001707FC"/>
    <w:rsid w:val="00170B98"/>
    <w:rsid w:val="001710BB"/>
    <w:rsid w:val="0017120B"/>
    <w:rsid w:val="0017124D"/>
    <w:rsid w:val="00171833"/>
    <w:rsid w:val="00171D1B"/>
    <w:rsid w:val="00171D82"/>
    <w:rsid w:val="00171D8D"/>
    <w:rsid w:val="001720AD"/>
    <w:rsid w:val="00172B85"/>
    <w:rsid w:val="00172E50"/>
    <w:rsid w:val="00172EA0"/>
    <w:rsid w:val="001734FE"/>
    <w:rsid w:val="00173588"/>
    <w:rsid w:val="001735DB"/>
    <w:rsid w:val="001736AA"/>
    <w:rsid w:val="00173834"/>
    <w:rsid w:val="001739DC"/>
    <w:rsid w:val="0017448F"/>
    <w:rsid w:val="001744B1"/>
    <w:rsid w:val="0017459C"/>
    <w:rsid w:val="001747E4"/>
    <w:rsid w:val="00174BA5"/>
    <w:rsid w:val="00174BDE"/>
    <w:rsid w:val="00174E2E"/>
    <w:rsid w:val="0017515D"/>
    <w:rsid w:val="001751FD"/>
    <w:rsid w:val="001755FA"/>
    <w:rsid w:val="001759C3"/>
    <w:rsid w:val="00175AE5"/>
    <w:rsid w:val="001762BD"/>
    <w:rsid w:val="001770BC"/>
    <w:rsid w:val="0017741C"/>
    <w:rsid w:val="001778C2"/>
    <w:rsid w:val="00177A73"/>
    <w:rsid w:val="00177F90"/>
    <w:rsid w:val="001800D0"/>
    <w:rsid w:val="00180EBE"/>
    <w:rsid w:val="001813C9"/>
    <w:rsid w:val="0018196E"/>
    <w:rsid w:val="00181D18"/>
    <w:rsid w:val="00182147"/>
    <w:rsid w:val="001823E4"/>
    <w:rsid w:val="001832A7"/>
    <w:rsid w:val="0018344B"/>
    <w:rsid w:val="00183AB1"/>
    <w:rsid w:val="00183BE5"/>
    <w:rsid w:val="00183F21"/>
    <w:rsid w:val="00184180"/>
    <w:rsid w:val="001847CF"/>
    <w:rsid w:val="00184A37"/>
    <w:rsid w:val="00184BB0"/>
    <w:rsid w:val="00184C9A"/>
    <w:rsid w:val="00184CB1"/>
    <w:rsid w:val="001852CE"/>
    <w:rsid w:val="0018532A"/>
    <w:rsid w:val="00185414"/>
    <w:rsid w:val="001859F8"/>
    <w:rsid w:val="00185ED2"/>
    <w:rsid w:val="001872D0"/>
    <w:rsid w:val="001875C5"/>
    <w:rsid w:val="00187986"/>
    <w:rsid w:val="00187AFC"/>
    <w:rsid w:val="00187B01"/>
    <w:rsid w:val="00190576"/>
    <w:rsid w:val="00190BDC"/>
    <w:rsid w:val="00190D49"/>
    <w:rsid w:val="00190F10"/>
    <w:rsid w:val="0019112C"/>
    <w:rsid w:val="00191832"/>
    <w:rsid w:val="00191BB0"/>
    <w:rsid w:val="00192919"/>
    <w:rsid w:val="00192B91"/>
    <w:rsid w:val="00192DB9"/>
    <w:rsid w:val="00192E1A"/>
    <w:rsid w:val="001934DC"/>
    <w:rsid w:val="001934E3"/>
    <w:rsid w:val="00193A01"/>
    <w:rsid w:val="00193B20"/>
    <w:rsid w:val="00193D71"/>
    <w:rsid w:val="00194426"/>
    <w:rsid w:val="001944AF"/>
    <w:rsid w:val="00195BDB"/>
    <w:rsid w:val="00195CA2"/>
    <w:rsid w:val="001962CB"/>
    <w:rsid w:val="0019633D"/>
    <w:rsid w:val="00196B22"/>
    <w:rsid w:val="00196BC0"/>
    <w:rsid w:val="00196DB6"/>
    <w:rsid w:val="00197997"/>
    <w:rsid w:val="001A0259"/>
    <w:rsid w:val="001A04BE"/>
    <w:rsid w:val="001A06F2"/>
    <w:rsid w:val="001A0840"/>
    <w:rsid w:val="001A08D7"/>
    <w:rsid w:val="001A0AE5"/>
    <w:rsid w:val="001A1AAE"/>
    <w:rsid w:val="001A2257"/>
    <w:rsid w:val="001A2316"/>
    <w:rsid w:val="001A25D6"/>
    <w:rsid w:val="001A279A"/>
    <w:rsid w:val="001A2CF3"/>
    <w:rsid w:val="001A3100"/>
    <w:rsid w:val="001A33C1"/>
    <w:rsid w:val="001A3B65"/>
    <w:rsid w:val="001A3D21"/>
    <w:rsid w:val="001A4235"/>
    <w:rsid w:val="001A5022"/>
    <w:rsid w:val="001A5462"/>
    <w:rsid w:val="001A5777"/>
    <w:rsid w:val="001A5CEB"/>
    <w:rsid w:val="001A62F5"/>
    <w:rsid w:val="001A631E"/>
    <w:rsid w:val="001A63AC"/>
    <w:rsid w:val="001A6419"/>
    <w:rsid w:val="001A66E4"/>
    <w:rsid w:val="001A67F2"/>
    <w:rsid w:val="001A68EF"/>
    <w:rsid w:val="001A6A61"/>
    <w:rsid w:val="001A6E05"/>
    <w:rsid w:val="001A71BF"/>
    <w:rsid w:val="001A7213"/>
    <w:rsid w:val="001A72E0"/>
    <w:rsid w:val="001A772F"/>
    <w:rsid w:val="001A7F73"/>
    <w:rsid w:val="001B0473"/>
    <w:rsid w:val="001B0930"/>
    <w:rsid w:val="001B0948"/>
    <w:rsid w:val="001B0C5C"/>
    <w:rsid w:val="001B0FB5"/>
    <w:rsid w:val="001B1085"/>
    <w:rsid w:val="001B117D"/>
    <w:rsid w:val="001B149C"/>
    <w:rsid w:val="001B163A"/>
    <w:rsid w:val="001B194D"/>
    <w:rsid w:val="001B22BD"/>
    <w:rsid w:val="001B278A"/>
    <w:rsid w:val="001B2942"/>
    <w:rsid w:val="001B29B1"/>
    <w:rsid w:val="001B30FA"/>
    <w:rsid w:val="001B377A"/>
    <w:rsid w:val="001B3CFB"/>
    <w:rsid w:val="001B4049"/>
    <w:rsid w:val="001B4A35"/>
    <w:rsid w:val="001B4C80"/>
    <w:rsid w:val="001B4D26"/>
    <w:rsid w:val="001B4E20"/>
    <w:rsid w:val="001B4F95"/>
    <w:rsid w:val="001B503A"/>
    <w:rsid w:val="001B5530"/>
    <w:rsid w:val="001B5BD8"/>
    <w:rsid w:val="001B5D1A"/>
    <w:rsid w:val="001B5E5A"/>
    <w:rsid w:val="001B603E"/>
    <w:rsid w:val="001B665F"/>
    <w:rsid w:val="001B6821"/>
    <w:rsid w:val="001B6873"/>
    <w:rsid w:val="001B6B91"/>
    <w:rsid w:val="001B724F"/>
    <w:rsid w:val="001B72B6"/>
    <w:rsid w:val="001B767E"/>
    <w:rsid w:val="001B780A"/>
    <w:rsid w:val="001B78BF"/>
    <w:rsid w:val="001B7A70"/>
    <w:rsid w:val="001B7B74"/>
    <w:rsid w:val="001B7EA7"/>
    <w:rsid w:val="001B7EEC"/>
    <w:rsid w:val="001C0109"/>
    <w:rsid w:val="001C05FB"/>
    <w:rsid w:val="001C06DD"/>
    <w:rsid w:val="001C07EC"/>
    <w:rsid w:val="001C0997"/>
    <w:rsid w:val="001C0E5F"/>
    <w:rsid w:val="001C1141"/>
    <w:rsid w:val="001C127B"/>
    <w:rsid w:val="001C133D"/>
    <w:rsid w:val="001C1479"/>
    <w:rsid w:val="001C1CF6"/>
    <w:rsid w:val="001C1DDA"/>
    <w:rsid w:val="001C2583"/>
    <w:rsid w:val="001C29BD"/>
    <w:rsid w:val="001C30F5"/>
    <w:rsid w:val="001C3319"/>
    <w:rsid w:val="001C3512"/>
    <w:rsid w:val="001C4348"/>
    <w:rsid w:val="001C4358"/>
    <w:rsid w:val="001C43F2"/>
    <w:rsid w:val="001C4AC3"/>
    <w:rsid w:val="001C4AD8"/>
    <w:rsid w:val="001C4B41"/>
    <w:rsid w:val="001C4C94"/>
    <w:rsid w:val="001C5233"/>
    <w:rsid w:val="001C5441"/>
    <w:rsid w:val="001C5D0C"/>
    <w:rsid w:val="001C6041"/>
    <w:rsid w:val="001C6549"/>
    <w:rsid w:val="001C662C"/>
    <w:rsid w:val="001C6E6D"/>
    <w:rsid w:val="001C7706"/>
    <w:rsid w:val="001C7816"/>
    <w:rsid w:val="001C7B70"/>
    <w:rsid w:val="001C7C48"/>
    <w:rsid w:val="001C7C96"/>
    <w:rsid w:val="001C7D68"/>
    <w:rsid w:val="001D01C5"/>
    <w:rsid w:val="001D03B5"/>
    <w:rsid w:val="001D06AE"/>
    <w:rsid w:val="001D0EAA"/>
    <w:rsid w:val="001D0F18"/>
    <w:rsid w:val="001D1252"/>
    <w:rsid w:val="001D1320"/>
    <w:rsid w:val="001D134C"/>
    <w:rsid w:val="001D136D"/>
    <w:rsid w:val="001D13CA"/>
    <w:rsid w:val="001D15AD"/>
    <w:rsid w:val="001D1CEF"/>
    <w:rsid w:val="001D2265"/>
    <w:rsid w:val="001D2785"/>
    <w:rsid w:val="001D2952"/>
    <w:rsid w:val="001D2DFE"/>
    <w:rsid w:val="001D30A3"/>
    <w:rsid w:val="001D32DF"/>
    <w:rsid w:val="001D3387"/>
    <w:rsid w:val="001D338B"/>
    <w:rsid w:val="001D34D2"/>
    <w:rsid w:val="001D35C3"/>
    <w:rsid w:val="001D37E6"/>
    <w:rsid w:val="001D387E"/>
    <w:rsid w:val="001D3A11"/>
    <w:rsid w:val="001D3B6A"/>
    <w:rsid w:val="001D3F81"/>
    <w:rsid w:val="001D3FA2"/>
    <w:rsid w:val="001D44D0"/>
    <w:rsid w:val="001D4525"/>
    <w:rsid w:val="001D496D"/>
    <w:rsid w:val="001D4A86"/>
    <w:rsid w:val="001D4BCA"/>
    <w:rsid w:val="001D4EEC"/>
    <w:rsid w:val="001D5516"/>
    <w:rsid w:val="001D5A84"/>
    <w:rsid w:val="001D5BA3"/>
    <w:rsid w:val="001D6D98"/>
    <w:rsid w:val="001D730B"/>
    <w:rsid w:val="001D736B"/>
    <w:rsid w:val="001D73FE"/>
    <w:rsid w:val="001D763E"/>
    <w:rsid w:val="001D7B50"/>
    <w:rsid w:val="001D7BC3"/>
    <w:rsid w:val="001D7D7A"/>
    <w:rsid w:val="001D7D86"/>
    <w:rsid w:val="001D7F1A"/>
    <w:rsid w:val="001E0831"/>
    <w:rsid w:val="001E0F8F"/>
    <w:rsid w:val="001E102F"/>
    <w:rsid w:val="001E11A2"/>
    <w:rsid w:val="001E126D"/>
    <w:rsid w:val="001E1998"/>
    <w:rsid w:val="001E1AF7"/>
    <w:rsid w:val="001E242D"/>
    <w:rsid w:val="001E26B5"/>
    <w:rsid w:val="001E26EC"/>
    <w:rsid w:val="001E2EFD"/>
    <w:rsid w:val="001E32A4"/>
    <w:rsid w:val="001E3482"/>
    <w:rsid w:val="001E3831"/>
    <w:rsid w:val="001E3BDD"/>
    <w:rsid w:val="001E3C67"/>
    <w:rsid w:val="001E3DCB"/>
    <w:rsid w:val="001E3DF4"/>
    <w:rsid w:val="001E431E"/>
    <w:rsid w:val="001E451A"/>
    <w:rsid w:val="001E46BA"/>
    <w:rsid w:val="001E4810"/>
    <w:rsid w:val="001E4AD0"/>
    <w:rsid w:val="001E4F61"/>
    <w:rsid w:val="001E51ED"/>
    <w:rsid w:val="001E5568"/>
    <w:rsid w:val="001E55C1"/>
    <w:rsid w:val="001E572D"/>
    <w:rsid w:val="001E5A9A"/>
    <w:rsid w:val="001E5B7F"/>
    <w:rsid w:val="001E5BAB"/>
    <w:rsid w:val="001E5E0B"/>
    <w:rsid w:val="001E5FFF"/>
    <w:rsid w:val="001E67B1"/>
    <w:rsid w:val="001E6BD0"/>
    <w:rsid w:val="001E6CC5"/>
    <w:rsid w:val="001E6F29"/>
    <w:rsid w:val="001E7ACA"/>
    <w:rsid w:val="001E7EDA"/>
    <w:rsid w:val="001F0028"/>
    <w:rsid w:val="001F013A"/>
    <w:rsid w:val="001F0190"/>
    <w:rsid w:val="001F0363"/>
    <w:rsid w:val="001F036D"/>
    <w:rsid w:val="001F0448"/>
    <w:rsid w:val="001F05D1"/>
    <w:rsid w:val="001F09AA"/>
    <w:rsid w:val="001F0C8B"/>
    <w:rsid w:val="001F11AE"/>
    <w:rsid w:val="001F1278"/>
    <w:rsid w:val="001F12E8"/>
    <w:rsid w:val="001F1691"/>
    <w:rsid w:val="001F175C"/>
    <w:rsid w:val="001F1A70"/>
    <w:rsid w:val="001F1ACF"/>
    <w:rsid w:val="001F1F05"/>
    <w:rsid w:val="001F22E6"/>
    <w:rsid w:val="001F2615"/>
    <w:rsid w:val="001F2788"/>
    <w:rsid w:val="001F293B"/>
    <w:rsid w:val="001F2A57"/>
    <w:rsid w:val="001F2C40"/>
    <w:rsid w:val="001F2D05"/>
    <w:rsid w:val="001F353D"/>
    <w:rsid w:val="001F36AC"/>
    <w:rsid w:val="001F374E"/>
    <w:rsid w:val="001F3AC7"/>
    <w:rsid w:val="001F3BF4"/>
    <w:rsid w:val="001F3C15"/>
    <w:rsid w:val="001F3FA7"/>
    <w:rsid w:val="001F4411"/>
    <w:rsid w:val="001F4792"/>
    <w:rsid w:val="001F4869"/>
    <w:rsid w:val="001F557D"/>
    <w:rsid w:val="001F5674"/>
    <w:rsid w:val="001F5CE6"/>
    <w:rsid w:val="001F5D6E"/>
    <w:rsid w:val="001F5F67"/>
    <w:rsid w:val="001F6340"/>
    <w:rsid w:val="001F648B"/>
    <w:rsid w:val="001F76E8"/>
    <w:rsid w:val="001F7878"/>
    <w:rsid w:val="001F7883"/>
    <w:rsid w:val="001F79D3"/>
    <w:rsid w:val="001F7C4F"/>
    <w:rsid w:val="001F7F82"/>
    <w:rsid w:val="001F7FD6"/>
    <w:rsid w:val="00200D61"/>
    <w:rsid w:val="00200F24"/>
    <w:rsid w:val="0020178F"/>
    <w:rsid w:val="00201813"/>
    <w:rsid w:val="002018D5"/>
    <w:rsid w:val="00201D4D"/>
    <w:rsid w:val="00201F42"/>
    <w:rsid w:val="00201F8B"/>
    <w:rsid w:val="00201FBC"/>
    <w:rsid w:val="00201FC0"/>
    <w:rsid w:val="00201FDE"/>
    <w:rsid w:val="0020285A"/>
    <w:rsid w:val="0020287C"/>
    <w:rsid w:val="00202990"/>
    <w:rsid w:val="00202D18"/>
    <w:rsid w:val="0020339E"/>
    <w:rsid w:val="002035E0"/>
    <w:rsid w:val="002037CD"/>
    <w:rsid w:val="002039C2"/>
    <w:rsid w:val="00203BD0"/>
    <w:rsid w:val="00204480"/>
    <w:rsid w:val="00204A41"/>
    <w:rsid w:val="00204ABE"/>
    <w:rsid w:val="00204B53"/>
    <w:rsid w:val="00204FD4"/>
    <w:rsid w:val="00205C13"/>
    <w:rsid w:val="00205D46"/>
    <w:rsid w:val="0020645F"/>
    <w:rsid w:val="00206BD4"/>
    <w:rsid w:val="002070E5"/>
    <w:rsid w:val="0020727E"/>
    <w:rsid w:val="00207434"/>
    <w:rsid w:val="0020759D"/>
    <w:rsid w:val="00207660"/>
    <w:rsid w:val="0020786F"/>
    <w:rsid w:val="002079A1"/>
    <w:rsid w:val="00207C93"/>
    <w:rsid w:val="00210069"/>
    <w:rsid w:val="00210915"/>
    <w:rsid w:val="00210A33"/>
    <w:rsid w:val="00210E36"/>
    <w:rsid w:val="002110FD"/>
    <w:rsid w:val="00211F90"/>
    <w:rsid w:val="00212659"/>
    <w:rsid w:val="0021277E"/>
    <w:rsid w:val="002127DF"/>
    <w:rsid w:val="00212A4D"/>
    <w:rsid w:val="00212DFB"/>
    <w:rsid w:val="00212E4E"/>
    <w:rsid w:val="002130D7"/>
    <w:rsid w:val="002134DC"/>
    <w:rsid w:val="00213750"/>
    <w:rsid w:val="00213CDB"/>
    <w:rsid w:val="00213CED"/>
    <w:rsid w:val="00213DD5"/>
    <w:rsid w:val="00214299"/>
    <w:rsid w:val="00214621"/>
    <w:rsid w:val="0021489D"/>
    <w:rsid w:val="00214A71"/>
    <w:rsid w:val="00214E9C"/>
    <w:rsid w:val="00214F2A"/>
    <w:rsid w:val="00215187"/>
    <w:rsid w:val="00215889"/>
    <w:rsid w:val="00216056"/>
    <w:rsid w:val="002160F4"/>
    <w:rsid w:val="00216403"/>
    <w:rsid w:val="002168F6"/>
    <w:rsid w:val="00216943"/>
    <w:rsid w:val="00216A30"/>
    <w:rsid w:val="00216F3F"/>
    <w:rsid w:val="00217267"/>
    <w:rsid w:val="00217344"/>
    <w:rsid w:val="0021767F"/>
    <w:rsid w:val="0022076E"/>
    <w:rsid w:val="00220787"/>
    <w:rsid w:val="0022090F"/>
    <w:rsid w:val="00220AAE"/>
    <w:rsid w:val="00220EDF"/>
    <w:rsid w:val="0022100F"/>
    <w:rsid w:val="0022119E"/>
    <w:rsid w:val="002213A8"/>
    <w:rsid w:val="0022209D"/>
    <w:rsid w:val="00222B32"/>
    <w:rsid w:val="00222CBA"/>
    <w:rsid w:val="00222E6F"/>
    <w:rsid w:val="00222E88"/>
    <w:rsid w:val="00222EC0"/>
    <w:rsid w:val="00222FB0"/>
    <w:rsid w:val="00223247"/>
    <w:rsid w:val="00223349"/>
    <w:rsid w:val="002236EF"/>
    <w:rsid w:val="00223DAA"/>
    <w:rsid w:val="002246C1"/>
    <w:rsid w:val="00224F8A"/>
    <w:rsid w:val="00225063"/>
    <w:rsid w:val="002251BE"/>
    <w:rsid w:val="0022594C"/>
    <w:rsid w:val="00225EF5"/>
    <w:rsid w:val="00225FD2"/>
    <w:rsid w:val="00226017"/>
    <w:rsid w:val="002260B8"/>
    <w:rsid w:val="0022646D"/>
    <w:rsid w:val="00226913"/>
    <w:rsid w:val="00226C00"/>
    <w:rsid w:val="00226D48"/>
    <w:rsid w:val="00226D76"/>
    <w:rsid w:val="00226FCF"/>
    <w:rsid w:val="002273F0"/>
    <w:rsid w:val="00227411"/>
    <w:rsid w:val="002274A0"/>
    <w:rsid w:val="002276B8"/>
    <w:rsid w:val="002277D7"/>
    <w:rsid w:val="00227FA0"/>
    <w:rsid w:val="0023120A"/>
    <w:rsid w:val="002318C4"/>
    <w:rsid w:val="002318FB"/>
    <w:rsid w:val="00231A53"/>
    <w:rsid w:val="00232192"/>
    <w:rsid w:val="00232393"/>
    <w:rsid w:val="00232968"/>
    <w:rsid w:val="00232A9F"/>
    <w:rsid w:val="00232FD6"/>
    <w:rsid w:val="0023303F"/>
    <w:rsid w:val="002331D7"/>
    <w:rsid w:val="00233E03"/>
    <w:rsid w:val="00233E63"/>
    <w:rsid w:val="00234540"/>
    <w:rsid w:val="00234863"/>
    <w:rsid w:val="00235144"/>
    <w:rsid w:val="002352A3"/>
    <w:rsid w:val="00235756"/>
    <w:rsid w:val="0023580F"/>
    <w:rsid w:val="00235F27"/>
    <w:rsid w:val="002361E9"/>
    <w:rsid w:val="0023632E"/>
    <w:rsid w:val="00236CDB"/>
    <w:rsid w:val="00237129"/>
    <w:rsid w:val="0023760C"/>
    <w:rsid w:val="002377F9"/>
    <w:rsid w:val="002404AA"/>
    <w:rsid w:val="0024067A"/>
    <w:rsid w:val="00240A16"/>
    <w:rsid w:val="00240A7D"/>
    <w:rsid w:val="00240AAC"/>
    <w:rsid w:val="00240D74"/>
    <w:rsid w:val="002416CD"/>
    <w:rsid w:val="00241936"/>
    <w:rsid w:val="00241C3A"/>
    <w:rsid w:val="00241C41"/>
    <w:rsid w:val="00242665"/>
    <w:rsid w:val="0024294C"/>
    <w:rsid w:val="0024321F"/>
    <w:rsid w:val="0024343B"/>
    <w:rsid w:val="00243731"/>
    <w:rsid w:val="00243B75"/>
    <w:rsid w:val="00243FF6"/>
    <w:rsid w:val="00244559"/>
    <w:rsid w:val="00244573"/>
    <w:rsid w:val="002451A1"/>
    <w:rsid w:val="0024542C"/>
    <w:rsid w:val="00245A43"/>
    <w:rsid w:val="0024614E"/>
    <w:rsid w:val="00246213"/>
    <w:rsid w:val="00246520"/>
    <w:rsid w:val="00247034"/>
    <w:rsid w:val="00247138"/>
    <w:rsid w:val="0024728B"/>
    <w:rsid w:val="00247341"/>
    <w:rsid w:val="00247362"/>
    <w:rsid w:val="00247B6F"/>
    <w:rsid w:val="002503EF"/>
    <w:rsid w:val="002505F7"/>
    <w:rsid w:val="00250638"/>
    <w:rsid w:val="00250872"/>
    <w:rsid w:val="002513FA"/>
    <w:rsid w:val="00251690"/>
    <w:rsid w:val="002519A8"/>
    <w:rsid w:val="00251C99"/>
    <w:rsid w:val="00251D87"/>
    <w:rsid w:val="00251F64"/>
    <w:rsid w:val="0025200F"/>
    <w:rsid w:val="002521FA"/>
    <w:rsid w:val="0025241A"/>
    <w:rsid w:val="00252496"/>
    <w:rsid w:val="00252534"/>
    <w:rsid w:val="00252822"/>
    <w:rsid w:val="00252A3F"/>
    <w:rsid w:val="00252B80"/>
    <w:rsid w:val="00252BD7"/>
    <w:rsid w:val="00252D02"/>
    <w:rsid w:val="0025334E"/>
    <w:rsid w:val="002537E6"/>
    <w:rsid w:val="00253809"/>
    <w:rsid w:val="0025384C"/>
    <w:rsid w:val="0025397E"/>
    <w:rsid w:val="00253F6B"/>
    <w:rsid w:val="002544D2"/>
    <w:rsid w:val="0025459E"/>
    <w:rsid w:val="00254655"/>
    <w:rsid w:val="002549F9"/>
    <w:rsid w:val="00254A7B"/>
    <w:rsid w:val="00254AA1"/>
    <w:rsid w:val="00254DA1"/>
    <w:rsid w:val="00254FFB"/>
    <w:rsid w:val="00255D55"/>
    <w:rsid w:val="00256148"/>
    <w:rsid w:val="002561C7"/>
    <w:rsid w:val="002565D3"/>
    <w:rsid w:val="00256670"/>
    <w:rsid w:val="00256877"/>
    <w:rsid w:val="00256A75"/>
    <w:rsid w:val="00256CA5"/>
    <w:rsid w:val="00256F70"/>
    <w:rsid w:val="002576C1"/>
    <w:rsid w:val="00257B7A"/>
    <w:rsid w:val="0026009E"/>
    <w:rsid w:val="00260142"/>
    <w:rsid w:val="0026125D"/>
    <w:rsid w:val="002613BA"/>
    <w:rsid w:val="0026173E"/>
    <w:rsid w:val="00261B9E"/>
    <w:rsid w:val="00262484"/>
    <w:rsid w:val="00262C0D"/>
    <w:rsid w:val="00262ED3"/>
    <w:rsid w:val="002631FD"/>
    <w:rsid w:val="00263261"/>
    <w:rsid w:val="0026363B"/>
    <w:rsid w:val="0026370B"/>
    <w:rsid w:val="002639E4"/>
    <w:rsid w:val="00263A32"/>
    <w:rsid w:val="00263D12"/>
    <w:rsid w:val="00263E53"/>
    <w:rsid w:val="00263E54"/>
    <w:rsid w:val="00264177"/>
    <w:rsid w:val="002643E3"/>
    <w:rsid w:val="002645AD"/>
    <w:rsid w:val="002647C6"/>
    <w:rsid w:val="00264B3F"/>
    <w:rsid w:val="00264BD7"/>
    <w:rsid w:val="002652C2"/>
    <w:rsid w:val="0026579D"/>
    <w:rsid w:val="00265AC2"/>
    <w:rsid w:val="00265AE0"/>
    <w:rsid w:val="00265C68"/>
    <w:rsid w:val="00265DDA"/>
    <w:rsid w:val="00265F58"/>
    <w:rsid w:val="00266018"/>
    <w:rsid w:val="0026641B"/>
    <w:rsid w:val="00266520"/>
    <w:rsid w:val="00266772"/>
    <w:rsid w:val="00266C20"/>
    <w:rsid w:val="0026713D"/>
    <w:rsid w:val="00267207"/>
    <w:rsid w:val="00267363"/>
    <w:rsid w:val="0026758B"/>
    <w:rsid w:val="0026781C"/>
    <w:rsid w:val="002679A8"/>
    <w:rsid w:val="00267A2E"/>
    <w:rsid w:val="0027013F"/>
    <w:rsid w:val="0027045E"/>
    <w:rsid w:val="0027126E"/>
    <w:rsid w:val="002715EC"/>
    <w:rsid w:val="002715F8"/>
    <w:rsid w:val="0027288B"/>
    <w:rsid w:val="00272974"/>
    <w:rsid w:val="00272C0C"/>
    <w:rsid w:val="0027301E"/>
    <w:rsid w:val="002732FA"/>
    <w:rsid w:val="00273D27"/>
    <w:rsid w:val="00274776"/>
    <w:rsid w:val="002749C5"/>
    <w:rsid w:val="00274A74"/>
    <w:rsid w:val="00274E80"/>
    <w:rsid w:val="0027565F"/>
    <w:rsid w:val="002756F8"/>
    <w:rsid w:val="00275795"/>
    <w:rsid w:val="00275B2C"/>
    <w:rsid w:val="00275D5C"/>
    <w:rsid w:val="00275D71"/>
    <w:rsid w:val="00275EFF"/>
    <w:rsid w:val="00275F4D"/>
    <w:rsid w:val="00275FA5"/>
    <w:rsid w:val="00276327"/>
    <w:rsid w:val="00276B0B"/>
    <w:rsid w:val="00276D54"/>
    <w:rsid w:val="00277253"/>
    <w:rsid w:val="00277399"/>
    <w:rsid w:val="00277572"/>
    <w:rsid w:val="00277E09"/>
    <w:rsid w:val="00277ED3"/>
    <w:rsid w:val="00280176"/>
    <w:rsid w:val="002807B0"/>
    <w:rsid w:val="0028089E"/>
    <w:rsid w:val="00280E84"/>
    <w:rsid w:val="002810BE"/>
    <w:rsid w:val="00281499"/>
    <w:rsid w:val="00281664"/>
    <w:rsid w:val="0028183A"/>
    <w:rsid w:val="002819B7"/>
    <w:rsid w:val="00281C34"/>
    <w:rsid w:val="002820F7"/>
    <w:rsid w:val="002823ED"/>
    <w:rsid w:val="002824FB"/>
    <w:rsid w:val="00282528"/>
    <w:rsid w:val="00282703"/>
    <w:rsid w:val="002827D6"/>
    <w:rsid w:val="002827EE"/>
    <w:rsid w:val="002828F1"/>
    <w:rsid w:val="00282AB5"/>
    <w:rsid w:val="00282B39"/>
    <w:rsid w:val="00283124"/>
    <w:rsid w:val="0028321B"/>
    <w:rsid w:val="00283656"/>
    <w:rsid w:val="00283739"/>
    <w:rsid w:val="00283786"/>
    <w:rsid w:val="0028381D"/>
    <w:rsid w:val="002838FC"/>
    <w:rsid w:val="00283DD1"/>
    <w:rsid w:val="002842DB"/>
    <w:rsid w:val="0028444C"/>
    <w:rsid w:val="00284B9B"/>
    <w:rsid w:val="00284D3C"/>
    <w:rsid w:val="00284D47"/>
    <w:rsid w:val="00284F5D"/>
    <w:rsid w:val="00285880"/>
    <w:rsid w:val="002859FE"/>
    <w:rsid w:val="00285BAB"/>
    <w:rsid w:val="00286030"/>
    <w:rsid w:val="00286033"/>
    <w:rsid w:val="00286311"/>
    <w:rsid w:val="002865B5"/>
    <w:rsid w:val="002867CF"/>
    <w:rsid w:val="00286E6F"/>
    <w:rsid w:val="00286F7C"/>
    <w:rsid w:val="002877B3"/>
    <w:rsid w:val="00287A07"/>
    <w:rsid w:val="00287DE2"/>
    <w:rsid w:val="00287E35"/>
    <w:rsid w:val="002909BF"/>
    <w:rsid w:val="00290B9E"/>
    <w:rsid w:val="002914B2"/>
    <w:rsid w:val="0029159C"/>
    <w:rsid w:val="00291AD5"/>
    <w:rsid w:val="00292701"/>
    <w:rsid w:val="00293504"/>
    <w:rsid w:val="00293919"/>
    <w:rsid w:val="00293E44"/>
    <w:rsid w:val="00294223"/>
    <w:rsid w:val="002948B8"/>
    <w:rsid w:val="00294DDE"/>
    <w:rsid w:val="0029511F"/>
    <w:rsid w:val="002956E0"/>
    <w:rsid w:val="0029599B"/>
    <w:rsid w:val="00295C18"/>
    <w:rsid w:val="00295D43"/>
    <w:rsid w:val="00295FEF"/>
    <w:rsid w:val="0029614E"/>
    <w:rsid w:val="00296F00"/>
    <w:rsid w:val="00297443"/>
    <w:rsid w:val="002A00A5"/>
    <w:rsid w:val="002A012D"/>
    <w:rsid w:val="002A01C8"/>
    <w:rsid w:val="002A0827"/>
    <w:rsid w:val="002A08A5"/>
    <w:rsid w:val="002A0E6B"/>
    <w:rsid w:val="002A0F36"/>
    <w:rsid w:val="002A11E7"/>
    <w:rsid w:val="002A1534"/>
    <w:rsid w:val="002A1536"/>
    <w:rsid w:val="002A1602"/>
    <w:rsid w:val="002A179C"/>
    <w:rsid w:val="002A1A13"/>
    <w:rsid w:val="002A2811"/>
    <w:rsid w:val="002A2CAC"/>
    <w:rsid w:val="002A30A7"/>
    <w:rsid w:val="002A3276"/>
    <w:rsid w:val="002A3765"/>
    <w:rsid w:val="002A3945"/>
    <w:rsid w:val="002A3B79"/>
    <w:rsid w:val="002A3F54"/>
    <w:rsid w:val="002A406F"/>
    <w:rsid w:val="002A4296"/>
    <w:rsid w:val="002A4311"/>
    <w:rsid w:val="002A4496"/>
    <w:rsid w:val="002A4719"/>
    <w:rsid w:val="002A4D3D"/>
    <w:rsid w:val="002A4E92"/>
    <w:rsid w:val="002A514C"/>
    <w:rsid w:val="002A51D3"/>
    <w:rsid w:val="002A547C"/>
    <w:rsid w:val="002A5572"/>
    <w:rsid w:val="002A5C5A"/>
    <w:rsid w:val="002A5F68"/>
    <w:rsid w:val="002A6045"/>
    <w:rsid w:val="002A6121"/>
    <w:rsid w:val="002A6368"/>
    <w:rsid w:val="002A6615"/>
    <w:rsid w:val="002A6945"/>
    <w:rsid w:val="002A6AE5"/>
    <w:rsid w:val="002A70C7"/>
    <w:rsid w:val="002A70F5"/>
    <w:rsid w:val="002A74CD"/>
    <w:rsid w:val="002A74F7"/>
    <w:rsid w:val="002A7599"/>
    <w:rsid w:val="002A7ABB"/>
    <w:rsid w:val="002A7E1D"/>
    <w:rsid w:val="002A7F2C"/>
    <w:rsid w:val="002B0169"/>
    <w:rsid w:val="002B02A4"/>
    <w:rsid w:val="002B0523"/>
    <w:rsid w:val="002B06D2"/>
    <w:rsid w:val="002B0708"/>
    <w:rsid w:val="002B0B76"/>
    <w:rsid w:val="002B1198"/>
    <w:rsid w:val="002B13EE"/>
    <w:rsid w:val="002B25B7"/>
    <w:rsid w:val="002B276E"/>
    <w:rsid w:val="002B2994"/>
    <w:rsid w:val="002B2A4C"/>
    <w:rsid w:val="002B2A9F"/>
    <w:rsid w:val="002B2C8D"/>
    <w:rsid w:val="002B3032"/>
    <w:rsid w:val="002B307C"/>
    <w:rsid w:val="002B309A"/>
    <w:rsid w:val="002B3BCB"/>
    <w:rsid w:val="002B3FE0"/>
    <w:rsid w:val="002B4911"/>
    <w:rsid w:val="002B4B05"/>
    <w:rsid w:val="002B4C1A"/>
    <w:rsid w:val="002B541F"/>
    <w:rsid w:val="002B58DF"/>
    <w:rsid w:val="002B58E6"/>
    <w:rsid w:val="002B5C74"/>
    <w:rsid w:val="002B6489"/>
    <w:rsid w:val="002B6D56"/>
    <w:rsid w:val="002B6D82"/>
    <w:rsid w:val="002B6D99"/>
    <w:rsid w:val="002B6DEC"/>
    <w:rsid w:val="002B752B"/>
    <w:rsid w:val="002B7E03"/>
    <w:rsid w:val="002C009E"/>
    <w:rsid w:val="002C00B9"/>
    <w:rsid w:val="002C00F8"/>
    <w:rsid w:val="002C0169"/>
    <w:rsid w:val="002C0441"/>
    <w:rsid w:val="002C0681"/>
    <w:rsid w:val="002C0972"/>
    <w:rsid w:val="002C0C85"/>
    <w:rsid w:val="002C0E76"/>
    <w:rsid w:val="002C0ED1"/>
    <w:rsid w:val="002C11D8"/>
    <w:rsid w:val="002C12DA"/>
    <w:rsid w:val="002C2070"/>
    <w:rsid w:val="002C20F1"/>
    <w:rsid w:val="002C23BC"/>
    <w:rsid w:val="002C241F"/>
    <w:rsid w:val="002C25CB"/>
    <w:rsid w:val="002C25DC"/>
    <w:rsid w:val="002C2791"/>
    <w:rsid w:val="002C2C1B"/>
    <w:rsid w:val="002C3071"/>
    <w:rsid w:val="002C3496"/>
    <w:rsid w:val="002C373B"/>
    <w:rsid w:val="002C3A4A"/>
    <w:rsid w:val="002C3AC7"/>
    <w:rsid w:val="002C3CA1"/>
    <w:rsid w:val="002C3D0E"/>
    <w:rsid w:val="002C40C8"/>
    <w:rsid w:val="002C428F"/>
    <w:rsid w:val="002C4619"/>
    <w:rsid w:val="002C48F3"/>
    <w:rsid w:val="002C49CD"/>
    <w:rsid w:val="002C49FD"/>
    <w:rsid w:val="002C4C73"/>
    <w:rsid w:val="002C5137"/>
    <w:rsid w:val="002C5745"/>
    <w:rsid w:val="002C5870"/>
    <w:rsid w:val="002C5CB6"/>
    <w:rsid w:val="002C5D08"/>
    <w:rsid w:val="002C5D5E"/>
    <w:rsid w:val="002C5F5F"/>
    <w:rsid w:val="002C6B9C"/>
    <w:rsid w:val="002C6C13"/>
    <w:rsid w:val="002C6C6B"/>
    <w:rsid w:val="002C6F04"/>
    <w:rsid w:val="002C70A3"/>
    <w:rsid w:val="002C7207"/>
    <w:rsid w:val="002C7370"/>
    <w:rsid w:val="002C7381"/>
    <w:rsid w:val="002C78C1"/>
    <w:rsid w:val="002C7DF6"/>
    <w:rsid w:val="002C7FBF"/>
    <w:rsid w:val="002D03E9"/>
    <w:rsid w:val="002D077A"/>
    <w:rsid w:val="002D099B"/>
    <w:rsid w:val="002D0D6D"/>
    <w:rsid w:val="002D1036"/>
    <w:rsid w:val="002D14E7"/>
    <w:rsid w:val="002D1641"/>
    <w:rsid w:val="002D16B8"/>
    <w:rsid w:val="002D175F"/>
    <w:rsid w:val="002D1AA4"/>
    <w:rsid w:val="002D1F8E"/>
    <w:rsid w:val="002D2D26"/>
    <w:rsid w:val="002D2DB9"/>
    <w:rsid w:val="002D2FCA"/>
    <w:rsid w:val="002D302E"/>
    <w:rsid w:val="002D42D0"/>
    <w:rsid w:val="002D4675"/>
    <w:rsid w:val="002D46D4"/>
    <w:rsid w:val="002D4B6C"/>
    <w:rsid w:val="002D4D6C"/>
    <w:rsid w:val="002D5328"/>
    <w:rsid w:val="002D5357"/>
    <w:rsid w:val="002D6225"/>
    <w:rsid w:val="002D64EF"/>
    <w:rsid w:val="002D6984"/>
    <w:rsid w:val="002D6BBC"/>
    <w:rsid w:val="002D714C"/>
    <w:rsid w:val="002D76FC"/>
    <w:rsid w:val="002D795E"/>
    <w:rsid w:val="002D7A30"/>
    <w:rsid w:val="002D7A3E"/>
    <w:rsid w:val="002D7B7D"/>
    <w:rsid w:val="002D7F94"/>
    <w:rsid w:val="002E0116"/>
    <w:rsid w:val="002E0F74"/>
    <w:rsid w:val="002E1024"/>
    <w:rsid w:val="002E10FB"/>
    <w:rsid w:val="002E1272"/>
    <w:rsid w:val="002E1A4E"/>
    <w:rsid w:val="002E24F1"/>
    <w:rsid w:val="002E2785"/>
    <w:rsid w:val="002E2787"/>
    <w:rsid w:val="002E2ACC"/>
    <w:rsid w:val="002E2BBE"/>
    <w:rsid w:val="002E316A"/>
    <w:rsid w:val="002E3689"/>
    <w:rsid w:val="002E3A8E"/>
    <w:rsid w:val="002E3E86"/>
    <w:rsid w:val="002E449B"/>
    <w:rsid w:val="002E463B"/>
    <w:rsid w:val="002E473F"/>
    <w:rsid w:val="002E4794"/>
    <w:rsid w:val="002E47E0"/>
    <w:rsid w:val="002E48CF"/>
    <w:rsid w:val="002E48E6"/>
    <w:rsid w:val="002E4D5C"/>
    <w:rsid w:val="002E4DD2"/>
    <w:rsid w:val="002E5674"/>
    <w:rsid w:val="002E56C5"/>
    <w:rsid w:val="002E59A8"/>
    <w:rsid w:val="002E5EDE"/>
    <w:rsid w:val="002E5F21"/>
    <w:rsid w:val="002E637C"/>
    <w:rsid w:val="002E646F"/>
    <w:rsid w:val="002E6700"/>
    <w:rsid w:val="002E68C7"/>
    <w:rsid w:val="002E6FC7"/>
    <w:rsid w:val="002E72D3"/>
    <w:rsid w:val="002E735F"/>
    <w:rsid w:val="002E74FA"/>
    <w:rsid w:val="002E77A4"/>
    <w:rsid w:val="002E78DA"/>
    <w:rsid w:val="002E7F3E"/>
    <w:rsid w:val="002F01A3"/>
    <w:rsid w:val="002F040A"/>
    <w:rsid w:val="002F0454"/>
    <w:rsid w:val="002F10C1"/>
    <w:rsid w:val="002F12F1"/>
    <w:rsid w:val="002F13E6"/>
    <w:rsid w:val="002F14CA"/>
    <w:rsid w:val="002F16B6"/>
    <w:rsid w:val="002F183F"/>
    <w:rsid w:val="002F1D2F"/>
    <w:rsid w:val="002F24D4"/>
    <w:rsid w:val="002F25F1"/>
    <w:rsid w:val="002F26CF"/>
    <w:rsid w:val="002F2A0B"/>
    <w:rsid w:val="002F2FA2"/>
    <w:rsid w:val="002F345A"/>
    <w:rsid w:val="002F3567"/>
    <w:rsid w:val="002F38C5"/>
    <w:rsid w:val="002F38E2"/>
    <w:rsid w:val="002F394B"/>
    <w:rsid w:val="002F47F1"/>
    <w:rsid w:val="002F4EFE"/>
    <w:rsid w:val="002F590F"/>
    <w:rsid w:val="002F6001"/>
    <w:rsid w:val="002F6114"/>
    <w:rsid w:val="002F63FA"/>
    <w:rsid w:val="002F6687"/>
    <w:rsid w:val="002F679A"/>
    <w:rsid w:val="002F6891"/>
    <w:rsid w:val="002F6898"/>
    <w:rsid w:val="002F697C"/>
    <w:rsid w:val="002F6C11"/>
    <w:rsid w:val="002F6C66"/>
    <w:rsid w:val="002F71E1"/>
    <w:rsid w:val="002F734E"/>
    <w:rsid w:val="002F78D3"/>
    <w:rsid w:val="002F7C7C"/>
    <w:rsid w:val="002F7EF8"/>
    <w:rsid w:val="003000CC"/>
    <w:rsid w:val="003004CB"/>
    <w:rsid w:val="0030110A"/>
    <w:rsid w:val="00301314"/>
    <w:rsid w:val="003014CC"/>
    <w:rsid w:val="00301593"/>
    <w:rsid w:val="0030177D"/>
    <w:rsid w:val="00301BE6"/>
    <w:rsid w:val="00301CD4"/>
    <w:rsid w:val="00302377"/>
    <w:rsid w:val="003027AA"/>
    <w:rsid w:val="003028DC"/>
    <w:rsid w:val="00302BEC"/>
    <w:rsid w:val="0030383E"/>
    <w:rsid w:val="003039CC"/>
    <w:rsid w:val="00303BB1"/>
    <w:rsid w:val="00303E2D"/>
    <w:rsid w:val="00303EB6"/>
    <w:rsid w:val="00304185"/>
    <w:rsid w:val="0030436A"/>
    <w:rsid w:val="00304924"/>
    <w:rsid w:val="00304A27"/>
    <w:rsid w:val="0030508D"/>
    <w:rsid w:val="003053D1"/>
    <w:rsid w:val="003054B4"/>
    <w:rsid w:val="003056DA"/>
    <w:rsid w:val="00305AE2"/>
    <w:rsid w:val="00305E20"/>
    <w:rsid w:val="00305FDC"/>
    <w:rsid w:val="0030608D"/>
    <w:rsid w:val="00306322"/>
    <w:rsid w:val="003063CB"/>
    <w:rsid w:val="00306ED7"/>
    <w:rsid w:val="003076DD"/>
    <w:rsid w:val="00307C1F"/>
    <w:rsid w:val="00307DF2"/>
    <w:rsid w:val="00310030"/>
    <w:rsid w:val="003100FE"/>
    <w:rsid w:val="0031042F"/>
    <w:rsid w:val="0031058E"/>
    <w:rsid w:val="003109EA"/>
    <w:rsid w:val="00310A95"/>
    <w:rsid w:val="00310C31"/>
    <w:rsid w:val="00310E42"/>
    <w:rsid w:val="00311157"/>
    <w:rsid w:val="00311643"/>
    <w:rsid w:val="00311A95"/>
    <w:rsid w:val="00311BA8"/>
    <w:rsid w:val="00311F92"/>
    <w:rsid w:val="00312163"/>
    <w:rsid w:val="00312533"/>
    <w:rsid w:val="0031297B"/>
    <w:rsid w:val="00312A30"/>
    <w:rsid w:val="00312C4D"/>
    <w:rsid w:val="00312D3D"/>
    <w:rsid w:val="00313B56"/>
    <w:rsid w:val="003140BF"/>
    <w:rsid w:val="00314135"/>
    <w:rsid w:val="00314270"/>
    <w:rsid w:val="003143B9"/>
    <w:rsid w:val="00314431"/>
    <w:rsid w:val="00314513"/>
    <w:rsid w:val="0031464F"/>
    <w:rsid w:val="003146ED"/>
    <w:rsid w:val="00314812"/>
    <w:rsid w:val="00314914"/>
    <w:rsid w:val="00314A59"/>
    <w:rsid w:val="00314B23"/>
    <w:rsid w:val="00314B4C"/>
    <w:rsid w:val="00314CF4"/>
    <w:rsid w:val="00314D9C"/>
    <w:rsid w:val="003153BC"/>
    <w:rsid w:val="0031547B"/>
    <w:rsid w:val="003154B3"/>
    <w:rsid w:val="00315887"/>
    <w:rsid w:val="00315E01"/>
    <w:rsid w:val="003162E1"/>
    <w:rsid w:val="00316308"/>
    <w:rsid w:val="00316352"/>
    <w:rsid w:val="003163D2"/>
    <w:rsid w:val="003164DC"/>
    <w:rsid w:val="00316881"/>
    <w:rsid w:val="00316A2A"/>
    <w:rsid w:val="00316C41"/>
    <w:rsid w:val="00316CE2"/>
    <w:rsid w:val="00316F69"/>
    <w:rsid w:val="00317600"/>
    <w:rsid w:val="003179B9"/>
    <w:rsid w:val="00317A21"/>
    <w:rsid w:val="00317B9C"/>
    <w:rsid w:val="00320956"/>
    <w:rsid w:val="00320AD3"/>
    <w:rsid w:val="00320B8D"/>
    <w:rsid w:val="00320C25"/>
    <w:rsid w:val="00321247"/>
    <w:rsid w:val="0032133E"/>
    <w:rsid w:val="003213F5"/>
    <w:rsid w:val="00321669"/>
    <w:rsid w:val="0032181F"/>
    <w:rsid w:val="0032204B"/>
    <w:rsid w:val="003228D1"/>
    <w:rsid w:val="00322FAF"/>
    <w:rsid w:val="00323256"/>
    <w:rsid w:val="003232C3"/>
    <w:rsid w:val="003237E9"/>
    <w:rsid w:val="003238F4"/>
    <w:rsid w:val="00323BAD"/>
    <w:rsid w:val="00323D6A"/>
    <w:rsid w:val="00323D8A"/>
    <w:rsid w:val="003242A5"/>
    <w:rsid w:val="003243E1"/>
    <w:rsid w:val="003249F4"/>
    <w:rsid w:val="00324C41"/>
    <w:rsid w:val="00324F32"/>
    <w:rsid w:val="00325347"/>
    <w:rsid w:val="0032574E"/>
    <w:rsid w:val="0032583E"/>
    <w:rsid w:val="00325893"/>
    <w:rsid w:val="00325CC1"/>
    <w:rsid w:val="00326338"/>
    <w:rsid w:val="00326915"/>
    <w:rsid w:val="00326A53"/>
    <w:rsid w:val="0032737B"/>
    <w:rsid w:val="0032738A"/>
    <w:rsid w:val="0032759B"/>
    <w:rsid w:val="00327C8A"/>
    <w:rsid w:val="00327EF7"/>
    <w:rsid w:val="00330006"/>
    <w:rsid w:val="0033050B"/>
    <w:rsid w:val="00330766"/>
    <w:rsid w:val="0033080F"/>
    <w:rsid w:val="003309B1"/>
    <w:rsid w:val="00331308"/>
    <w:rsid w:val="00331373"/>
    <w:rsid w:val="00331621"/>
    <w:rsid w:val="00331B64"/>
    <w:rsid w:val="00331BC2"/>
    <w:rsid w:val="00331FE4"/>
    <w:rsid w:val="003320E6"/>
    <w:rsid w:val="00332103"/>
    <w:rsid w:val="00332809"/>
    <w:rsid w:val="00332D73"/>
    <w:rsid w:val="00333037"/>
    <w:rsid w:val="00333304"/>
    <w:rsid w:val="003338A6"/>
    <w:rsid w:val="0033410C"/>
    <w:rsid w:val="0033495F"/>
    <w:rsid w:val="00334F02"/>
    <w:rsid w:val="00334F6A"/>
    <w:rsid w:val="0033510F"/>
    <w:rsid w:val="00335340"/>
    <w:rsid w:val="0033553F"/>
    <w:rsid w:val="00335637"/>
    <w:rsid w:val="00335643"/>
    <w:rsid w:val="003356F0"/>
    <w:rsid w:val="0033570A"/>
    <w:rsid w:val="00335AA5"/>
    <w:rsid w:val="00335C88"/>
    <w:rsid w:val="00335CC3"/>
    <w:rsid w:val="00335CE9"/>
    <w:rsid w:val="00335D48"/>
    <w:rsid w:val="00335D72"/>
    <w:rsid w:val="00335E93"/>
    <w:rsid w:val="00336139"/>
    <w:rsid w:val="00336436"/>
    <w:rsid w:val="00336BCC"/>
    <w:rsid w:val="00337AFB"/>
    <w:rsid w:val="00340354"/>
    <w:rsid w:val="00340401"/>
    <w:rsid w:val="0034074C"/>
    <w:rsid w:val="00340BC5"/>
    <w:rsid w:val="00341755"/>
    <w:rsid w:val="003420F5"/>
    <w:rsid w:val="0034252C"/>
    <w:rsid w:val="003427EB"/>
    <w:rsid w:val="00342928"/>
    <w:rsid w:val="00342BC9"/>
    <w:rsid w:val="003432B5"/>
    <w:rsid w:val="00343392"/>
    <w:rsid w:val="00343A14"/>
    <w:rsid w:val="0034429D"/>
    <w:rsid w:val="003442D8"/>
    <w:rsid w:val="003444E5"/>
    <w:rsid w:val="00344767"/>
    <w:rsid w:val="00344842"/>
    <w:rsid w:val="00344906"/>
    <w:rsid w:val="00344F4D"/>
    <w:rsid w:val="00345560"/>
    <w:rsid w:val="00345606"/>
    <w:rsid w:val="003456E3"/>
    <w:rsid w:val="00345950"/>
    <w:rsid w:val="00345A7C"/>
    <w:rsid w:val="00345A85"/>
    <w:rsid w:val="00345AC3"/>
    <w:rsid w:val="00345B78"/>
    <w:rsid w:val="00345EE0"/>
    <w:rsid w:val="003461F0"/>
    <w:rsid w:val="003467D9"/>
    <w:rsid w:val="003467DC"/>
    <w:rsid w:val="00346E26"/>
    <w:rsid w:val="0034707B"/>
    <w:rsid w:val="0034711C"/>
    <w:rsid w:val="00347224"/>
    <w:rsid w:val="00347523"/>
    <w:rsid w:val="0034755D"/>
    <w:rsid w:val="00347684"/>
    <w:rsid w:val="00347DEC"/>
    <w:rsid w:val="00347E6E"/>
    <w:rsid w:val="00347F7A"/>
    <w:rsid w:val="0035051D"/>
    <w:rsid w:val="00350603"/>
    <w:rsid w:val="00350628"/>
    <w:rsid w:val="00350667"/>
    <w:rsid w:val="00350DD7"/>
    <w:rsid w:val="00350FF3"/>
    <w:rsid w:val="003513C3"/>
    <w:rsid w:val="003519CB"/>
    <w:rsid w:val="00351D64"/>
    <w:rsid w:val="00352680"/>
    <w:rsid w:val="00352B40"/>
    <w:rsid w:val="00352B5B"/>
    <w:rsid w:val="00352D6F"/>
    <w:rsid w:val="00353354"/>
    <w:rsid w:val="003538E3"/>
    <w:rsid w:val="003541F3"/>
    <w:rsid w:val="003543BF"/>
    <w:rsid w:val="00354C23"/>
    <w:rsid w:val="00354E0C"/>
    <w:rsid w:val="00355130"/>
    <w:rsid w:val="00355396"/>
    <w:rsid w:val="0035581B"/>
    <w:rsid w:val="00355940"/>
    <w:rsid w:val="00355BD0"/>
    <w:rsid w:val="00355C63"/>
    <w:rsid w:val="003563D9"/>
    <w:rsid w:val="003563E1"/>
    <w:rsid w:val="0035690A"/>
    <w:rsid w:val="0035749A"/>
    <w:rsid w:val="003603A6"/>
    <w:rsid w:val="0036040D"/>
    <w:rsid w:val="00360464"/>
    <w:rsid w:val="00360706"/>
    <w:rsid w:val="003607DC"/>
    <w:rsid w:val="0036086D"/>
    <w:rsid w:val="003608D9"/>
    <w:rsid w:val="0036092A"/>
    <w:rsid w:val="003616CB"/>
    <w:rsid w:val="0036188D"/>
    <w:rsid w:val="0036194C"/>
    <w:rsid w:val="00361CAB"/>
    <w:rsid w:val="00361DC4"/>
    <w:rsid w:val="00361F12"/>
    <w:rsid w:val="003621EE"/>
    <w:rsid w:val="0036240B"/>
    <w:rsid w:val="003625BD"/>
    <w:rsid w:val="003626C0"/>
    <w:rsid w:val="00362E1F"/>
    <w:rsid w:val="003637D2"/>
    <w:rsid w:val="00363810"/>
    <w:rsid w:val="003639D6"/>
    <w:rsid w:val="00364047"/>
    <w:rsid w:val="00364A0A"/>
    <w:rsid w:val="00364A98"/>
    <w:rsid w:val="00364C73"/>
    <w:rsid w:val="00364D45"/>
    <w:rsid w:val="003650CC"/>
    <w:rsid w:val="00365189"/>
    <w:rsid w:val="0036589B"/>
    <w:rsid w:val="00365BAA"/>
    <w:rsid w:val="00365DFC"/>
    <w:rsid w:val="00365E4A"/>
    <w:rsid w:val="003663A5"/>
    <w:rsid w:val="00366F40"/>
    <w:rsid w:val="00367023"/>
    <w:rsid w:val="0036723A"/>
    <w:rsid w:val="003674CE"/>
    <w:rsid w:val="00367C1F"/>
    <w:rsid w:val="00367D1F"/>
    <w:rsid w:val="003703CB"/>
    <w:rsid w:val="00370513"/>
    <w:rsid w:val="003706E1"/>
    <w:rsid w:val="003710FC"/>
    <w:rsid w:val="0037145E"/>
    <w:rsid w:val="00371630"/>
    <w:rsid w:val="003716D5"/>
    <w:rsid w:val="0037183E"/>
    <w:rsid w:val="003725FB"/>
    <w:rsid w:val="00372EA4"/>
    <w:rsid w:val="00373853"/>
    <w:rsid w:val="00373979"/>
    <w:rsid w:val="00373C26"/>
    <w:rsid w:val="00373CCA"/>
    <w:rsid w:val="00374134"/>
    <w:rsid w:val="003741F2"/>
    <w:rsid w:val="003744D3"/>
    <w:rsid w:val="003746D1"/>
    <w:rsid w:val="00374B14"/>
    <w:rsid w:val="00374E94"/>
    <w:rsid w:val="00375825"/>
    <w:rsid w:val="00375A27"/>
    <w:rsid w:val="00376633"/>
    <w:rsid w:val="00376720"/>
    <w:rsid w:val="00376768"/>
    <w:rsid w:val="00376785"/>
    <w:rsid w:val="00376A51"/>
    <w:rsid w:val="00376C36"/>
    <w:rsid w:val="003771E3"/>
    <w:rsid w:val="00377482"/>
    <w:rsid w:val="003774FD"/>
    <w:rsid w:val="00377793"/>
    <w:rsid w:val="00377D84"/>
    <w:rsid w:val="00377D93"/>
    <w:rsid w:val="00377F2A"/>
    <w:rsid w:val="00380571"/>
    <w:rsid w:val="0038057E"/>
    <w:rsid w:val="00380956"/>
    <w:rsid w:val="003810A9"/>
    <w:rsid w:val="003810D2"/>
    <w:rsid w:val="0038117F"/>
    <w:rsid w:val="003813CA"/>
    <w:rsid w:val="003819FB"/>
    <w:rsid w:val="0038241F"/>
    <w:rsid w:val="003825B6"/>
    <w:rsid w:val="00382BC5"/>
    <w:rsid w:val="00382C49"/>
    <w:rsid w:val="003831EA"/>
    <w:rsid w:val="00383204"/>
    <w:rsid w:val="0038327A"/>
    <w:rsid w:val="00383535"/>
    <w:rsid w:val="0038355D"/>
    <w:rsid w:val="00383A83"/>
    <w:rsid w:val="00384480"/>
    <w:rsid w:val="00384767"/>
    <w:rsid w:val="00385474"/>
    <w:rsid w:val="003854B9"/>
    <w:rsid w:val="00385EDC"/>
    <w:rsid w:val="0038604A"/>
    <w:rsid w:val="00386934"/>
    <w:rsid w:val="003869D2"/>
    <w:rsid w:val="00386BDA"/>
    <w:rsid w:val="00386DAC"/>
    <w:rsid w:val="00387442"/>
    <w:rsid w:val="0038753D"/>
    <w:rsid w:val="00387CD7"/>
    <w:rsid w:val="00387D73"/>
    <w:rsid w:val="00387FD9"/>
    <w:rsid w:val="003907B6"/>
    <w:rsid w:val="00390999"/>
    <w:rsid w:val="00390AE1"/>
    <w:rsid w:val="00390EB5"/>
    <w:rsid w:val="0039180A"/>
    <w:rsid w:val="003918C6"/>
    <w:rsid w:val="00391EB3"/>
    <w:rsid w:val="00392164"/>
    <w:rsid w:val="00392792"/>
    <w:rsid w:val="00392847"/>
    <w:rsid w:val="00392C40"/>
    <w:rsid w:val="00392FCC"/>
    <w:rsid w:val="00393C16"/>
    <w:rsid w:val="00393DA9"/>
    <w:rsid w:val="003943AA"/>
    <w:rsid w:val="00394636"/>
    <w:rsid w:val="00394706"/>
    <w:rsid w:val="00394796"/>
    <w:rsid w:val="00394B06"/>
    <w:rsid w:val="00394BB0"/>
    <w:rsid w:val="00394C2C"/>
    <w:rsid w:val="00394CAC"/>
    <w:rsid w:val="0039509E"/>
    <w:rsid w:val="003957EA"/>
    <w:rsid w:val="00396019"/>
    <w:rsid w:val="0039642B"/>
    <w:rsid w:val="00396849"/>
    <w:rsid w:val="00396925"/>
    <w:rsid w:val="003971C2"/>
    <w:rsid w:val="00397BC1"/>
    <w:rsid w:val="00397F52"/>
    <w:rsid w:val="003A001B"/>
    <w:rsid w:val="003A0593"/>
    <w:rsid w:val="003A0864"/>
    <w:rsid w:val="003A0995"/>
    <w:rsid w:val="003A111F"/>
    <w:rsid w:val="003A1197"/>
    <w:rsid w:val="003A12B1"/>
    <w:rsid w:val="003A15D3"/>
    <w:rsid w:val="003A18C4"/>
    <w:rsid w:val="003A20CF"/>
    <w:rsid w:val="003A20FE"/>
    <w:rsid w:val="003A21A6"/>
    <w:rsid w:val="003A2318"/>
    <w:rsid w:val="003A26C8"/>
    <w:rsid w:val="003A26D5"/>
    <w:rsid w:val="003A2C2C"/>
    <w:rsid w:val="003A31B8"/>
    <w:rsid w:val="003A34AC"/>
    <w:rsid w:val="003A3822"/>
    <w:rsid w:val="003A3B8B"/>
    <w:rsid w:val="003A3BD9"/>
    <w:rsid w:val="003A430D"/>
    <w:rsid w:val="003A44D8"/>
    <w:rsid w:val="003A44E3"/>
    <w:rsid w:val="003A44F2"/>
    <w:rsid w:val="003A4947"/>
    <w:rsid w:val="003A4C42"/>
    <w:rsid w:val="003A4CCF"/>
    <w:rsid w:val="003A5160"/>
    <w:rsid w:val="003A5692"/>
    <w:rsid w:val="003A58AD"/>
    <w:rsid w:val="003A58AE"/>
    <w:rsid w:val="003A59DC"/>
    <w:rsid w:val="003A5A91"/>
    <w:rsid w:val="003A5F5A"/>
    <w:rsid w:val="003A6075"/>
    <w:rsid w:val="003A62B9"/>
    <w:rsid w:val="003A6607"/>
    <w:rsid w:val="003A66F5"/>
    <w:rsid w:val="003A68B2"/>
    <w:rsid w:val="003A6AC8"/>
    <w:rsid w:val="003A6C70"/>
    <w:rsid w:val="003A6F5E"/>
    <w:rsid w:val="003A7265"/>
    <w:rsid w:val="003A72B0"/>
    <w:rsid w:val="003A735D"/>
    <w:rsid w:val="003A73E3"/>
    <w:rsid w:val="003A7765"/>
    <w:rsid w:val="003A7D11"/>
    <w:rsid w:val="003A7F92"/>
    <w:rsid w:val="003B07F2"/>
    <w:rsid w:val="003B0A00"/>
    <w:rsid w:val="003B0AB1"/>
    <w:rsid w:val="003B0ABD"/>
    <w:rsid w:val="003B12A7"/>
    <w:rsid w:val="003B1793"/>
    <w:rsid w:val="003B1CE9"/>
    <w:rsid w:val="003B2004"/>
    <w:rsid w:val="003B266C"/>
    <w:rsid w:val="003B2B0F"/>
    <w:rsid w:val="003B2C30"/>
    <w:rsid w:val="003B2CE2"/>
    <w:rsid w:val="003B31E0"/>
    <w:rsid w:val="003B3FCB"/>
    <w:rsid w:val="003B41EB"/>
    <w:rsid w:val="003B4348"/>
    <w:rsid w:val="003B4E36"/>
    <w:rsid w:val="003B4F07"/>
    <w:rsid w:val="003B51E7"/>
    <w:rsid w:val="003B5B59"/>
    <w:rsid w:val="003B5EE1"/>
    <w:rsid w:val="003B6010"/>
    <w:rsid w:val="003B633C"/>
    <w:rsid w:val="003B654E"/>
    <w:rsid w:val="003B667C"/>
    <w:rsid w:val="003B6B80"/>
    <w:rsid w:val="003B6C23"/>
    <w:rsid w:val="003B6CB5"/>
    <w:rsid w:val="003B7163"/>
    <w:rsid w:val="003B7C51"/>
    <w:rsid w:val="003B7C74"/>
    <w:rsid w:val="003C01C2"/>
    <w:rsid w:val="003C051A"/>
    <w:rsid w:val="003C0860"/>
    <w:rsid w:val="003C092B"/>
    <w:rsid w:val="003C093A"/>
    <w:rsid w:val="003C0B37"/>
    <w:rsid w:val="003C0D2E"/>
    <w:rsid w:val="003C0E35"/>
    <w:rsid w:val="003C10DE"/>
    <w:rsid w:val="003C1417"/>
    <w:rsid w:val="003C1498"/>
    <w:rsid w:val="003C155F"/>
    <w:rsid w:val="003C1763"/>
    <w:rsid w:val="003C1B19"/>
    <w:rsid w:val="003C1B2C"/>
    <w:rsid w:val="003C1E13"/>
    <w:rsid w:val="003C22EB"/>
    <w:rsid w:val="003C2729"/>
    <w:rsid w:val="003C2771"/>
    <w:rsid w:val="003C2B4F"/>
    <w:rsid w:val="003C2C3B"/>
    <w:rsid w:val="003C34C0"/>
    <w:rsid w:val="003C3764"/>
    <w:rsid w:val="003C37B8"/>
    <w:rsid w:val="003C4C05"/>
    <w:rsid w:val="003C4E91"/>
    <w:rsid w:val="003C4F90"/>
    <w:rsid w:val="003C5189"/>
    <w:rsid w:val="003C6989"/>
    <w:rsid w:val="003C6BBD"/>
    <w:rsid w:val="003C705D"/>
    <w:rsid w:val="003C7558"/>
    <w:rsid w:val="003C75BB"/>
    <w:rsid w:val="003C77B7"/>
    <w:rsid w:val="003C7953"/>
    <w:rsid w:val="003C7B00"/>
    <w:rsid w:val="003D0251"/>
    <w:rsid w:val="003D0454"/>
    <w:rsid w:val="003D05DF"/>
    <w:rsid w:val="003D099B"/>
    <w:rsid w:val="003D0A1F"/>
    <w:rsid w:val="003D0B09"/>
    <w:rsid w:val="003D0B3F"/>
    <w:rsid w:val="003D0E05"/>
    <w:rsid w:val="003D1DDA"/>
    <w:rsid w:val="003D2273"/>
    <w:rsid w:val="003D22D1"/>
    <w:rsid w:val="003D25E1"/>
    <w:rsid w:val="003D26FD"/>
    <w:rsid w:val="003D2B39"/>
    <w:rsid w:val="003D31EC"/>
    <w:rsid w:val="003D322A"/>
    <w:rsid w:val="003D34D3"/>
    <w:rsid w:val="003D35E2"/>
    <w:rsid w:val="003D3BB0"/>
    <w:rsid w:val="003D3FA9"/>
    <w:rsid w:val="003D4532"/>
    <w:rsid w:val="003D4762"/>
    <w:rsid w:val="003D4DCC"/>
    <w:rsid w:val="003D506D"/>
    <w:rsid w:val="003D507B"/>
    <w:rsid w:val="003D5B0E"/>
    <w:rsid w:val="003D5CD4"/>
    <w:rsid w:val="003D650D"/>
    <w:rsid w:val="003D751E"/>
    <w:rsid w:val="003D7BD1"/>
    <w:rsid w:val="003E0AD7"/>
    <w:rsid w:val="003E0E79"/>
    <w:rsid w:val="003E1142"/>
    <w:rsid w:val="003E13BD"/>
    <w:rsid w:val="003E1587"/>
    <w:rsid w:val="003E160E"/>
    <w:rsid w:val="003E17FD"/>
    <w:rsid w:val="003E1A4E"/>
    <w:rsid w:val="003E1AAC"/>
    <w:rsid w:val="003E1E39"/>
    <w:rsid w:val="003E1E6B"/>
    <w:rsid w:val="003E2016"/>
    <w:rsid w:val="003E219C"/>
    <w:rsid w:val="003E26BC"/>
    <w:rsid w:val="003E2C87"/>
    <w:rsid w:val="003E3108"/>
    <w:rsid w:val="003E3145"/>
    <w:rsid w:val="003E35F4"/>
    <w:rsid w:val="003E3983"/>
    <w:rsid w:val="003E3B6C"/>
    <w:rsid w:val="003E3F7E"/>
    <w:rsid w:val="003E4134"/>
    <w:rsid w:val="003E4572"/>
    <w:rsid w:val="003E45B2"/>
    <w:rsid w:val="003E464B"/>
    <w:rsid w:val="003E4E22"/>
    <w:rsid w:val="003E59C2"/>
    <w:rsid w:val="003E5B0B"/>
    <w:rsid w:val="003E6385"/>
    <w:rsid w:val="003E6402"/>
    <w:rsid w:val="003E687A"/>
    <w:rsid w:val="003E6A70"/>
    <w:rsid w:val="003E6FA2"/>
    <w:rsid w:val="003E7082"/>
    <w:rsid w:val="003E70B4"/>
    <w:rsid w:val="003E7283"/>
    <w:rsid w:val="003E7325"/>
    <w:rsid w:val="003E73C1"/>
    <w:rsid w:val="003E7490"/>
    <w:rsid w:val="003E7616"/>
    <w:rsid w:val="003F03A9"/>
    <w:rsid w:val="003F03CA"/>
    <w:rsid w:val="003F0F13"/>
    <w:rsid w:val="003F125A"/>
    <w:rsid w:val="003F1293"/>
    <w:rsid w:val="003F19FF"/>
    <w:rsid w:val="003F1C93"/>
    <w:rsid w:val="003F1FEF"/>
    <w:rsid w:val="003F20F2"/>
    <w:rsid w:val="003F27B1"/>
    <w:rsid w:val="003F311D"/>
    <w:rsid w:val="003F31E7"/>
    <w:rsid w:val="003F3686"/>
    <w:rsid w:val="003F4419"/>
    <w:rsid w:val="003F463A"/>
    <w:rsid w:val="003F4762"/>
    <w:rsid w:val="003F4C68"/>
    <w:rsid w:val="003F4FA4"/>
    <w:rsid w:val="003F500D"/>
    <w:rsid w:val="003F591E"/>
    <w:rsid w:val="003F5988"/>
    <w:rsid w:val="003F62CB"/>
    <w:rsid w:val="003F6783"/>
    <w:rsid w:val="003F67EB"/>
    <w:rsid w:val="003F74BE"/>
    <w:rsid w:val="003F76BA"/>
    <w:rsid w:val="003F7727"/>
    <w:rsid w:val="003F7F0E"/>
    <w:rsid w:val="004000D7"/>
    <w:rsid w:val="0040024D"/>
    <w:rsid w:val="0040029B"/>
    <w:rsid w:val="004005A0"/>
    <w:rsid w:val="0040083F"/>
    <w:rsid w:val="0040188C"/>
    <w:rsid w:val="00401BE9"/>
    <w:rsid w:val="00401CAF"/>
    <w:rsid w:val="00402056"/>
    <w:rsid w:val="00402821"/>
    <w:rsid w:val="00403C72"/>
    <w:rsid w:val="00403E0E"/>
    <w:rsid w:val="00404186"/>
    <w:rsid w:val="0040419B"/>
    <w:rsid w:val="00404370"/>
    <w:rsid w:val="004049DB"/>
    <w:rsid w:val="00404C4F"/>
    <w:rsid w:val="004052C9"/>
    <w:rsid w:val="0040592F"/>
    <w:rsid w:val="00406101"/>
    <w:rsid w:val="0040625E"/>
    <w:rsid w:val="00406271"/>
    <w:rsid w:val="00406E9A"/>
    <w:rsid w:val="00406FAC"/>
    <w:rsid w:val="0040745F"/>
    <w:rsid w:val="0040757E"/>
    <w:rsid w:val="00407724"/>
    <w:rsid w:val="00407A37"/>
    <w:rsid w:val="00407D9E"/>
    <w:rsid w:val="0041053E"/>
    <w:rsid w:val="0041097E"/>
    <w:rsid w:val="0041133F"/>
    <w:rsid w:val="00411429"/>
    <w:rsid w:val="0041157B"/>
    <w:rsid w:val="004116CF"/>
    <w:rsid w:val="0041198F"/>
    <w:rsid w:val="00411A9C"/>
    <w:rsid w:val="004120E7"/>
    <w:rsid w:val="00412164"/>
    <w:rsid w:val="0041218C"/>
    <w:rsid w:val="004128C8"/>
    <w:rsid w:val="00412E58"/>
    <w:rsid w:val="00413010"/>
    <w:rsid w:val="0041305D"/>
    <w:rsid w:val="00413720"/>
    <w:rsid w:val="00413948"/>
    <w:rsid w:val="00413F1A"/>
    <w:rsid w:val="00414347"/>
    <w:rsid w:val="0041470C"/>
    <w:rsid w:val="00414A65"/>
    <w:rsid w:val="00414FC2"/>
    <w:rsid w:val="00415499"/>
    <w:rsid w:val="004155E3"/>
    <w:rsid w:val="00415713"/>
    <w:rsid w:val="0041571E"/>
    <w:rsid w:val="00415DF2"/>
    <w:rsid w:val="00415ED7"/>
    <w:rsid w:val="004160AD"/>
    <w:rsid w:val="00416700"/>
    <w:rsid w:val="0041705C"/>
    <w:rsid w:val="0041746E"/>
    <w:rsid w:val="0041756C"/>
    <w:rsid w:val="00417703"/>
    <w:rsid w:val="00417BEC"/>
    <w:rsid w:val="00420502"/>
    <w:rsid w:val="00420D49"/>
    <w:rsid w:val="00420E79"/>
    <w:rsid w:val="00421148"/>
    <w:rsid w:val="0042120D"/>
    <w:rsid w:val="004215DA"/>
    <w:rsid w:val="00421D03"/>
    <w:rsid w:val="00421FF6"/>
    <w:rsid w:val="004220E3"/>
    <w:rsid w:val="00422185"/>
    <w:rsid w:val="0042249C"/>
    <w:rsid w:val="0042259E"/>
    <w:rsid w:val="004228AA"/>
    <w:rsid w:val="00422FDF"/>
    <w:rsid w:val="00423060"/>
    <w:rsid w:val="00423717"/>
    <w:rsid w:val="00424A17"/>
    <w:rsid w:val="00424B62"/>
    <w:rsid w:val="00424D1F"/>
    <w:rsid w:val="00424FA2"/>
    <w:rsid w:val="0042524B"/>
    <w:rsid w:val="00425532"/>
    <w:rsid w:val="0042588B"/>
    <w:rsid w:val="00425A12"/>
    <w:rsid w:val="00425C4E"/>
    <w:rsid w:val="00425D5E"/>
    <w:rsid w:val="00425E80"/>
    <w:rsid w:val="0042713E"/>
    <w:rsid w:val="00427417"/>
    <w:rsid w:val="004277EF"/>
    <w:rsid w:val="00427934"/>
    <w:rsid w:val="00427BE5"/>
    <w:rsid w:val="00427E4B"/>
    <w:rsid w:val="00427F06"/>
    <w:rsid w:val="004301BC"/>
    <w:rsid w:val="00430788"/>
    <w:rsid w:val="00430FC2"/>
    <w:rsid w:val="00431638"/>
    <w:rsid w:val="00431BBF"/>
    <w:rsid w:val="00431C6D"/>
    <w:rsid w:val="00431CB8"/>
    <w:rsid w:val="0043279C"/>
    <w:rsid w:val="00432A23"/>
    <w:rsid w:val="00433333"/>
    <w:rsid w:val="00433A2C"/>
    <w:rsid w:val="0043412D"/>
    <w:rsid w:val="00434934"/>
    <w:rsid w:val="00434CE3"/>
    <w:rsid w:val="00434DA5"/>
    <w:rsid w:val="00435102"/>
    <w:rsid w:val="004351D3"/>
    <w:rsid w:val="00435364"/>
    <w:rsid w:val="004355F7"/>
    <w:rsid w:val="00435956"/>
    <w:rsid w:val="00435D71"/>
    <w:rsid w:val="00435E4D"/>
    <w:rsid w:val="0043647A"/>
    <w:rsid w:val="0043649B"/>
    <w:rsid w:val="00436B97"/>
    <w:rsid w:val="00436BE7"/>
    <w:rsid w:val="00437692"/>
    <w:rsid w:val="0043775E"/>
    <w:rsid w:val="00437B3A"/>
    <w:rsid w:val="00437EE6"/>
    <w:rsid w:val="00437F3A"/>
    <w:rsid w:val="00440135"/>
    <w:rsid w:val="00440310"/>
    <w:rsid w:val="00440511"/>
    <w:rsid w:val="00440BFA"/>
    <w:rsid w:val="00440F6D"/>
    <w:rsid w:val="00440FE5"/>
    <w:rsid w:val="0044114C"/>
    <w:rsid w:val="004412CD"/>
    <w:rsid w:val="004415CE"/>
    <w:rsid w:val="0044166F"/>
    <w:rsid w:val="00441A5A"/>
    <w:rsid w:val="004421AC"/>
    <w:rsid w:val="00442284"/>
    <w:rsid w:val="004425F2"/>
    <w:rsid w:val="00442738"/>
    <w:rsid w:val="004430B0"/>
    <w:rsid w:val="004431B3"/>
    <w:rsid w:val="00443652"/>
    <w:rsid w:val="0044367C"/>
    <w:rsid w:val="00443C87"/>
    <w:rsid w:val="00443DED"/>
    <w:rsid w:val="00443F8F"/>
    <w:rsid w:val="0044400D"/>
    <w:rsid w:val="00444400"/>
    <w:rsid w:val="004445C7"/>
    <w:rsid w:val="00444E29"/>
    <w:rsid w:val="00445051"/>
    <w:rsid w:val="0044530A"/>
    <w:rsid w:val="00445518"/>
    <w:rsid w:val="0044564C"/>
    <w:rsid w:val="00445D17"/>
    <w:rsid w:val="00445DA4"/>
    <w:rsid w:val="00445E24"/>
    <w:rsid w:val="00446108"/>
    <w:rsid w:val="00446257"/>
    <w:rsid w:val="00446297"/>
    <w:rsid w:val="004464A0"/>
    <w:rsid w:val="00446CED"/>
    <w:rsid w:val="00446F82"/>
    <w:rsid w:val="004471E1"/>
    <w:rsid w:val="004471FF"/>
    <w:rsid w:val="00447C75"/>
    <w:rsid w:val="00447CD8"/>
    <w:rsid w:val="00447EC0"/>
    <w:rsid w:val="0045127A"/>
    <w:rsid w:val="00451455"/>
    <w:rsid w:val="00451894"/>
    <w:rsid w:val="00451933"/>
    <w:rsid w:val="00451D77"/>
    <w:rsid w:val="004523EB"/>
    <w:rsid w:val="004524C3"/>
    <w:rsid w:val="00452691"/>
    <w:rsid w:val="00452D2F"/>
    <w:rsid w:val="00452E66"/>
    <w:rsid w:val="00452FE8"/>
    <w:rsid w:val="00453291"/>
    <w:rsid w:val="004533C1"/>
    <w:rsid w:val="0045380B"/>
    <w:rsid w:val="00453CBA"/>
    <w:rsid w:val="00453D6F"/>
    <w:rsid w:val="0045434C"/>
    <w:rsid w:val="00454D1F"/>
    <w:rsid w:val="00454E5E"/>
    <w:rsid w:val="00455269"/>
    <w:rsid w:val="004554FF"/>
    <w:rsid w:val="00455626"/>
    <w:rsid w:val="0045563E"/>
    <w:rsid w:val="00455BBA"/>
    <w:rsid w:val="00455DF1"/>
    <w:rsid w:val="00456001"/>
    <w:rsid w:val="004563B0"/>
    <w:rsid w:val="00456431"/>
    <w:rsid w:val="0045698D"/>
    <w:rsid w:val="00457233"/>
    <w:rsid w:val="004572D8"/>
    <w:rsid w:val="0045756E"/>
    <w:rsid w:val="00457A4F"/>
    <w:rsid w:val="00457B70"/>
    <w:rsid w:val="00457BD8"/>
    <w:rsid w:val="00460090"/>
    <w:rsid w:val="00460CC6"/>
    <w:rsid w:val="00460D34"/>
    <w:rsid w:val="004611E8"/>
    <w:rsid w:val="00461405"/>
    <w:rsid w:val="00461A7B"/>
    <w:rsid w:val="00462357"/>
    <w:rsid w:val="0046282D"/>
    <w:rsid w:val="00462847"/>
    <w:rsid w:val="00462B80"/>
    <w:rsid w:val="00462D14"/>
    <w:rsid w:val="004630A0"/>
    <w:rsid w:val="00463137"/>
    <w:rsid w:val="004632A9"/>
    <w:rsid w:val="004635AA"/>
    <w:rsid w:val="004635CA"/>
    <w:rsid w:val="004636F6"/>
    <w:rsid w:val="00463743"/>
    <w:rsid w:val="00463889"/>
    <w:rsid w:val="00463989"/>
    <w:rsid w:val="00463CBE"/>
    <w:rsid w:val="00463F5D"/>
    <w:rsid w:val="0046435E"/>
    <w:rsid w:val="00464719"/>
    <w:rsid w:val="0046506A"/>
    <w:rsid w:val="00465532"/>
    <w:rsid w:val="004655AE"/>
    <w:rsid w:val="0046576E"/>
    <w:rsid w:val="00465911"/>
    <w:rsid w:val="00465DD5"/>
    <w:rsid w:val="00465E01"/>
    <w:rsid w:val="00465F01"/>
    <w:rsid w:val="00466090"/>
    <w:rsid w:val="004662CB"/>
    <w:rsid w:val="00466423"/>
    <w:rsid w:val="0046660D"/>
    <w:rsid w:val="004669B9"/>
    <w:rsid w:val="00466DF3"/>
    <w:rsid w:val="00466F35"/>
    <w:rsid w:val="00466F51"/>
    <w:rsid w:val="004670F7"/>
    <w:rsid w:val="004673E8"/>
    <w:rsid w:val="004674B6"/>
    <w:rsid w:val="00467693"/>
    <w:rsid w:val="004677FC"/>
    <w:rsid w:val="004678F8"/>
    <w:rsid w:val="00467BAC"/>
    <w:rsid w:val="00470571"/>
    <w:rsid w:val="0047092D"/>
    <w:rsid w:val="004715D2"/>
    <w:rsid w:val="004717BB"/>
    <w:rsid w:val="00471BBA"/>
    <w:rsid w:val="00471EAE"/>
    <w:rsid w:val="00471F36"/>
    <w:rsid w:val="00472446"/>
    <w:rsid w:val="00472504"/>
    <w:rsid w:val="0047294F"/>
    <w:rsid w:val="00472A06"/>
    <w:rsid w:val="00472C39"/>
    <w:rsid w:val="004732F7"/>
    <w:rsid w:val="00474B89"/>
    <w:rsid w:val="00474D2C"/>
    <w:rsid w:val="00474EC1"/>
    <w:rsid w:val="00475203"/>
    <w:rsid w:val="004752C6"/>
    <w:rsid w:val="004754F1"/>
    <w:rsid w:val="0047592B"/>
    <w:rsid w:val="00475A90"/>
    <w:rsid w:val="00475EF9"/>
    <w:rsid w:val="00475F28"/>
    <w:rsid w:val="004763A8"/>
    <w:rsid w:val="00476463"/>
    <w:rsid w:val="00476A65"/>
    <w:rsid w:val="004771E2"/>
    <w:rsid w:val="004773A8"/>
    <w:rsid w:val="004776EE"/>
    <w:rsid w:val="0047794C"/>
    <w:rsid w:val="004779CC"/>
    <w:rsid w:val="00477CD9"/>
    <w:rsid w:val="00477FA3"/>
    <w:rsid w:val="004802B9"/>
    <w:rsid w:val="00480770"/>
    <w:rsid w:val="0048081A"/>
    <w:rsid w:val="0048141D"/>
    <w:rsid w:val="004814C1"/>
    <w:rsid w:val="0048168F"/>
    <w:rsid w:val="004816F4"/>
    <w:rsid w:val="00482067"/>
    <w:rsid w:val="0048239A"/>
    <w:rsid w:val="004823C5"/>
    <w:rsid w:val="0048316B"/>
    <w:rsid w:val="00483606"/>
    <w:rsid w:val="0048374F"/>
    <w:rsid w:val="00483DEE"/>
    <w:rsid w:val="004842E5"/>
    <w:rsid w:val="00484438"/>
    <w:rsid w:val="00484B84"/>
    <w:rsid w:val="00484C2F"/>
    <w:rsid w:val="00484FC5"/>
    <w:rsid w:val="004852F2"/>
    <w:rsid w:val="00485B9A"/>
    <w:rsid w:val="0048623D"/>
    <w:rsid w:val="00486576"/>
    <w:rsid w:val="00486746"/>
    <w:rsid w:val="004869A0"/>
    <w:rsid w:val="00487BC2"/>
    <w:rsid w:val="0049005C"/>
    <w:rsid w:val="004901CC"/>
    <w:rsid w:val="00490495"/>
    <w:rsid w:val="004909CF"/>
    <w:rsid w:val="00490C37"/>
    <w:rsid w:val="00490D55"/>
    <w:rsid w:val="00490F2D"/>
    <w:rsid w:val="004910A4"/>
    <w:rsid w:val="004910B4"/>
    <w:rsid w:val="004910FC"/>
    <w:rsid w:val="0049113A"/>
    <w:rsid w:val="004915DB"/>
    <w:rsid w:val="00491648"/>
    <w:rsid w:val="004916F5"/>
    <w:rsid w:val="00491745"/>
    <w:rsid w:val="004918DB"/>
    <w:rsid w:val="00492327"/>
    <w:rsid w:val="00492344"/>
    <w:rsid w:val="00492458"/>
    <w:rsid w:val="004932D1"/>
    <w:rsid w:val="00493619"/>
    <w:rsid w:val="00494479"/>
    <w:rsid w:val="00494DBF"/>
    <w:rsid w:val="00494FC4"/>
    <w:rsid w:val="004956FB"/>
    <w:rsid w:val="00495A43"/>
    <w:rsid w:val="00496174"/>
    <w:rsid w:val="00496358"/>
    <w:rsid w:val="004963C2"/>
    <w:rsid w:val="00496481"/>
    <w:rsid w:val="0049656D"/>
    <w:rsid w:val="004965A1"/>
    <w:rsid w:val="004965B7"/>
    <w:rsid w:val="00496650"/>
    <w:rsid w:val="00496DC2"/>
    <w:rsid w:val="004971E3"/>
    <w:rsid w:val="0049738B"/>
    <w:rsid w:val="00497659"/>
    <w:rsid w:val="00497DE1"/>
    <w:rsid w:val="004A0284"/>
    <w:rsid w:val="004A03B8"/>
    <w:rsid w:val="004A076A"/>
    <w:rsid w:val="004A0BA4"/>
    <w:rsid w:val="004A101F"/>
    <w:rsid w:val="004A106C"/>
    <w:rsid w:val="004A112A"/>
    <w:rsid w:val="004A122F"/>
    <w:rsid w:val="004A14C4"/>
    <w:rsid w:val="004A1AD4"/>
    <w:rsid w:val="004A1CBB"/>
    <w:rsid w:val="004A21DB"/>
    <w:rsid w:val="004A220A"/>
    <w:rsid w:val="004A223F"/>
    <w:rsid w:val="004A2457"/>
    <w:rsid w:val="004A25A6"/>
    <w:rsid w:val="004A27EC"/>
    <w:rsid w:val="004A2966"/>
    <w:rsid w:val="004A2A1E"/>
    <w:rsid w:val="004A2FE3"/>
    <w:rsid w:val="004A30C5"/>
    <w:rsid w:val="004A34EC"/>
    <w:rsid w:val="004A437A"/>
    <w:rsid w:val="004A478C"/>
    <w:rsid w:val="004A4F71"/>
    <w:rsid w:val="004A513F"/>
    <w:rsid w:val="004A547A"/>
    <w:rsid w:val="004A5649"/>
    <w:rsid w:val="004A586B"/>
    <w:rsid w:val="004A5AA2"/>
    <w:rsid w:val="004A5D33"/>
    <w:rsid w:val="004A6323"/>
    <w:rsid w:val="004A6A1F"/>
    <w:rsid w:val="004A6B97"/>
    <w:rsid w:val="004A6C18"/>
    <w:rsid w:val="004A74CA"/>
    <w:rsid w:val="004A7912"/>
    <w:rsid w:val="004A7ECF"/>
    <w:rsid w:val="004A7F6F"/>
    <w:rsid w:val="004B087F"/>
    <w:rsid w:val="004B0DB5"/>
    <w:rsid w:val="004B0F39"/>
    <w:rsid w:val="004B1A9B"/>
    <w:rsid w:val="004B1E92"/>
    <w:rsid w:val="004B1F48"/>
    <w:rsid w:val="004B1F7F"/>
    <w:rsid w:val="004B2319"/>
    <w:rsid w:val="004B24DA"/>
    <w:rsid w:val="004B2599"/>
    <w:rsid w:val="004B28BB"/>
    <w:rsid w:val="004B2CC8"/>
    <w:rsid w:val="004B2DF2"/>
    <w:rsid w:val="004B3134"/>
    <w:rsid w:val="004B31CB"/>
    <w:rsid w:val="004B32A0"/>
    <w:rsid w:val="004B333A"/>
    <w:rsid w:val="004B3881"/>
    <w:rsid w:val="004B418E"/>
    <w:rsid w:val="004B4268"/>
    <w:rsid w:val="004B42A0"/>
    <w:rsid w:val="004B4386"/>
    <w:rsid w:val="004B462E"/>
    <w:rsid w:val="004B4791"/>
    <w:rsid w:val="004B4F09"/>
    <w:rsid w:val="004B5CC4"/>
    <w:rsid w:val="004B5E8D"/>
    <w:rsid w:val="004B5EE9"/>
    <w:rsid w:val="004B5FCA"/>
    <w:rsid w:val="004B612B"/>
    <w:rsid w:val="004B6480"/>
    <w:rsid w:val="004B6693"/>
    <w:rsid w:val="004B6CCE"/>
    <w:rsid w:val="004B6EAA"/>
    <w:rsid w:val="004B7386"/>
    <w:rsid w:val="004B752C"/>
    <w:rsid w:val="004B7A3E"/>
    <w:rsid w:val="004B7A4E"/>
    <w:rsid w:val="004B7C22"/>
    <w:rsid w:val="004B7DEB"/>
    <w:rsid w:val="004B7FFD"/>
    <w:rsid w:val="004C072B"/>
    <w:rsid w:val="004C0ACF"/>
    <w:rsid w:val="004C0F70"/>
    <w:rsid w:val="004C1332"/>
    <w:rsid w:val="004C1898"/>
    <w:rsid w:val="004C1CE8"/>
    <w:rsid w:val="004C1FC2"/>
    <w:rsid w:val="004C22B0"/>
    <w:rsid w:val="004C242E"/>
    <w:rsid w:val="004C2A07"/>
    <w:rsid w:val="004C2A4D"/>
    <w:rsid w:val="004C2A82"/>
    <w:rsid w:val="004C2CF9"/>
    <w:rsid w:val="004C2FEB"/>
    <w:rsid w:val="004C36C9"/>
    <w:rsid w:val="004C3AA6"/>
    <w:rsid w:val="004C3AE4"/>
    <w:rsid w:val="004C3CA2"/>
    <w:rsid w:val="004C4267"/>
    <w:rsid w:val="004C4566"/>
    <w:rsid w:val="004C4C83"/>
    <w:rsid w:val="004C4E28"/>
    <w:rsid w:val="004C5042"/>
    <w:rsid w:val="004C630F"/>
    <w:rsid w:val="004C6C56"/>
    <w:rsid w:val="004C6CC0"/>
    <w:rsid w:val="004C71B6"/>
    <w:rsid w:val="004C7464"/>
    <w:rsid w:val="004C7F36"/>
    <w:rsid w:val="004D013C"/>
    <w:rsid w:val="004D0964"/>
    <w:rsid w:val="004D0A19"/>
    <w:rsid w:val="004D0FEF"/>
    <w:rsid w:val="004D1018"/>
    <w:rsid w:val="004D1707"/>
    <w:rsid w:val="004D1857"/>
    <w:rsid w:val="004D1931"/>
    <w:rsid w:val="004D215A"/>
    <w:rsid w:val="004D231D"/>
    <w:rsid w:val="004D23A0"/>
    <w:rsid w:val="004D2607"/>
    <w:rsid w:val="004D2717"/>
    <w:rsid w:val="004D2F89"/>
    <w:rsid w:val="004D3DD4"/>
    <w:rsid w:val="004D4129"/>
    <w:rsid w:val="004D441B"/>
    <w:rsid w:val="004D4565"/>
    <w:rsid w:val="004D48B7"/>
    <w:rsid w:val="004D4955"/>
    <w:rsid w:val="004D4A59"/>
    <w:rsid w:val="004D4C23"/>
    <w:rsid w:val="004D5A5F"/>
    <w:rsid w:val="004D5EA7"/>
    <w:rsid w:val="004D60B2"/>
    <w:rsid w:val="004D61A5"/>
    <w:rsid w:val="004D6473"/>
    <w:rsid w:val="004D658D"/>
    <w:rsid w:val="004D6A94"/>
    <w:rsid w:val="004D6CA3"/>
    <w:rsid w:val="004D6FBB"/>
    <w:rsid w:val="004D6FE3"/>
    <w:rsid w:val="004D70D4"/>
    <w:rsid w:val="004D75EE"/>
    <w:rsid w:val="004D761E"/>
    <w:rsid w:val="004D76BE"/>
    <w:rsid w:val="004D7917"/>
    <w:rsid w:val="004D7A40"/>
    <w:rsid w:val="004E0062"/>
    <w:rsid w:val="004E0432"/>
    <w:rsid w:val="004E072E"/>
    <w:rsid w:val="004E0877"/>
    <w:rsid w:val="004E0B44"/>
    <w:rsid w:val="004E120B"/>
    <w:rsid w:val="004E1428"/>
    <w:rsid w:val="004E17C2"/>
    <w:rsid w:val="004E1CED"/>
    <w:rsid w:val="004E2939"/>
    <w:rsid w:val="004E2A39"/>
    <w:rsid w:val="004E2B9E"/>
    <w:rsid w:val="004E2ED8"/>
    <w:rsid w:val="004E30AC"/>
    <w:rsid w:val="004E32A7"/>
    <w:rsid w:val="004E3312"/>
    <w:rsid w:val="004E3541"/>
    <w:rsid w:val="004E3A67"/>
    <w:rsid w:val="004E448B"/>
    <w:rsid w:val="004E47B2"/>
    <w:rsid w:val="004E5420"/>
    <w:rsid w:val="004E54B4"/>
    <w:rsid w:val="004E5AA1"/>
    <w:rsid w:val="004E602E"/>
    <w:rsid w:val="004E603F"/>
    <w:rsid w:val="004E6085"/>
    <w:rsid w:val="004E6350"/>
    <w:rsid w:val="004E6474"/>
    <w:rsid w:val="004E676E"/>
    <w:rsid w:val="004E6C04"/>
    <w:rsid w:val="004E6CEF"/>
    <w:rsid w:val="004E6EF7"/>
    <w:rsid w:val="004E74EB"/>
    <w:rsid w:val="004F0055"/>
    <w:rsid w:val="004F0212"/>
    <w:rsid w:val="004F0404"/>
    <w:rsid w:val="004F0488"/>
    <w:rsid w:val="004F095F"/>
    <w:rsid w:val="004F0AF7"/>
    <w:rsid w:val="004F0B8F"/>
    <w:rsid w:val="004F0BED"/>
    <w:rsid w:val="004F0F1C"/>
    <w:rsid w:val="004F0F7F"/>
    <w:rsid w:val="004F0FD6"/>
    <w:rsid w:val="004F10CE"/>
    <w:rsid w:val="004F1412"/>
    <w:rsid w:val="004F1894"/>
    <w:rsid w:val="004F196B"/>
    <w:rsid w:val="004F1A27"/>
    <w:rsid w:val="004F1CB3"/>
    <w:rsid w:val="004F24A3"/>
    <w:rsid w:val="004F28E5"/>
    <w:rsid w:val="004F32A1"/>
    <w:rsid w:val="004F32D6"/>
    <w:rsid w:val="004F36CC"/>
    <w:rsid w:val="004F3754"/>
    <w:rsid w:val="004F39DD"/>
    <w:rsid w:val="004F3B8D"/>
    <w:rsid w:val="004F3BBC"/>
    <w:rsid w:val="004F3C3E"/>
    <w:rsid w:val="004F3CCA"/>
    <w:rsid w:val="004F3EFA"/>
    <w:rsid w:val="004F45A0"/>
    <w:rsid w:val="004F4739"/>
    <w:rsid w:val="004F489E"/>
    <w:rsid w:val="004F492E"/>
    <w:rsid w:val="004F4A12"/>
    <w:rsid w:val="004F4CE4"/>
    <w:rsid w:val="004F4D2F"/>
    <w:rsid w:val="004F4E11"/>
    <w:rsid w:val="004F4EDD"/>
    <w:rsid w:val="004F53C4"/>
    <w:rsid w:val="004F5439"/>
    <w:rsid w:val="004F5530"/>
    <w:rsid w:val="004F5F33"/>
    <w:rsid w:val="004F5FEA"/>
    <w:rsid w:val="004F6066"/>
    <w:rsid w:val="004F6613"/>
    <w:rsid w:val="004F67A2"/>
    <w:rsid w:val="004F6A93"/>
    <w:rsid w:val="004F73CD"/>
    <w:rsid w:val="004F740F"/>
    <w:rsid w:val="004F74B9"/>
    <w:rsid w:val="004F74FA"/>
    <w:rsid w:val="004F76A2"/>
    <w:rsid w:val="004F78D0"/>
    <w:rsid w:val="004F7F63"/>
    <w:rsid w:val="00500054"/>
    <w:rsid w:val="005013CB"/>
    <w:rsid w:val="005015BD"/>
    <w:rsid w:val="005016DC"/>
    <w:rsid w:val="00501A97"/>
    <w:rsid w:val="00501D9E"/>
    <w:rsid w:val="00501E8B"/>
    <w:rsid w:val="00502183"/>
    <w:rsid w:val="005023D2"/>
    <w:rsid w:val="0050269C"/>
    <w:rsid w:val="00502986"/>
    <w:rsid w:val="005029CC"/>
    <w:rsid w:val="005029F6"/>
    <w:rsid w:val="00502B71"/>
    <w:rsid w:val="00502BE2"/>
    <w:rsid w:val="00502C50"/>
    <w:rsid w:val="00502F90"/>
    <w:rsid w:val="005036B4"/>
    <w:rsid w:val="005041D8"/>
    <w:rsid w:val="00504443"/>
    <w:rsid w:val="0050456F"/>
    <w:rsid w:val="005047B5"/>
    <w:rsid w:val="005048D4"/>
    <w:rsid w:val="0050563F"/>
    <w:rsid w:val="00505B6D"/>
    <w:rsid w:val="00505E26"/>
    <w:rsid w:val="00506154"/>
    <w:rsid w:val="00506190"/>
    <w:rsid w:val="00506B24"/>
    <w:rsid w:val="00507801"/>
    <w:rsid w:val="0050784A"/>
    <w:rsid w:val="00507EC9"/>
    <w:rsid w:val="00510670"/>
    <w:rsid w:val="005106B4"/>
    <w:rsid w:val="00510DFD"/>
    <w:rsid w:val="00510EB1"/>
    <w:rsid w:val="00510F52"/>
    <w:rsid w:val="005110CF"/>
    <w:rsid w:val="005113C7"/>
    <w:rsid w:val="00511592"/>
    <w:rsid w:val="0051188E"/>
    <w:rsid w:val="0051193C"/>
    <w:rsid w:val="00511E58"/>
    <w:rsid w:val="00512027"/>
    <w:rsid w:val="005120AB"/>
    <w:rsid w:val="005120F8"/>
    <w:rsid w:val="00512480"/>
    <w:rsid w:val="00512873"/>
    <w:rsid w:val="005128E9"/>
    <w:rsid w:val="00512A97"/>
    <w:rsid w:val="00512B16"/>
    <w:rsid w:val="005131B7"/>
    <w:rsid w:val="005131C4"/>
    <w:rsid w:val="005133F8"/>
    <w:rsid w:val="005134F0"/>
    <w:rsid w:val="005134F2"/>
    <w:rsid w:val="0051351C"/>
    <w:rsid w:val="005136DA"/>
    <w:rsid w:val="00513A17"/>
    <w:rsid w:val="00513B85"/>
    <w:rsid w:val="00513F7D"/>
    <w:rsid w:val="005140A6"/>
    <w:rsid w:val="0051418E"/>
    <w:rsid w:val="005141B4"/>
    <w:rsid w:val="005143F5"/>
    <w:rsid w:val="00514F1A"/>
    <w:rsid w:val="0051513D"/>
    <w:rsid w:val="0051520F"/>
    <w:rsid w:val="005155D4"/>
    <w:rsid w:val="005157E6"/>
    <w:rsid w:val="00515A1C"/>
    <w:rsid w:val="00515A71"/>
    <w:rsid w:val="00515B04"/>
    <w:rsid w:val="00516580"/>
    <w:rsid w:val="00516686"/>
    <w:rsid w:val="005167E0"/>
    <w:rsid w:val="00516A01"/>
    <w:rsid w:val="00516A94"/>
    <w:rsid w:val="00516E14"/>
    <w:rsid w:val="005170B0"/>
    <w:rsid w:val="0051790D"/>
    <w:rsid w:val="0051794E"/>
    <w:rsid w:val="00517AA2"/>
    <w:rsid w:val="00517E78"/>
    <w:rsid w:val="00520342"/>
    <w:rsid w:val="005209B9"/>
    <w:rsid w:val="00520E8F"/>
    <w:rsid w:val="00521FE4"/>
    <w:rsid w:val="00522443"/>
    <w:rsid w:val="0052252F"/>
    <w:rsid w:val="005226D8"/>
    <w:rsid w:val="0052273F"/>
    <w:rsid w:val="00522804"/>
    <w:rsid w:val="00522D86"/>
    <w:rsid w:val="00522D8F"/>
    <w:rsid w:val="00522FC5"/>
    <w:rsid w:val="0052312B"/>
    <w:rsid w:val="0052346F"/>
    <w:rsid w:val="00523A13"/>
    <w:rsid w:val="005242A6"/>
    <w:rsid w:val="0052430E"/>
    <w:rsid w:val="0052465F"/>
    <w:rsid w:val="00524A5F"/>
    <w:rsid w:val="00524E81"/>
    <w:rsid w:val="005256A5"/>
    <w:rsid w:val="00525A70"/>
    <w:rsid w:val="00525EA6"/>
    <w:rsid w:val="00525EF1"/>
    <w:rsid w:val="00525F14"/>
    <w:rsid w:val="005261A6"/>
    <w:rsid w:val="005264E5"/>
    <w:rsid w:val="00526C6D"/>
    <w:rsid w:val="00526E0A"/>
    <w:rsid w:val="00526F62"/>
    <w:rsid w:val="005272F7"/>
    <w:rsid w:val="0052753D"/>
    <w:rsid w:val="00527642"/>
    <w:rsid w:val="005276C9"/>
    <w:rsid w:val="00527963"/>
    <w:rsid w:val="00527B41"/>
    <w:rsid w:val="00527F67"/>
    <w:rsid w:val="00530118"/>
    <w:rsid w:val="00530311"/>
    <w:rsid w:val="005308F0"/>
    <w:rsid w:val="00530D6F"/>
    <w:rsid w:val="00530DD8"/>
    <w:rsid w:val="00530F99"/>
    <w:rsid w:val="00531197"/>
    <w:rsid w:val="0053123D"/>
    <w:rsid w:val="005319F8"/>
    <w:rsid w:val="005321C1"/>
    <w:rsid w:val="0053265D"/>
    <w:rsid w:val="00532A78"/>
    <w:rsid w:val="00532CE1"/>
    <w:rsid w:val="00532D5C"/>
    <w:rsid w:val="0053302C"/>
    <w:rsid w:val="005337A2"/>
    <w:rsid w:val="00533CF4"/>
    <w:rsid w:val="00533D96"/>
    <w:rsid w:val="00534056"/>
    <w:rsid w:val="00534877"/>
    <w:rsid w:val="005352DB"/>
    <w:rsid w:val="0053563A"/>
    <w:rsid w:val="00535865"/>
    <w:rsid w:val="0053638F"/>
    <w:rsid w:val="0053664B"/>
    <w:rsid w:val="00537281"/>
    <w:rsid w:val="00537364"/>
    <w:rsid w:val="00537473"/>
    <w:rsid w:val="00537628"/>
    <w:rsid w:val="00537A43"/>
    <w:rsid w:val="00537CE9"/>
    <w:rsid w:val="00540070"/>
    <w:rsid w:val="00540127"/>
    <w:rsid w:val="005406F6"/>
    <w:rsid w:val="005409AA"/>
    <w:rsid w:val="00540CD3"/>
    <w:rsid w:val="00540D37"/>
    <w:rsid w:val="00540F6B"/>
    <w:rsid w:val="005412D9"/>
    <w:rsid w:val="00541DEA"/>
    <w:rsid w:val="00541EE7"/>
    <w:rsid w:val="005421B9"/>
    <w:rsid w:val="005424AD"/>
    <w:rsid w:val="005425AD"/>
    <w:rsid w:val="00542AB9"/>
    <w:rsid w:val="00542C91"/>
    <w:rsid w:val="00542FA6"/>
    <w:rsid w:val="00543768"/>
    <w:rsid w:val="005437CB"/>
    <w:rsid w:val="0054391C"/>
    <w:rsid w:val="00543A6F"/>
    <w:rsid w:val="00543BD1"/>
    <w:rsid w:val="00544205"/>
    <w:rsid w:val="00544276"/>
    <w:rsid w:val="00544351"/>
    <w:rsid w:val="00544462"/>
    <w:rsid w:val="00544A75"/>
    <w:rsid w:val="00544EAE"/>
    <w:rsid w:val="00544F7F"/>
    <w:rsid w:val="005455B2"/>
    <w:rsid w:val="00545A0C"/>
    <w:rsid w:val="00545BFB"/>
    <w:rsid w:val="00545DDE"/>
    <w:rsid w:val="00546158"/>
    <w:rsid w:val="005464AD"/>
    <w:rsid w:val="00546536"/>
    <w:rsid w:val="00546AD2"/>
    <w:rsid w:val="00547886"/>
    <w:rsid w:val="005479BE"/>
    <w:rsid w:val="00547A20"/>
    <w:rsid w:val="00547CCB"/>
    <w:rsid w:val="00547DF4"/>
    <w:rsid w:val="00547F08"/>
    <w:rsid w:val="005500D3"/>
    <w:rsid w:val="00550432"/>
    <w:rsid w:val="00550703"/>
    <w:rsid w:val="00550B9B"/>
    <w:rsid w:val="00550F00"/>
    <w:rsid w:val="00550F0C"/>
    <w:rsid w:val="00551213"/>
    <w:rsid w:val="00551A20"/>
    <w:rsid w:val="00551D22"/>
    <w:rsid w:val="00551FEC"/>
    <w:rsid w:val="00552811"/>
    <w:rsid w:val="0055282D"/>
    <w:rsid w:val="00552AD6"/>
    <w:rsid w:val="00552C88"/>
    <w:rsid w:val="0055353E"/>
    <w:rsid w:val="005537CD"/>
    <w:rsid w:val="00553C8D"/>
    <w:rsid w:val="00553F58"/>
    <w:rsid w:val="005540DE"/>
    <w:rsid w:val="005542C4"/>
    <w:rsid w:val="00554A19"/>
    <w:rsid w:val="00555067"/>
    <w:rsid w:val="00555361"/>
    <w:rsid w:val="005559CA"/>
    <w:rsid w:val="00555C43"/>
    <w:rsid w:val="00555F01"/>
    <w:rsid w:val="0055614F"/>
    <w:rsid w:val="00556619"/>
    <w:rsid w:val="00556625"/>
    <w:rsid w:val="005568F5"/>
    <w:rsid w:val="00557198"/>
    <w:rsid w:val="005576CA"/>
    <w:rsid w:val="00557854"/>
    <w:rsid w:val="00560AF6"/>
    <w:rsid w:val="005612D7"/>
    <w:rsid w:val="00561643"/>
    <w:rsid w:val="00561784"/>
    <w:rsid w:val="00561955"/>
    <w:rsid w:val="00561A4E"/>
    <w:rsid w:val="00561A98"/>
    <w:rsid w:val="00561ACC"/>
    <w:rsid w:val="0056278B"/>
    <w:rsid w:val="005627AC"/>
    <w:rsid w:val="00562870"/>
    <w:rsid w:val="00562E92"/>
    <w:rsid w:val="00563401"/>
    <w:rsid w:val="005639BC"/>
    <w:rsid w:val="00563BB5"/>
    <w:rsid w:val="00564444"/>
    <w:rsid w:val="00564F40"/>
    <w:rsid w:val="005650D6"/>
    <w:rsid w:val="00565ABC"/>
    <w:rsid w:val="00565BF5"/>
    <w:rsid w:val="00565C34"/>
    <w:rsid w:val="00566323"/>
    <w:rsid w:val="005664C2"/>
    <w:rsid w:val="005669C6"/>
    <w:rsid w:val="005669C8"/>
    <w:rsid w:val="00566F48"/>
    <w:rsid w:val="005673C1"/>
    <w:rsid w:val="005674EA"/>
    <w:rsid w:val="00567539"/>
    <w:rsid w:val="0056781C"/>
    <w:rsid w:val="0056782A"/>
    <w:rsid w:val="0056789D"/>
    <w:rsid w:val="00567B8E"/>
    <w:rsid w:val="00567BBF"/>
    <w:rsid w:val="00567FF0"/>
    <w:rsid w:val="0057047B"/>
    <w:rsid w:val="005707C1"/>
    <w:rsid w:val="00570AB8"/>
    <w:rsid w:val="00570AF7"/>
    <w:rsid w:val="00570D43"/>
    <w:rsid w:val="00570F7E"/>
    <w:rsid w:val="005710BE"/>
    <w:rsid w:val="0057148D"/>
    <w:rsid w:val="005718DE"/>
    <w:rsid w:val="0057191D"/>
    <w:rsid w:val="00571961"/>
    <w:rsid w:val="00571D93"/>
    <w:rsid w:val="005724E2"/>
    <w:rsid w:val="00572523"/>
    <w:rsid w:val="0057297B"/>
    <w:rsid w:val="00572BA8"/>
    <w:rsid w:val="00572D4A"/>
    <w:rsid w:val="00572DA4"/>
    <w:rsid w:val="00572DE0"/>
    <w:rsid w:val="005730D2"/>
    <w:rsid w:val="00573186"/>
    <w:rsid w:val="00573579"/>
    <w:rsid w:val="0057364E"/>
    <w:rsid w:val="00574249"/>
    <w:rsid w:val="005742C9"/>
    <w:rsid w:val="005748B1"/>
    <w:rsid w:val="00574CC4"/>
    <w:rsid w:val="00574F00"/>
    <w:rsid w:val="005753AC"/>
    <w:rsid w:val="0057571E"/>
    <w:rsid w:val="0057587A"/>
    <w:rsid w:val="00575A97"/>
    <w:rsid w:val="00576259"/>
    <w:rsid w:val="005765B4"/>
    <w:rsid w:val="005776BD"/>
    <w:rsid w:val="00577A39"/>
    <w:rsid w:val="00577A95"/>
    <w:rsid w:val="00580518"/>
    <w:rsid w:val="005806F8"/>
    <w:rsid w:val="0058073A"/>
    <w:rsid w:val="00580855"/>
    <w:rsid w:val="00581086"/>
    <w:rsid w:val="0058108F"/>
    <w:rsid w:val="0058113B"/>
    <w:rsid w:val="005812C1"/>
    <w:rsid w:val="005814B8"/>
    <w:rsid w:val="005817FD"/>
    <w:rsid w:val="00581B51"/>
    <w:rsid w:val="00581F62"/>
    <w:rsid w:val="005824F4"/>
    <w:rsid w:val="00582618"/>
    <w:rsid w:val="005829C4"/>
    <w:rsid w:val="00582C69"/>
    <w:rsid w:val="00582CAF"/>
    <w:rsid w:val="00582D46"/>
    <w:rsid w:val="005830A3"/>
    <w:rsid w:val="005830BD"/>
    <w:rsid w:val="005830E2"/>
    <w:rsid w:val="0058334A"/>
    <w:rsid w:val="005834E3"/>
    <w:rsid w:val="00583C19"/>
    <w:rsid w:val="00583D02"/>
    <w:rsid w:val="00583F22"/>
    <w:rsid w:val="005841D4"/>
    <w:rsid w:val="00584241"/>
    <w:rsid w:val="0058451E"/>
    <w:rsid w:val="00584D41"/>
    <w:rsid w:val="00584DFB"/>
    <w:rsid w:val="00585025"/>
    <w:rsid w:val="005850F2"/>
    <w:rsid w:val="005859C8"/>
    <w:rsid w:val="00585ACB"/>
    <w:rsid w:val="00585DE8"/>
    <w:rsid w:val="00585E66"/>
    <w:rsid w:val="00586D52"/>
    <w:rsid w:val="00587126"/>
    <w:rsid w:val="00587763"/>
    <w:rsid w:val="00587A3F"/>
    <w:rsid w:val="00587B21"/>
    <w:rsid w:val="00587BBC"/>
    <w:rsid w:val="00587D87"/>
    <w:rsid w:val="00587DCF"/>
    <w:rsid w:val="00590004"/>
    <w:rsid w:val="00590456"/>
    <w:rsid w:val="00590AFB"/>
    <w:rsid w:val="00590D0B"/>
    <w:rsid w:val="00591CF0"/>
    <w:rsid w:val="00591FE0"/>
    <w:rsid w:val="00592545"/>
    <w:rsid w:val="00592AB4"/>
    <w:rsid w:val="005931E8"/>
    <w:rsid w:val="00593836"/>
    <w:rsid w:val="00593CFB"/>
    <w:rsid w:val="005941FB"/>
    <w:rsid w:val="00594645"/>
    <w:rsid w:val="0059466D"/>
    <w:rsid w:val="005946B5"/>
    <w:rsid w:val="005947C9"/>
    <w:rsid w:val="0059516E"/>
    <w:rsid w:val="0059521D"/>
    <w:rsid w:val="00595356"/>
    <w:rsid w:val="0059573F"/>
    <w:rsid w:val="005958D5"/>
    <w:rsid w:val="005959B9"/>
    <w:rsid w:val="00595B19"/>
    <w:rsid w:val="00595F8D"/>
    <w:rsid w:val="00595FF2"/>
    <w:rsid w:val="00596A89"/>
    <w:rsid w:val="00596A8C"/>
    <w:rsid w:val="00596B59"/>
    <w:rsid w:val="00596C81"/>
    <w:rsid w:val="005970DA"/>
    <w:rsid w:val="00597112"/>
    <w:rsid w:val="005977AA"/>
    <w:rsid w:val="00597980"/>
    <w:rsid w:val="00597FB5"/>
    <w:rsid w:val="005A01DA"/>
    <w:rsid w:val="005A05F0"/>
    <w:rsid w:val="005A09CB"/>
    <w:rsid w:val="005A0D5D"/>
    <w:rsid w:val="005A1048"/>
    <w:rsid w:val="005A10E1"/>
    <w:rsid w:val="005A1276"/>
    <w:rsid w:val="005A14CF"/>
    <w:rsid w:val="005A159B"/>
    <w:rsid w:val="005A165F"/>
    <w:rsid w:val="005A19F4"/>
    <w:rsid w:val="005A1C53"/>
    <w:rsid w:val="005A1C91"/>
    <w:rsid w:val="005A2141"/>
    <w:rsid w:val="005A2583"/>
    <w:rsid w:val="005A27CD"/>
    <w:rsid w:val="005A2C0F"/>
    <w:rsid w:val="005A2D65"/>
    <w:rsid w:val="005A2E54"/>
    <w:rsid w:val="005A32BF"/>
    <w:rsid w:val="005A3D24"/>
    <w:rsid w:val="005A3ECB"/>
    <w:rsid w:val="005A4200"/>
    <w:rsid w:val="005A4228"/>
    <w:rsid w:val="005A42DA"/>
    <w:rsid w:val="005A435B"/>
    <w:rsid w:val="005A49DE"/>
    <w:rsid w:val="005A4A3E"/>
    <w:rsid w:val="005A4BC3"/>
    <w:rsid w:val="005A4C59"/>
    <w:rsid w:val="005A4D55"/>
    <w:rsid w:val="005A54DC"/>
    <w:rsid w:val="005A5778"/>
    <w:rsid w:val="005A5A77"/>
    <w:rsid w:val="005A5BD9"/>
    <w:rsid w:val="005A6104"/>
    <w:rsid w:val="005A62E7"/>
    <w:rsid w:val="005A6DF6"/>
    <w:rsid w:val="005A6E3A"/>
    <w:rsid w:val="005A6E76"/>
    <w:rsid w:val="005A7086"/>
    <w:rsid w:val="005A744E"/>
    <w:rsid w:val="005A7827"/>
    <w:rsid w:val="005A7A07"/>
    <w:rsid w:val="005B01E5"/>
    <w:rsid w:val="005B0451"/>
    <w:rsid w:val="005B06DA"/>
    <w:rsid w:val="005B0B97"/>
    <w:rsid w:val="005B0C40"/>
    <w:rsid w:val="005B0D9C"/>
    <w:rsid w:val="005B12A6"/>
    <w:rsid w:val="005B144C"/>
    <w:rsid w:val="005B184B"/>
    <w:rsid w:val="005B1886"/>
    <w:rsid w:val="005B190B"/>
    <w:rsid w:val="005B20C6"/>
    <w:rsid w:val="005B232D"/>
    <w:rsid w:val="005B23B3"/>
    <w:rsid w:val="005B28BA"/>
    <w:rsid w:val="005B2C17"/>
    <w:rsid w:val="005B2C55"/>
    <w:rsid w:val="005B2D54"/>
    <w:rsid w:val="005B2E46"/>
    <w:rsid w:val="005B3167"/>
    <w:rsid w:val="005B322F"/>
    <w:rsid w:val="005B32C4"/>
    <w:rsid w:val="005B32D6"/>
    <w:rsid w:val="005B3362"/>
    <w:rsid w:val="005B392C"/>
    <w:rsid w:val="005B3C67"/>
    <w:rsid w:val="005B3F2A"/>
    <w:rsid w:val="005B4393"/>
    <w:rsid w:val="005B4F8E"/>
    <w:rsid w:val="005B5328"/>
    <w:rsid w:val="005B57BA"/>
    <w:rsid w:val="005B57CF"/>
    <w:rsid w:val="005B62DE"/>
    <w:rsid w:val="005B65C5"/>
    <w:rsid w:val="005B6924"/>
    <w:rsid w:val="005B6B66"/>
    <w:rsid w:val="005B6DA4"/>
    <w:rsid w:val="005B70AC"/>
    <w:rsid w:val="005B720B"/>
    <w:rsid w:val="005B7970"/>
    <w:rsid w:val="005B7AA2"/>
    <w:rsid w:val="005B7F3F"/>
    <w:rsid w:val="005C033C"/>
    <w:rsid w:val="005C03F6"/>
    <w:rsid w:val="005C045C"/>
    <w:rsid w:val="005C06C9"/>
    <w:rsid w:val="005C1010"/>
    <w:rsid w:val="005C12AE"/>
    <w:rsid w:val="005C130E"/>
    <w:rsid w:val="005C14E2"/>
    <w:rsid w:val="005C1543"/>
    <w:rsid w:val="005C2370"/>
    <w:rsid w:val="005C2530"/>
    <w:rsid w:val="005C2A6E"/>
    <w:rsid w:val="005C2C6C"/>
    <w:rsid w:val="005C2D40"/>
    <w:rsid w:val="005C2E53"/>
    <w:rsid w:val="005C2E62"/>
    <w:rsid w:val="005C31F0"/>
    <w:rsid w:val="005C3206"/>
    <w:rsid w:val="005C3307"/>
    <w:rsid w:val="005C33BC"/>
    <w:rsid w:val="005C34EE"/>
    <w:rsid w:val="005C360A"/>
    <w:rsid w:val="005C3733"/>
    <w:rsid w:val="005C387A"/>
    <w:rsid w:val="005C4415"/>
    <w:rsid w:val="005C455A"/>
    <w:rsid w:val="005C4A4A"/>
    <w:rsid w:val="005C4FFC"/>
    <w:rsid w:val="005C55FD"/>
    <w:rsid w:val="005C5962"/>
    <w:rsid w:val="005C66F9"/>
    <w:rsid w:val="005C6B77"/>
    <w:rsid w:val="005C6E30"/>
    <w:rsid w:val="005C6F6E"/>
    <w:rsid w:val="005C714D"/>
    <w:rsid w:val="005C758C"/>
    <w:rsid w:val="005C7B78"/>
    <w:rsid w:val="005D070D"/>
    <w:rsid w:val="005D108E"/>
    <w:rsid w:val="005D11F1"/>
    <w:rsid w:val="005D1540"/>
    <w:rsid w:val="005D1E51"/>
    <w:rsid w:val="005D216B"/>
    <w:rsid w:val="005D22BF"/>
    <w:rsid w:val="005D238F"/>
    <w:rsid w:val="005D2503"/>
    <w:rsid w:val="005D251A"/>
    <w:rsid w:val="005D351A"/>
    <w:rsid w:val="005D3BBA"/>
    <w:rsid w:val="005D4050"/>
    <w:rsid w:val="005D43D7"/>
    <w:rsid w:val="005D4B97"/>
    <w:rsid w:val="005D5498"/>
    <w:rsid w:val="005D5C93"/>
    <w:rsid w:val="005D623E"/>
    <w:rsid w:val="005D6364"/>
    <w:rsid w:val="005D6472"/>
    <w:rsid w:val="005D64E7"/>
    <w:rsid w:val="005D6551"/>
    <w:rsid w:val="005D659F"/>
    <w:rsid w:val="005D65A0"/>
    <w:rsid w:val="005D65CB"/>
    <w:rsid w:val="005D6A58"/>
    <w:rsid w:val="005D6BDC"/>
    <w:rsid w:val="005D6D67"/>
    <w:rsid w:val="005D7662"/>
    <w:rsid w:val="005D76BC"/>
    <w:rsid w:val="005D7B13"/>
    <w:rsid w:val="005D7EDF"/>
    <w:rsid w:val="005E0293"/>
    <w:rsid w:val="005E0A37"/>
    <w:rsid w:val="005E0B33"/>
    <w:rsid w:val="005E0C0C"/>
    <w:rsid w:val="005E0D8A"/>
    <w:rsid w:val="005E0E14"/>
    <w:rsid w:val="005E0E5D"/>
    <w:rsid w:val="005E0FF7"/>
    <w:rsid w:val="005E170B"/>
    <w:rsid w:val="005E235A"/>
    <w:rsid w:val="005E264B"/>
    <w:rsid w:val="005E2668"/>
    <w:rsid w:val="005E2CCD"/>
    <w:rsid w:val="005E383D"/>
    <w:rsid w:val="005E3898"/>
    <w:rsid w:val="005E3AF5"/>
    <w:rsid w:val="005E3E80"/>
    <w:rsid w:val="005E41D3"/>
    <w:rsid w:val="005E4573"/>
    <w:rsid w:val="005E45C5"/>
    <w:rsid w:val="005E4CBC"/>
    <w:rsid w:val="005E4D9E"/>
    <w:rsid w:val="005E4E2C"/>
    <w:rsid w:val="005E5009"/>
    <w:rsid w:val="005E5B61"/>
    <w:rsid w:val="005E5F2C"/>
    <w:rsid w:val="005E61B9"/>
    <w:rsid w:val="005E64D9"/>
    <w:rsid w:val="005E67B8"/>
    <w:rsid w:val="005E743B"/>
    <w:rsid w:val="005E74E0"/>
    <w:rsid w:val="005E759A"/>
    <w:rsid w:val="005E7D42"/>
    <w:rsid w:val="005F0028"/>
    <w:rsid w:val="005F022B"/>
    <w:rsid w:val="005F0257"/>
    <w:rsid w:val="005F02B6"/>
    <w:rsid w:val="005F047D"/>
    <w:rsid w:val="005F0915"/>
    <w:rsid w:val="005F09E7"/>
    <w:rsid w:val="005F0AAF"/>
    <w:rsid w:val="005F0CED"/>
    <w:rsid w:val="005F0F36"/>
    <w:rsid w:val="005F10DB"/>
    <w:rsid w:val="005F118B"/>
    <w:rsid w:val="005F11B9"/>
    <w:rsid w:val="005F1270"/>
    <w:rsid w:val="005F154A"/>
    <w:rsid w:val="005F1B8B"/>
    <w:rsid w:val="005F241F"/>
    <w:rsid w:val="005F27D6"/>
    <w:rsid w:val="005F30A5"/>
    <w:rsid w:val="005F31CB"/>
    <w:rsid w:val="005F34BE"/>
    <w:rsid w:val="005F358F"/>
    <w:rsid w:val="005F3701"/>
    <w:rsid w:val="005F3784"/>
    <w:rsid w:val="005F3DE3"/>
    <w:rsid w:val="005F45B5"/>
    <w:rsid w:val="005F4AE7"/>
    <w:rsid w:val="005F4BE8"/>
    <w:rsid w:val="005F4EB2"/>
    <w:rsid w:val="005F5850"/>
    <w:rsid w:val="005F5AFD"/>
    <w:rsid w:val="005F5FA5"/>
    <w:rsid w:val="005F61D1"/>
    <w:rsid w:val="005F6743"/>
    <w:rsid w:val="005F6AE4"/>
    <w:rsid w:val="005F6B86"/>
    <w:rsid w:val="005F6BB6"/>
    <w:rsid w:val="005F6DA7"/>
    <w:rsid w:val="005F6E6B"/>
    <w:rsid w:val="005F7C76"/>
    <w:rsid w:val="00600087"/>
    <w:rsid w:val="00600219"/>
    <w:rsid w:val="0060036F"/>
    <w:rsid w:val="00601181"/>
    <w:rsid w:val="006011F8"/>
    <w:rsid w:val="006021D7"/>
    <w:rsid w:val="0060237A"/>
    <w:rsid w:val="006025CD"/>
    <w:rsid w:val="00603145"/>
    <w:rsid w:val="00603242"/>
    <w:rsid w:val="00603328"/>
    <w:rsid w:val="006036C2"/>
    <w:rsid w:val="006041CD"/>
    <w:rsid w:val="00604510"/>
    <w:rsid w:val="00604FF3"/>
    <w:rsid w:val="00605191"/>
    <w:rsid w:val="0060563E"/>
    <w:rsid w:val="00605CC1"/>
    <w:rsid w:val="00605FCA"/>
    <w:rsid w:val="00606219"/>
    <w:rsid w:val="0060624E"/>
    <w:rsid w:val="00606448"/>
    <w:rsid w:val="00606527"/>
    <w:rsid w:val="00606C17"/>
    <w:rsid w:val="00606CF6"/>
    <w:rsid w:val="00607258"/>
    <w:rsid w:val="0061007C"/>
    <w:rsid w:val="006101D1"/>
    <w:rsid w:val="0061050C"/>
    <w:rsid w:val="006108F6"/>
    <w:rsid w:val="00610910"/>
    <w:rsid w:val="0061124A"/>
    <w:rsid w:val="006113F3"/>
    <w:rsid w:val="00611553"/>
    <w:rsid w:val="0061192B"/>
    <w:rsid w:val="0061288D"/>
    <w:rsid w:val="00612CE0"/>
    <w:rsid w:val="00612FBB"/>
    <w:rsid w:val="00613408"/>
    <w:rsid w:val="00613501"/>
    <w:rsid w:val="0061395A"/>
    <w:rsid w:val="00613BF8"/>
    <w:rsid w:val="00613C28"/>
    <w:rsid w:val="006141D4"/>
    <w:rsid w:val="00614231"/>
    <w:rsid w:val="00614392"/>
    <w:rsid w:val="006147E8"/>
    <w:rsid w:val="00614804"/>
    <w:rsid w:val="0061485C"/>
    <w:rsid w:val="00614BA0"/>
    <w:rsid w:val="00615163"/>
    <w:rsid w:val="00615C3B"/>
    <w:rsid w:val="00615D97"/>
    <w:rsid w:val="00615E57"/>
    <w:rsid w:val="00615E89"/>
    <w:rsid w:val="0061608E"/>
    <w:rsid w:val="006160DA"/>
    <w:rsid w:val="00616D7E"/>
    <w:rsid w:val="00616F6F"/>
    <w:rsid w:val="00616F79"/>
    <w:rsid w:val="00617087"/>
    <w:rsid w:val="0061723A"/>
    <w:rsid w:val="0061754B"/>
    <w:rsid w:val="00617764"/>
    <w:rsid w:val="006178ED"/>
    <w:rsid w:val="00617A09"/>
    <w:rsid w:val="00617F97"/>
    <w:rsid w:val="006202EB"/>
    <w:rsid w:val="0062056D"/>
    <w:rsid w:val="00620726"/>
    <w:rsid w:val="00620FB5"/>
    <w:rsid w:val="00620FBB"/>
    <w:rsid w:val="0062153E"/>
    <w:rsid w:val="00621B2A"/>
    <w:rsid w:val="00622201"/>
    <w:rsid w:val="00622641"/>
    <w:rsid w:val="006228F1"/>
    <w:rsid w:val="00622F5C"/>
    <w:rsid w:val="0062343D"/>
    <w:rsid w:val="00623B2A"/>
    <w:rsid w:val="006245A0"/>
    <w:rsid w:val="00624C46"/>
    <w:rsid w:val="00624DC1"/>
    <w:rsid w:val="00624E50"/>
    <w:rsid w:val="00625A42"/>
    <w:rsid w:val="00625C9D"/>
    <w:rsid w:val="00625CD9"/>
    <w:rsid w:val="00625FCD"/>
    <w:rsid w:val="006261B1"/>
    <w:rsid w:val="006261F6"/>
    <w:rsid w:val="006263DF"/>
    <w:rsid w:val="006264DF"/>
    <w:rsid w:val="00626D08"/>
    <w:rsid w:val="00626E1A"/>
    <w:rsid w:val="006272FC"/>
    <w:rsid w:val="00627666"/>
    <w:rsid w:val="00627B6E"/>
    <w:rsid w:val="00627F17"/>
    <w:rsid w:val="00630679"/>
    <w:rsid w:val="00630A8D"/>
    <w:rsid w:val="00631897"/>
    <w:rsid w:val="00631B9E"/>
    <w:rsid w:val="00631D10"/>
    <w:rsid w:val="00631FCA"/>
    <w:rsid w:val="006323CD"/>
    <w:rsid w:val="00632AD7"/>
    <w:rsid w:val="00632B5C"/>
    <w:rsid w:val="00632F26"/>
    <w:rsid w:val="00633109"/>
    <w:rsid w:val="00633438"/>
    <w:rsid w:val="006334BB"/>
    <w:rsid w:val="006334FB"/>
    <w:rsid w:val="00633595"/>
    <w:rsid w:val="00633768"/>
    <w:rsid w:val="006338BE"/>
    <w:rsid w:val="00633EA5"/>
    <w:rsid w:val="006340B2"/>
    <w:rsid w:val="00634211"/>
    <w:rsid w:val="006349D5"/>
    <w:rsid w:val="00634BB7"/>
    <w:rsid w:val="00634BC7"/>
    <w:rsid w:val="00635157"/>
    <w:rsid w:val="006355AA"/>
    <w:rsid w:val="00635666"/>
    <w:rsid w:val="00635A8F"/>
    <w:rsid w:val="00635FB6"/>
    <w:rsid w:val="006365B5"/>
    <w:rsid w:val="00636764"/>
    <w:rsid w:val="00636A0A"/>
    <w:rsid w:val="00636D61"/>
    <w:rsid w:val="006371AC"/>
    <w:rsid w:val="0063732E"/>
    <w:rsid w:val="006373DF"/>
    <w:rsid w:val="00637AE7"/>
    <w:rsid w:val="00640DE9"/>
    <w:rsid w:val="00640EA1"/>
    <w:rsid w:val="00641116"/>
    <w:rsid w:val="00641187"/>
    <w:rsid w:val="006412D0"/>
    <w:rsid w:val="006414F5"/>
    <w:rsid w:val="006419C1"/>
    <w:rsid w:val="00641B95"/>
    <w:rsid w:val="00642221"/>
    <w:rsid w:val="006422EB"/>
    <w:rsid w:val="006424D5"/>
    <w:rsid w:val="00642686"/>
    <w:rsid w:val="006427BF"/>
    <w:rsid w:val="00642963"/>
    <w:rsid w:val="00642E37"/>
    <w:rsid w:val="0064317B"/>
    <w:rsid w:val="0064343E"/>
    <w:rsid w:val="00643692"/>
    <w:rsid w:val="0064379E"/>
    <w:rsid w:val="006444E6"/>
    <w:rsid w:val="00644580"/>
    <w:rsid w:val="00644990"/>
    <w:rsid w:val="00644E5C"/>
    <w:rsid w:val="00644E60"/>
    <w:rsid w:val="006451D2"/>
    <w:rsid w:val="006454A3"/>
    <w:rsid w:val="006456F4"/>
    <w:rsid w:val="00645B96"/>
    <w:rsid w:val="00645F4E"/>
    <w:rsid w:val="006460B3"/>
    <w:rsid w:val="006460D4"/>
    <w:rsid w:val="006469A4"/>
    <w:rsid w:val="00646A95"/>
    <w:rsid w:val="00646B3E"/>
    <w:rsid w:val="00646B6F"/>
    <w:rsid w:val="00646C56"/>
    <w:rsid w:val="00646DE8"/>
    <w:rsid w:val="00647131"/>
    <w:rsid w:val="00647210"/>
    <w:rsid w:val="00647221"/>
    <w:rsid w:val="006476AC"/>
    <w:rsid w:val="0065009C"/>
    <w:rsid w:val="00650DEC"/>
    <w:rsid w:val="006512D6"/>
    <w:rsid w:val="00651D3A"/>
    <w:rsid w:val="00651DBA"/>
    <w:rsid w:val="00651F0A"/>
    <w:rsid w:val="006520EB"/>
    <w:rsid w:val="00652515"/>
    <w:rsid w:val="0065284E"/>
    <w:rsid w:val="00652A07"/>
    <w:rsid w:val="00653866"/>
    <w:rsid w:val="00653913"/>
    <w:rsid w:val="00653A3C"/>
    <w:rsid w:val="00653B77"/>
    <w:rsid w:val="00653C27"/>
    <w:rsid w:val="00654223"/>
    <w:rsid w:val="0065466B"/>
    <w:rsid w:val="00654F32"/>
    <w:rsid w:val="006554AD"/>
    <w:rsid w:val="00655513"/>
    <w:rsid w:val="006556E8"/>
    <w:rsid w:val="00655E4C"/>
    <w:rsid w:val="0065602B"/>
    <w:rsid w:val="0065606F"/>
    <w:rsid w:val="006561BD"/>
    <w:rsid w:val="006561FE"/>
    <w:rsid w:val="0065623B"/>
    <w:rsid w:val="00656359"/>
    <w:rsid w:val="006564A8"/>
    <w:rsid w:val="00656C30"/>
    <w:rsid w:val="00656F80"/>
    <w:rsid w:val="00657620"/>
    <w:rsid w:val="00657AAC"/>
    <w:rsid w:val="00657B27"/>
    <w:rsid w:val="00657B8D"/>
    <w:rsid w:val="00657D15"/>
    <w:rsid w:val="006603C8"/>
    <w:rsid w:val="0066042D"/>
    <w:rsid w:val="00660F7F"/>
    <w:rsid w:val="0066152E"/>
    <w:rsid w:val="00661CAE"/>
    <w:rsid w:val="006622F8"/>
    <w:rsid w:val="00662348"/>
    <w:rsid w:val="00662556"/>
    <w:rsid w:val="006628A9"/>
    <w:rsid w:val="00662B55"/>
    <w:rsid w:val="00662F1B"/>
    <w:rsid w:val="006632FD"/>
    <w:rsid w:val="00663335"/>
    <w:rsid w:val="0066383E"/>
    <w:rsid w:val="0066395E"/>
    <w:rsid w:val="0066426F"/>
    <w:rsid w:val="00664773"/>
    <w:rsid w:val="00664AA7"/>
    <w:rsid w:val="00664BE9"/>
    <w:rsid w:val="00664F1E"/>
    <w:rsid w:val="00665959"/>
    <w:rsid w:val="00665F45"/>
    <w:rsid w:val="00666281"/>
    <w:rsid w:val="00666303"/>
    <w:rsid w:val="0066672D"/>
    <w:rsid w:val="0066692B"/>
    <w:rsid w:val="00666A82"/>
    <w:rsid w:val="0066713D"/>
    <w:rsid w:val="0066739F"/>
    <w:rsid w:val="00667F0F"/>
    <w:rsid w:val="00670388"/>
    <w:rsid w:val="00670453"/>
    <w:rsid w:val="00670456"/>
    <w:rsid w:val="0067068F"/>
    <w:rsid w:val="006707EC"/>
    <w:rsid w:val="00670E47"/>
    <w:rsid w:val="0067132B"/>
    <w:rsid w:val="00671A68"/>
    <w:rsid w:val="00671CAC"/>
    <w:rsid w:val="00671E97"/>
    <w:rsid w:val="00671F58"/>
    <w:rsid w:val="00672223"/>
    <w:rsid w:val="0067232A"/>
    <w:rsid w:val="0067247F"/>
    <w:rsid w:val="006729D6"/>
    <w:rsid w:val="00672E54"/>
    <w:rsid w:val="00673393"/>
    <w:rsid w:val="00673BC4"/>
    <w:rsid w:val="006749EF"/>
    <w:rsid w:val="00674F6E"/>
    <w:rsid w:val="0067630B"/>
    <w:rsid w:val="00676678"/>
    <w:rsid w:val="00676958"/>
    <w:rsid w:val="00676ED1"/>
    <w:rsid w:val="00677021"/>
    <w:rsid w:val="00677025"/>
    <w:rsid w:val="006772C5"/>
    <w:rsid w:val="00677340"/>
    <w:rsid w:val="00677900"/>
    <w:rsid w:val="006808EC"/>
    <w:rsid w:val="00680EE9"/>
    <w:rsid w:val="006813E2"/>
    <w:rsid w:val="006818C9"/>
    <w:rsid w:val="00681C98"/>
    <w:rsid w:val="00681DFA"/>
    <w:rsid w:val="0068206B"/>
    <w:rsid w:val="00682894"/>
    <w:rsid w:val="00682BBA"/>
    <w:rsid w:val="00682BE8"/>
    <w:rsid w:val="00683408"/>
    <w:rsid w:val="0068353F"/>
    <w:rsid w:val="00683800"/>
    <w:rsid w:val="00683AC6"/>
    <w:rsid w:val="006847F8"/>
    <w:rsid w:val="00684FDC"/>
    <w:rsid w:val="00685394"/>
    <w:rsid w:val="006853D4"/>
    <w:rsid w:val="00685479"/>
    <w:rsid w:val="0068577D"/>
    <w:rsid w:val="00685C86"/>
    <w:rsid w:val="006864F1"/>
    <w:rsid w:val="006867A9"/>
    <w:rsid w:val="006873D3"/>
    <w:rsid w:val="006877C1"/>
    <w:rsid w:val="006877D8"/>
    <w:rsid w:val="00687AC6"/>
    <w:rsid w:val="00687C3C"/>
    <w:rsid w:val="00687E6F"/>
    <w:rsid w:val="00690A14"/>
    <w:rsid w:val="00690BEA"/>
    <w:rsid w:val="00690E44"/>
    <w:rsid w:val="00690EF0"/>
    <w:rsid w:val="00691192"/>
    <w:rsid w:val="006915B2"/>
    <w:rsid w:val="00691759"/>
    <w:rsid w:val="006918C0"/>
    <w:rsid w:val="00691909"/>
    <w:rsid w:val="00691C4C"/>
    <w:rsid w:val="00691EC1"/>
    <w:rsid w:val="00692508"/>
    <w:rsid w:val="00692510"/>
    <w:rsid w:val="00692F22"/>
    <w:rsid w:val="006930FB"/>
    <w:rsid w:val="006936D8"/>
    <w:rsid w:val="00693792"/>
    <w:rsid w:val="00693C3B"/>
    <w:rsid w:val="00693D3F"/>
    <w:rsid w:val="00693F3E"/>
    <w:rsid w:val="00694451"/>
    <w:rsid w:val="006945A8"/>
    <w:rsid w:val="006947EE"/>
    <w:rsid w:val="00695D63"/>
    <w:rsid w:val="00695D92"/>
    <w:rsid w:val="006968F9"/>
    <w:rsid w:val="00696C9C"/>
    <w:rsid w:val="00696EC2"/>
    <w:rsid w:val="006975F1"/>
    <w:rsid w:val="0069771A"/>
    <w:rsid w:val="006977A1"/>
    <w:rsid w:val="00697AAF"/>
    <w:rsid w:val="006A00BB"/>
    <w:rsid w:val="006A0455"/>
    <w:rsid w:val="006A09A7"/>
    <w:rsid w:val="006A09B0"/>
    <w:rsid w:val="006A0FCC"/>
    <w:rsid w:val="006A1050"/>
    <w:rsid w:val="006A147A"/>
    <w:rsid w:val="006A1566"/>
    <w:rsid w:val="006A16E0"/>
    <w:rsid w:val="006A1840"/>
    <w:rsid w:val="006A19B2"/>
    <w:rsid w:val="006A1E20"/>
    <w:rsid w:val="006A1EF5"/>
    <w:rsid w:val="006A20FD"/>
    <w:rsid w:val="006A2543"/>
    <w:rsid w:val="006A2565"/>
    <w:rsid w:val="006A285C"/>
    <w:rsid w:val="006A2E96"/>
    <w:rsid w:val="006A3039"/>
    <w:rsid w:val="006A3599"/>
    <w:rsid w:val="006A39D4"/>
    <w:rsid w:val="006A4034"/>
    <w:rsid w:val="006A4209"/>
    <w:rsid w:val="006A4350"/>
    <w:rsid w:val="006A4D9A"/>
    <w:rsid w:val="006A51C0"/>
    <w:rsid w:val="006A5202"/>
    <w:rsid w:val="006A5795"/>
    <w:rsid w:val="006A59F5"/>
    <w:rsid w:val="006A5F05"/>
    <w:rsid w:val="006A6697"/>
    <w:rsid w:val="006A66C7"/>
    <w:rsid w:val="006A6A5D"/>
    <w:rsid w:val="006A6A9D"/>
    <w:rsid w:val="006A6B35"/>
    <w:rsid w:val="006A6E65"/>
    <w:rsid w:val="006A763A"/>
    <w:rsid w:val="006A7A77"/>
    <w:rsid w:val="006A7FA7"/>
    <w:rsid w:val="006B0341"/>
    <w:rsid w:val="006B07EF"/>
    <w:rsid w:val="006B0DCD"/>
    <w:rsid w:val="006B0EF5"/>
    <w:rsid w:val="006B16D6"/>
    <w:rsid w:val="006B1C27"/>
    <w:rsid w:val="006B2256"/>
    <w:rsid w:val="006B2582"/>
    <w:rsid w:val="006B2A2D"/>
    <w:rsid w:val="006B3642"/>
    <w:rsid w:val="006B3768"/>
    <w:rsid w:val="006B3A26"/>
    <w:rsid w:val="006B3A4C"/>
    <w:rsid w:val="006B3D61"/>
    <w:rsid w:val="006B3E82"/>
    <w:rsid w:val="006B462B"/>
    <w:rsid w:val="006B471B"/>
    <w:rsid w:val="006B4A62"/>
    <w:rsid w:val="006B4B39"/>
    <w:rsid w:val="006B5DF9"/>
    <w:rsid w:val="006B5EE7"/>
    <w:rsid w:val="006B61EF"/>
    <w:rsid w:val="006B67E5"/>
    <w:rsid w:val="006B6BFF"/>
    <w:rsid w:val="006B6EB6"/>
    <w:rsid w:val="006B706E"/>
    <w:rsid w:val="006B78EB"/>
    <w:rsid w:val="006B7C5F"/>
    <w:rsid w:val="006C0096"/>
    <w:rsid w:val="006C0350"/>
    <w:rsid w:val="006C0632"/>
    <w:rsid w:val="006C10D9"/>
    <w:rsid w:val="006C14DE"/>
    <w:rsid w:val="006C159D"/>
    <w:rsid w:val="006C18EB"/>
    <w:rsid w:val="006C1D31"/>
    <w:rsid w:val="006C2098"/>
    <w:rsid w:val="006C2137"/>
    <w:rsid w:val="006C244E"/>
    <w:rsid w:val="006C2C56"/>
    <w:rsid w:val="006C30C4"/>
    <w:rsid w:val="006C3102"/>
    <w:rsid w:val="006C36B1"/>
    <w:rsid w:val="006C37B9"/>
    <w:rsid w:val="006C3B0D"/>
    <w:rsid w:val="006C3E03"/>
    <w:rsid w:val="006C3FB3"/>
    <w:rsid w:val="006C40E1"/>
    <w:rsid w:val="006C435C"/>
    <w:rsid w:val="006C44EB"/>
    <w:rsid w:val="006C4A8F"/>
    <w:rsid w:val="006C544C"/>
    <w:rsid w:val="006C5CE9"/>
    <w:rsid w:val="006C5F48"/>
    <w:rsid w:val="006C5F61"/>
    <w:rsid w:val="006C62BB"/>
    <w:rsid w:val="006C6538"/>
    <w:rsid w:val="006C6616"/>
    <w:rsid w:val="006C6648"/>
    <w:rsid w:val="006C6903"/>
    <w:rsid w:val="006C6EF4"/>
    <w:rsid w:val="006C7629"/>
    <w:rsid w:val="006C768F"/>
    <w:rsid w:val="006C7BA0"/>
    <w:rsid w:val="006C7ED7"/>
    <w:rsid w:val="006D00BC"/>
    <w:rsid w:val="006D0531"/>
    <w:rsid w:val="006D0613"/>
    <w:rsid w:val="006D07C5"/>
    <w:rsid w:val="006D093D"/>
    <w:rsid w:val="006D0A9E"/>
    <w:rsid w:val="006D0ADD"/>
    <w:rsid w:val="006D0B3C"/>
    <w:rsid w:val="006D0FDF"/>
    <w:rsid w:val="006D102D"/>
    <w:rsid w:val="006D10CB"/>
    <w:rsid w:val="006D1114"/>
    <w:rsid w:val="006D123C"/>
    <w:rsid w:val="006D150F"/>
    <w:rsid w:val="006D1563"/>
    <w:rsid w:val="006D18E5"/>
    <w:rsid w:val="006D1D5E"/>
    <w:rsid w:val="006D1EC4"/>
    <w:rsid w:val="006D212A"/>
    <w:rsid w:val="006D2166"/>
    <w:rsid w:val="006D242F"/>
    <w:rsid w:val="006D24B4"/>
    <w:rsid w:val="006D2683"/>
    <w:rsid w:val="006D2728"/>
    <w:rsid w:val="006D2890"/>
    <w:rsid w:val="006D2BB9"/>
    <w:rsid w:val="006D2C2B"/>
    <w:rsid w:val="006D319D"/>
    <w:rsid w:val="006D31E2"/>
    <w:rsid w:val="006D323C"/>
    <w:rsid w:val="006D3533"/>
    <w:rsid w:val="006D375E"/>
    <w:rsid w:val="006D3BCE"/>
    <w:rsid w:val="006D3FB7"/>
    <w:rsid w:val="006D4021"/>
    <w:rsid w:val="006D435C"/>
    <w:rsid w:val="006D4ACC"/>
    <w:rsid w:val="006D5121"/>
    <w:rsid w:val="006D58D9"/>
    <w:rsid w:val="006D59AE"/>
    <w:rsid w:val="006D5F5F"/>
    <w:rsid w:val="006D6711"/>
    <w:rsid w:val="006D6F1B"/>
    <w:rsid w:val="006D72EB"/>
    <w:rsid w:val="006D72FF"/>
    <w:rsid w:val="006D745D"/>
    <w:rsid w:val="006D7D46"/>
    <w:rsid w:val="006E0629"/>
    <w:rsid w:val="006E084A"/>
    <w:rsid w:val="006E0A3D"/>
    <w:rsid w:val="006E0AE7"/>
    <w:rsid w:val="006E0B18"/>
    <w:rsid w:val="006E1A30"/>
    <w:rsid w:val="006E1BF6"/>
    <w:rsid w:val="006E2047"/>
    <w:rsid w:val="006E2192"/>
    <w:rsid w:val="006E21C4"/>
    <w:rsid w:val="006E2476"/>
    <w:rsid w:val="006E29E2"/>
    <w:rsid w:val="006E2E2A"/>
    <w:rsid w:val="006E369D"/>
    <w:rsid w:val="006E37EA"/>
    <w:rsid w:val="006E4737"/>
    <w:rsid w:val="006E486E"/>
    <w:rsid w:val="006E543A"/>
    <w:rsid w:val="006E545B"/>
    <w:rsid w:val="006E570F"/>
    <w:rsid w:val="006E5C55"/>
    <w:rsid w:val="006E6274"/>
    <w:rsid w:val="006E657C"/>
    <w:rsid w:val="006E6852"/>
    <w:rsid w:val="006E6936"/>
    <w:rsid w:val="006E6BE0"/>
    <w:rsid w:val="006E6EB2"/>
    <w:rsid w:val="006E72E7"/>
    <w:rsid w:val="006E74E4"/>
    <w:rsid w:val="006E76A3"/>
    <w:rsid w:val="006E792D"/>
    <w:rsid w:val="006F0589"/>
    <w:rsid w:val="006F07AF"/>
    <w:rsid w:val="006F0999"/>
    <w:rsid w:val="006F122E"/>
    <w:rsid w:val="006F1709"/>
    <w:rsid w:val="006F1897"/>
    <w:rsid w:val="006F18B8"/>
    <w:rsid w:val="006F1A4A"/>
    <w:rsid w:val="006F2512"/>
    <w:rsid w:val="006F2C18"/>
    <w:rsid w:val="006F2E8F"/>
    <w:rsid w:val="006F363D"/>
    <w:rsid w:val="006F3B54"/>
    <w:rsid w:val="006F3BD0"/>
    <w:rsid w:val="006F3D73"/>
    <w:rsid w:val="006F4173"/>
    <w:rsid w:val="006F4BCC"/>
    <w:rsid w:val="006F4D74"/>
    <w:rsid w:val="006F4D7D"/>
    <w:rsid w:val="006F4DF5"/>
    <w:rsid w:val="006F541E"/>
    <w:rsid w:val="006F5F98"/>
    <w:rsid w:val="006F6041"/>
    <w:rsid w:val="006F622C"/>
    <w:rsid w:val="006F7340"/>
    <w:rsid w:val="006F7539"/>
    <w:rsid w:val="006F75BC"/>
    <w:rsid w:val="006F75D8"/>
    <w:rsid w:val="006F75E9"/>
    <w:rsid w:val="006F7649"/>
    <w:rsid w:val="006F7D1E"/>
    <w:rsid w:val="007009C9"/>
    <w:rsid w:val="00700BCE"/>
    <w:rsid w:val="00700D18"/>
    <w:rsid w:val="00701C4D"/>
    <w:rsid w:val="0070208A"/>
    <w:rsid w:val="00702182"/>
    <w:rsid w:val="00702678"/>
    <w:rsid w:val="007028F2"/>
    <w:rsid w:val="0070348D"/>
    <w:rsid w:val="0070355B"/>
    <w:rsid w:val="007035D0"/>
    <w:rsid w:val="00703891"/>
    <w:rsid w:val="007049DB"/>
    <w:rsid w:val="00704DB4"/>
    <w:rsid w:val="007052CD"/>
    <w:rsid w:val="00705DC8"/>
    <w:rsid w:val="00706232"/>
    <w:rsid w:val="00706B8A"/>
    <w:rsid w:val="00706DD5"/>
    <w:rsid w:val="00707466"/>
    <w:rsid w:val="00707A00"/>
    <w:rsid w:val="00707CB8"/>
    <w:rsid w:val="00707FBD"/>
    <w:rsid w:val="00707FC3"/>
    <w:rsid w:val="007104A9"/>
    <w:rsid w:val="00710591"/>
    <w:rsid w:val="00710EF8"/>
    <w:rsid w:val="00710F8B"/>
    <w:rsid w:val="00711446"/>
    <w:rsid w:val="00711877"/>
    <w:rsid w:val="00711B79"/>
    <w:rsid w:val="00711CEB"/>
    <w:rsid w:val="00711FAD"/>
    <w:rsid w:val="0071216A"/>
    <w:rsid w:val="0071243B"/>
    <w:rsid w:val="0071260C"/>
    <w:rsid w:val="00712645"/>
    <w:rsid w:val="0071285A"/>
    <w:rsid w:val="00712A25"/>
    <w:rsid w:val="00712D85"/>
    <w:rsid w:val="007130B7"/>
    <w:rsid w:val="007139F1"/>
    <w:rsid w:val="00713C78"/>
    <w:rsid w:val="00713E7D"/>
    <w:rsid w:val="0071425C"/>
    <w:rsid w:val="00714783"/>
    <w:rsid w:val="00714B31"/>
    <w:rsid w:val="00715269"/>
    <w:rsid w:val="0071529C"/>
    <w:rsid w:val="007152A9"/>
    <w:rsid w:val="007152CF"/>
    <w:rsid w:val="00715376"/>
    <w:rsid w:val="007155B5"/>
    <w:rsid w:val="00715629"/>
    <w:rsid w:val="00715653"/>
    <w:rsid w:val="0071579B"/>
    <w:rsid w:val="00715994"/>
    <w:rsid w:val="0071682C"/>
    <w:rsid w:val="0071693C"/>
    <w:rsid w:val="00716AB8"/>
    <w:rsid w:val="00716BF1"/>
    <w:rsid w:val="00716BF6"/>
    <w:rsid w:val="00716E3E"/>
    <w:rsid w:val="007174B8"/>
    <w:rsid w:val="00717945"/>
    <w:rsid w:val="007179BA"/>
    <w:rsid w:val="00720225"/>
    <w:rsid w:val="0072079E"/>
    <w:rsid w:val="00720A95"/>
    <w:rsid w:val="00720DDB"/>
    <w:rsid w:val="007210B0"/>
    <w:rsid w:val="00721517"/>
    <w:rsid w:val="0072151E"/>
    <w:rsid w:val="00721B9B"/>
    <w:rsid w:val="00721C51"/>
    <w:rsid w:val="0072230F"/>
    <w:rsid w:val="00722A1C"/>
    <w:rsid w:val="0072319B"/>
    <w:rsid w:val="00723377"/>
    <w:rsid w:val="0072386E"/>
    <w:rsid w:val="00723A13"/>
    <w:rsid w:val="0072400B"/>
    <w:rsid w:val="007240BE"/>
    <w:rsid w:val="007246E3"/>
    <w:rsid w:val="0072509E"/>
    <w:rsid w:val="007255FB"/>
    <w:rsid w:val="00725D2C"/>
    <w:rsid w:val="00726315"/>
    <w:rsid w:val="00726745"/>
    <w:rsid w:val="0072687C"/>
    <w:rsid w:val="00726FE6"/>
    <w:rsid w:val="00727171"/>
    <w:rsid w:val="007271DA"/>
    <w:rsid w:val="007277D8"/>
    <w:rsid w:val="007277F2"/>
    <w:rsid w:val="00727EDB"/>
    <w:rsid w:val="00727F3A"/>
    <w:rsid w:val="0073020E"/>
    <w:rsid w:val="007302FA"/>
    <w:rsid w:val="007305BB"/>
    <w:rsid w:val="007308B3"/>
    <w:rsid w:val="00730C33"/>
    <w:rsid w:val="00730EA3"/>
    <w:rsid w:val="007314DD"/>
    <w:rsid w:val="00731A4C"/>
    <w:rsid w:val="00731AD2"/>
    <w:rsid w:val="00731B1B"/>
    <w:rsid w:val="00731BFD"/>
    <w:rsid w:val="00731F6D"/>
    <w:rsid w:val="00731FA8"/>
    <w:rsid w:val="00732284"/>
    <w:rsid w:val="00732382"/>
    <w:rsid w:val="00732995"/>
    <w:rsid w:val="007335CC"/>
    <w:rsid w:val="007335D3"/>
    <w:rsid w:val="007336DC"/>
    <w:rsid w:val="00733B93"/>
    <w:rsid w:val="007343D4"/>
    <w:rsid w:val="0073452B"/>
    <w:rsid w:val="007346F0"/>
    <w:rsid w:val="00734961"/>
    <w:rsid w:val="00734AC6"/>
    <w:rsid w:val="00734B64"/>
    <w:rsid w:val="00734BF6"/>
    <w:rsid w:val="00735980"/>
    <w:rsid w:val="00735A13"/>
    <w:rsid w:val="00735D9E"/>
    <w:rsid w:val="00735FAE"/>
    <w:rsid w:val="0073625B"/>
    <w:rsid w:val="007366D1"/>
    <w:rsid w:val="007368FA"/>
    <w:rsid w:val="00736E56"/>
    <w:rsid w:val="00737661"/>
    <w:rsid w:val="007376CE"/>
    <w:rsid w:val="00737EE5"/>
    <w:rsid w:val="00740137"/>
    <w:rsid w:val="007407FB"/>
    <w:rsid w:val="00740CFE"/>
    <w:rsid w:val="00740D1D"/>
    <w:rsid w:val="00740DC9"/>
    <w:rsid w:val="00740E94"/>
    <w:rsid w:val="007410F3"/>
    <w:rsid w:val="00741149"/>
    <w:rsid w:val="0074139F"/>
    <w:rsid w:val="007414D6"/>
    <w:rsid w:val="0074158E"/>
    <w:rsid w:val="007415A7"/>
    <w:rsid w:val="00741990"/>
    <w:rsid w:val="00741C3A"/>
    <w:rsid w:val="00741E75"/>
    <w:rsid w:val="0074270D"/>
    <w:rsid w:val="00742C0B"/>
    <w:rsid w:val="00743268"/>
    <w:rsid w:val="00743B6C"/>
    <w:rsid w:val="0074431F"/>
    <w:rsid w:val="007444B2"/>
    <w:rsid w:val="00744687"/>
    <w:rsid w:val="007449BF"/>
    <w:rsid w:val="00744AA0"/>
    <w:rsid w:val="007451E7"/>
    <w:rsid w:val="0074570A"/>
    <w:rsid w:val="007458EA"/>
    <w:rsid w:val="0074590C"/>
    <w:rsid w:val="0074598E"/>
    <w:rsid w:val="00745A1E"/>
    <w:rsid w:val="00745A8D"/>
    <w:rsid w:val="00745F91"/>
    <w:rsid w:val="00745FE7"/>
    <w:rsid w:val="0074651D"/>
    <w:rsid w:val="007468F1"/>
    <w:rsid w:val="00746E8B"/>
    <w:rsid w:val="007470F0"/>
    <w:rsid w:val="00747293"/>
    <w:rsid w:val="00747407"/>
    <w:rsid w:val="00747CA9"/>
    <w:rsid w:val="0075005F"/>
    <w:rsid w:val="0075025F"/>
    <w:rsid w:val="007505C3"/>
    <w:rsid w:val="0075092A"/>
    <w:rsid w:val="00750B6A"/>
    <w:rsid w:val="00751893"/>
    <w:rsid w:val="007526C2"/>
    <w:rsid w:val="0075289C"/>
    <w:rsid w:val="00752AAB"/>
    <w:rsid w:val="0075304B"/>
    <w:rsid w:val="00753518"/>
    <w:rsid w:val="00753F3D"/>
    <w:rsid w:val="007541B5"/>
    <w:rsid w:val="00754283"/>
    <w:rsid w:val="007548EB"/>
    <w:rsid w:val="00754942"/>
    <w:rsid w:val="007549DF"/>
    <w:rsid w:val="00755582"/>
    <w:rsid w:val="0075642A"/>
    <w:rsid w:val="007565C3"/>
    <w:rsid w:val="0075673C"/>
    <w:rsid w:val="00756CA6"/>
    <w:rsid w:val="00756DCF"/>
    <w:rsid w:val="007577DA"/>
    <w:rsid w:val="00757E62"/>
    <w:rsid w:val="00760007"/>
    <w:rsid w:val="00760159"/>
    <w:rsid w:val="00760BDE"/>
    <w:rsid w:val="00761082"/>
    <w:rsid w:val="007617D5"/>
    <w:rsid w:val="00762282"/>
    <w:rsid w:val="0076246E"/>
    <w:rsid w:val="00762BDC"/>
    <w:rsid w:val="00762D28"/>
    <w:rsid w:val="00762FE8"/>
    <w:rsid w:val="00763298"/>
    <w:rsid w:val="0076335C"/>
    <w:rsid w:val="007644EB"/>
    <w:rsid w:val="00764527"/>
    <w:rsid w:val="00764A7A"/>
    <w:rsid w:val="00764BFB"/>
    <w:rsid w:val="00764C28"/>
    <w:rsid w:val="00765028"/>
    <w:rsid w:val="00765225"/>
    <w:rsid w:val="00765EBE"/>
    <w:rsid w:val="007661ED"/>
    <w:rsid w:val="007662A9"/>
    <w:rsid w:val="0076654F"/>
    <w:rsid w:val="0076664E"/>
    <w:rsid w:val="007667BC"/>
    <w:rsid w:val="00766991"/>
    <w:rsid w:val="00766D54"/>
    <w:rsid w:val="007671DA"/>
    <w:rsid w:val="007672F3"/>
    <w:rsid w:val="0076731E"/>
    <w:rsid w:val="0076733C"/>
    <w:rsid w:val="00767562"/>
    <w:rsid w:val="00767C6E"/>
    <w:rsid w:val="007700A9"/>
    <w:rsid w:val="0077014B"/>
    <w:rsid w:val="007704E3"/>
    <w:rsid w:val="007708DB"/>
    <w:rsid w:val="00770930"/>
    <w:rsid w:val="007709A0"/>
    <w:rsid w:val="00770AEC"/>
    <w:rsid w:val="00770E27"/>
    <w:rsid w:val="00770E70"/>
    <w:rsid w:val="00771129"/>
    <w:rsid w:val="00771214"/>
    <w:rsid w:val="007713C4"/>
    <w:rsid w:val="00771511"/>
    <w:rsid w:val="00771D10"/>
    <w:rsid w:val="00771DE8"/>
    <w:rsid w:val="00771E57"/>
    <w:rsid w:val="00771F68"/>
    <w:rsid w:val="007722F2"/>
    <w:rsid w:val="00772483"/>
    <w:rsid w:val="00772631"/>
    <w:rsid w:val="00772F8F"/>
    <w:rsid w:val="00772FE0"/>
    <w:rsid w:val="007734E1"/>
    <w:rsid w:val="00773FFC"/>
    <w:rsid w:val="007743C7"/>
    <w:rsid w:val="0077443B"/>
    <w:rsid w:val="00774747"/>
    <w:rsid w:val="00774ADD"/>
    <w:rsid w:val="00774C0D"/>
    <w:rsid w:val="00774D61"/>
    <w:rsid w:val="0077503C"/>
    <w:rsid w:val="0077513C"/>
    <w:rsid w:val="007752F9"/>
    <w:rsid w:val="00775CAB"/>
    <w:rsid w:val="007760B4"/>
    <w:rsid w:val="00776268"/>
    <w:rsid w:val="00776D09"/>
    <w:rsid w:val="00777113"/>
    <w:rsid w:val="007774C6"/>
    <w:rsid w:val="007775AE"/>
    <w:rsid w:val="00780FD6"/>
    <w:rsid w:val="007811C5"/>
    <w:rsid w:val="0078167A"/>
    <w:rsid w:val="00781A21"/>
    <w:rsid w:val="00781EBC"/>
    <w:rsid w:val="007828AC"/>
    <w:rsid w:val="00782C03"/>
    <w:rsid w:val="00782C25"/>
    <w:rsid w:val="00782ECC"/>
    <w:rsid w:val="007830DF"/>
    <w:rsid w:val="0078363C"/>
    <w:rsid w:val="00783C68"/>
    <w:rsid w:val="00783C73"/>
    <w:rsid w:val="00783E9E"/>
    <w:rsid w:val="00784000"/>
    <w:rsid w:val="007842AC"/>
    <w:rsid w:val="007844CD"/>
    <w:rsid w:val="007850BF"/>
    <w:rsid w:val="007859A8"/>
    <w:rsid w:val="007864C3"/>
    <w:rsid w:val="00786A77"/>
    <w:rsid w:val="00786FBC"/>
    <w:rsid w:val="007870D5"/>
    <w:rsid w:val="0078725E"/>
    <w:rsid w:val="00787379"/>
    <w:rsid w:val="00787706"/>
    <w:rsid w:val="00787998"/>
    <w:rsid w:val="0078799B"/>
    <w:rsid w:val="00790691"/>
    <w:rsid w:val="00790786"/>
    <w:rsid w:val="007908D2"/>
    <w:rsid w:val="00790AE1"/>
    <w:rsid w:val="00790BDE"/>
    <w:rsid w:val="007911FD"/>
    <w:rsid w:val="00791368"/>
    <w:rsid w:val="00791A26"/>
    <w:rsid w:val="00791C35"/>
    <w:rsid w:val="007921BF"/>
    <w:rsid w:val="00792203"/>
    <w:rsid w:val="00792601"/>
    <w:rsid w:val="0079261F"/>
    <w:rsid w:val="00792F46"/>
    <w:rsid w:val="00792F53"/>
    <w:rsid w:val="00793A0D"/>
    <w:rsid w:val="00793A45"/>
    <w:rsid w:val="00793AD4"/>
    <w:rsid w:val="00794681"/>
    <w:rsid w:val="00794867"/>
    <w:rsid w:val="00794886"/>
    <w:rsid w:val="00794A3E"/>
    <w:rsid w:val="00794B52"/>
    <w:rsid w:val="00794BED"/>
    <w:rsid w:val="00794F13"/>
    <w:rsid w:val="00795205"/>
    <w:rsid w:val="00796015"/>
    <w:rsid w:val="007961EB"/>
    <w:rsid w:val="0079620B"/>
    <w:rsid w:val="00796A07"/>
    <w:rsid w:val="00796A1A"/>
    <w:rsid w:val="00796A55"/>
    <w:rsid w:val="00796B31"/>
    <w:rsid w:val="00796E37"/>
    <w:rsid w:val="00796EFF"/>
    <w:rsid w:val="00797047"/>
    <w:rsid w:val="007971D7"/>
    <w:rsid w:val="007978CA"/>
    <w:rsid w:val="00797EB4"/>
    <w:rsid w:val="007A00A5"/>
    <w:rsid w:val="007A0784"/>
    <w:rsid w:val="007A07DB"/>
    <w:rsid w:val="007A0909"/>
    <w:rsid w:val="007A0A2C"/>
    <w:rsid w:val="007A0C86"/>
    <w:rsid w:val="007A1878"/>
    <w:rsid w:val="007A1A19"/>
    <w:rsid w:val="007A1FA5"/>
    <w:rsid w:val="007A2291"/>
    <w:rsid w:val="007A2380"/>
    <w:rsid w:val="007A308E"/>
    <w:rsid w:val="007A383C"/>
    <w:rsid w:val="007A387D"/>
    <w:rsid w:val="007A39D5"/>
    <w:rsid w:val="007A3C23"/>
    <w:rsid w:val="007A4027"/>
    <w:rsid w:val="007A445D"/>
    <w:rsid w:val="007A447C"/>
    <w:rsid w:val="007A4A2F"/>
    <w:rsid w:val="007A4ACA"/>
    <w:rsid w:val="007A57F0"/>
    <w:rsid w:val="007A5DD9"/>
    <w:rsid w:val="007A5F06"/>
    <w:rsid w:val="007A6317"/>
    <w:rsid w:val="007A6359"/>
    <w:rsid w:val="007A6540"/>
    <w:rsid w:val="007A6825"/>
    <w:rsid w:val="007A6E3F"/>
    <w:rsid w:val="007A7142"/>
    <w:rsid w:val="007A74EA"/>
    <w:rsid w:val="007A76F8"/>
    <w:rsid w:val="007A7DF3"/>
    <w:rsid w:val="007B0048"/>
    <w:rsid w:val="007B010C"/>
    <w:rsid w:val="007B07F2"/>
    <w:rsid w:val="007B0CA5"/>
    <w:rsid w:val="007B1018"/>
    <w:rsid w:val="007B1827"/>
    <w:rsid w:val="007B18F3"/>
    <w:rsid w:val="007B1D70"/>
    <w:rsid w:val="007B1EE8"/>
    <w:rsid w:val="007B231F"/>
    <w:rsid w:val="007B23C9"/>
    <w:rsid w:val="007B24C6"/>
    <w:rsid w:val="007B2504"/>
    <w:rsid w:val="007B2E1A"/>
    <w:rsid w:val="007B30AB"/>
    <w:rsid w:val="007B353F"/>
    <w:rsid w:val="007B3C72"/>
    <w:rsid w:val="007B4127"/>
    <w:rsid w:val="007B5711"/>
    <w:rsid w:val="007B5821"/>
    <w:rsid w:val="007B592A"/>
    <w:rsid w:val="007B5A64"/>
    <w:rsid w:val="007B5C9F"/>
    <w:rsid w:val="007B5D76"/>
    <w:rsid w:val="007B5ED5"/>
    <w:rsid w:val="007B6013"/>
    <w:rsid w:val="007B6457"/>
    <w:rsid w:val="007B6497"/>
    <w:rsid w:val="007B6509"/>
    <w:rsid w:val="007B6927"/>
    <w:rsid w:val="007B6C90"/>
    <w:rsid w:val="007B6CBB"/>
    <w:rsid w:val="007B76D4"/>
    <w:rsid w:val="007B7927"/>
    <w:rsid w:val="007B7AA1"/>
    <w:rsid w:val="007B7DE8"/>
    <w:rsid w:val="007C001D"/>
    <w:rsid w:val="007C003E"/>
    <w:rsid w:val="007C05EA"/>
    <w:rsid w:val="007C07DF"/>
    <w:rsid w:val="007C0CD6"/>
    <w:rsid w:val="007C0CE6"/>
    <w:rsid w:val="007C1509"/>
    <w:rsid w:val="007C1AC7"/>
    <w:rsid w:val="007C2B3A"/>
    <w:rsid w:val="007C2BE3"/>
    <w:rsid w:val="007C2D7B"/>
    <w:rsid w:val="007C2FD3"/>
    <w:rsid w:val="007C31D8"/>
    <w:rsid w:val="007C3BD3"/>
    <w:rsid w:val="007C3F93"/>
    <w:rsid w:val="007C459C"/>
    <w:rsid w:val="007C4CD1"/>
    <w:rsid w:val="007C505C"/>
    <w:rsid w:val="007C53E3"/>
    <w:rsid w:val="007C5572"/>
    <w:rsid w:val="007C572A"/>
    <w:rsid w:val="007C5A78"/>
    <w:rsid w:val="007C5B02"/>
    <w:rsid w:val="007C617F"/>
    <w:rsid w:val="007C63ED"/>
    <w:rsid w:val="007C65DA"/>
    <w:rsid w:val="007C694F"/>
    <w:rsid w:val="007C69CA"/>
    <w:rsid w:val="007C6B2D"/>
    <w:rsid w:val="007C6F22"/>
    <w:rsid w:val="007C7574"/>
    <w:rsid w:val="007D037B"/>
    <w:rsid w:val="007D06C9"/>
    <w:rsid w:val="007D0709"/>
    <w:rsid w:val="007D0798"/>
    <w:rsid w:val="007D07E4"/>
    <w:rsid w:val="007D1B16"/>
    <w:rsid w:val="007D1B9F"/>
    <w:rsid w:val="007D1C53"/>
    <w:rsid w:val="007D1FF3"/>
    <w:rsid w:val="007D20BB"/>
    <w:rsid w:val="007D2237"/>
    <w:rsid w:val="007D27C7"/>
    <w:rsid w:val="007D2859"/>
    <w:rsid w:val="007D28E6"/>
    <w:rsid w:val="007D2AC1"/>
    <w:rsid w:val="007D2AE6"/>
    <w:rsid w:val="007D359F"/>
    <w:rsid w:val="007D3977"/>
    <w:rsid w:val="007D3A4D"/>
    <w:rsid w:val="007D3BBF"/>
    <w:rsid w:val="007D3CA6"/>
    <w:rsid w:val="007D3DE9"/>
    <w:rsid w:val="007D44FD"/>
    <w:rsid w:val="007D4A2C"/>
    <w:rsid w:val="007D51BB"/>
    <w:rsid w:val="007D5C00"/>
    <w:rsid w:val="007D5CF7"/>
    <w:rsid w:val="007D6252"/>
    <w:rsid w:val="007D6D75"/>
    <w:rsid w:val="007D6E1B"/>
    <w:rsid w:val="007D6E37"/>
    <w:rsid w:val="007D6E64"/>
    <w:rsid w:val="007D6FDA"/>
    <w:rsid w:val="007D7075"/>
    <w:rsid w:val="007D73ED"/>
    <w:rsid w:val="007D783D"/>
    <w:rsid w:val="007D7EB4"/>
    <w:rsid w:val="007E089D"/>
    <w:rsid w:val="007E0C0A"/>
    <w:rsid w:val="007E0E5F"/>
    <w:rsid w:val="007E0F5B"/>
    <w:rsid w:val="007E1186"/>
    <w:rsid w:val="007E153E"/>
    <w:rsid w:val="007E1577"/>
    <w:rsid w:val="007E183F"/>
    <w:rsid w:val="007E1C7E"/>
    <w:rsid w:val="007E1E1C"/>
    <w:rsid w:val="007E1F1F"/>
    <w:rsid w:val="007E20EC"/>
    <w:rsid w:val="007E2193"/>
    <w:rsid w:val="007E22CD"/>
    <w:rsid w:val="007E2EA3"/>
    <w:rsid w:val="007E2FEB"/>
    <w:rsid w:val="007E3292"/>
    <w:rsid w:val="007E3295"/>
    <w:rsid w:val="007E3564"/>
    <w:rsid w:val="007E3E4C"/>
    <w:rsid w:val="007E40AF"/>
    <w:rsid w:val="007E4258"/>
    <w:rsid w:val="007E42E4"/>
    <w:rsid w:val="007E4355"/>
    <w:rsid w:val="007E451E"/>
    <w:rsid w:val="007E45FC"/>
    <w:rsid w:val="007E472F"/>
    <w:rsid w:val="007E4906"/>
    <w:rsid w:val="007E4BAC"/>
    <w:rsid w:val="007E4BE6"/>
    <w:rsid w:val="007E4C24"/>
    <w:rsid w:val="007E4D08"/>
    <w:rsid w:val="007E5850"/>
    <w:rsid w:val="007E633A"/>
    <w:rsid w:val="007E63F1"/>
    <w:rsid w:val="007E6530"/>
    <w:rsid w:val="007E6FF3"/>
    <w:rsid w:val="007E70C2"/>
    <w:rsid w:val="007E710B"/>
    <w:rsid w:val="007E77F4"/>
    <w:rsid w:val="007E7B58"/>
    <w:rsid w:val="007E7BDB"/>
    <w:rsid w:val="007E7C31"/>
    <w:rsid w:val="007E7DD3"/>
    <w:rsid w:val="007F01E3"/>
    <w:rsid w:val="007F0AD5"/>
    <w:rsid w:val="007F0E27"/>
    <w:rsid w:val="007F1190"/>
    <w:rsid w:val="007F19D8"/>
    <w:rsid w:val="007F1DB0"/>
    <w:rsid w:val="007F2154"/>
    <w:rsid w:val="007F26C3"/>
    <w:rsid w:val="007F2809"/>
    <w:rsid w:val="007F2810"/>
    <w:rsid w:val="007F2C80"/>
    <w:rsid w:val="007F2CF2"/>
    <w:rsid w:val="007F2EC4"/>
    <w:rsid w:val="007F323A"/>
    <w:rsid w:val="007F3318"/>
    <w:rsid w:val="007F352A"/>
    <w:rsid w:val="007F409D"/>
    <w:rsid w:val="007F4426"/>
    <w:rsid w:val="007F465E"/>
    <w:rsid w:val="007F4802"/>
    <w:rsid w:val="007F5252"/>
    <w:rsid w:val="007F5272"/>
    <w:rsid w:val="007F531B"/>
    <w:rsid w:val="007F5407"/>
    <w:rsid w:val="007F5490"/>
    <w:rsid w:val="007F5889"/>
    <w:rsid w:val="007F58BF"/>
    <w:rsid w:val="007F5932"/>
    <w:rsid w:val="007F5CEE"/>
    <w:rsid w:val="007F5E50"/>
    <w:rsid w:val="007F5FEB"/>
    <w:rsid w:val="007F602A"/>
    <w:rsid w:val="007F637C"/>
    <w:rsid w:val="007F668F"/>
    <w:rsid w:val="007F69C6"/>
    <w:rsid w:val="007F6CEE"/>
    <w:rsid w:val="007F7100"/>
    <w:rsid w:val="007F79D0"/>
    <w:rsid w:val="007F7BD4"/>
    <w:rsid w:val="007F7D5E"/>
    <w:rsid w:val="007F7F5C"/>
    <w:rsid w:val="0080023A"/>
    <w:rsid w:val="00800456"/>
    <w:rsid w:val="00800B5E"/>
    <w:rsid w:val="00800E0B"/>
    <w:rsid w:val="00801060"/>
    <w:rsid w:val="008018F7"/>
    <w:rsid w:val="008020E3"/>
    <w:rsid w:val="008021C8"/>
    <w:rsid w:val="00802208"/>
    <w:rsid w:val="0080281C"/>
    <w:rsid w:val="00802F48"/>
    <w:rsid w:val="00802FBB"/>
    <w:rsid w:val="008033E9"/>
    <w:rsid w:val="0080352A"/>
    <w:rsid w:val="008036E2"/>
    <w:rsid w:val="00803AF6"/>
    <w:rsid w:val="008044A7"/>
    <w:rsid w:val="008046EB"/>
    <w:rsid w:val="0080531F"/>
    <w:rsid w:val="00805441"/>
    <w:rsid w:val="008062EE"/>
    <w:rsid w:val="00806385"/>
    <w:rsid w:val="00806493"/>
    <w:rsid w:val="00806C92"/>
    <w:rsid w:val="00806D63"/>
    <w:rsid w:val="00806F54"/>
    <w:rsid w:val="00807817"/>
    <w:rsid w:val="008079F0"/>
    <w:rsid w:val="00807C0C"/>
    <w:rsid w:val="00807EA9"/>
    <w:rsid w:val="00810597"/>
    <w:rsid w:val="008107EA"/>
    <w:rsid w:val="00810A73"/>
    <w:rsid w:val="00810AB9"/>
    <w:rsid w:val="00810ACF"/>
    <w:rsid w:val="00810C1F"/>
    <w:rsid w:val="00810E77"/>
    <w:rsid w:val="00811B41"/>
    <w:rsid w:val="00811C12"/>
    <w:rsid w:val="00812A77"/>
    <w:rsid w:val="00812AC6"/>
    <w:rsid w:val="00812C57"/>
    <w:rsid w:val="00812D9A"/>
    <w:rsid w:val="00812E41"/>
    <w:rsid w:val="008131A0"/>
    <w:rsid w:val="00813B67"/>
    <w:rsid w:val="008146A8"/>
    <w:rsid w:val="00814B3E"/>
    <w:rsid w:val="0081536F"/>
    <w:rsid w:val="0081583F"/>
    <w:rsid w:val="008160C4"/>
    <w:rsid w:val="0081615D"/>
    <w:rsid w:val="0081658E"/>
    <w:rsid w:val="008167F7"/>
    <w:rsid w:val="00816814"/>
    <w:rsid w:val="00816AB1"/>
    <w:rsid w:val="00816B1E"/>
    <w:rsid w:val="00816D4D"/>
    <w:rsid w:val="00816F60"/>
    <w:rsid w:val="0082055B"/>
    <w:rsid w:val="00820B9D"/>
    <w:rsid w:val="00821347"/>
    <w:rsid w:val="00821443"/>
    <w:rsid w:val="008214EC"/>
    <w:rsid w:val="00821730"/>
    <w:rsid w:val="00821B61"/>
    <w:rsid w:val="0082250E"/>
    <w:rsid w:val="00822A00"/>
    <w:rsid w:val="00822E19"/>
    <w:rsid w:val="00823010"/>
    <w:rsid w:val="0082314E"/>
    <w:rsid w:val="00823A39"/>
    <w:rsid w:val="00823E39"/>
    <w:rsid w:val="0082584B"/>
    <w:rsid w:val="0082648F"/>
    <w:rsid w:val="008266A0"/>
    <w:rsid w:val="008268A4"/>
    <w:rsid w:val="00826CC3"/>
    <w:rsid w:val="00826D95"/>
    <w:rsid w:val="00827B27"/>
    <w:rsid w:val="00827D90"/>
    <w:rsid w:val="00827DED"/>
    <w:rsid w:val="00827F83"/>
    <w:rsid w:val="0083011E"/>
    <w:rsid w:val="00830148"/>
    <w:rsid w:val="00830752"/>
    <w:rsid w:val="0083088A"/>
    <w:rsid w:val="00830C19"/>
    <w:rsid w:val="00831972"/>
    <w:rsid w:val="00831D07"/>
    <w:rsid w:val="00831D47"/>
    <w:rsid w:val="008322A6"/>
    <w:rsid w:val="008323C6"/>
    <w:rsid w:val="008326CB"/>
    <w:rsid w:val="00832D79"/>
    <w:rsid w:val="00832DAF"/>
    <w:rsid w:val="0083379D"/>
    <w:rsid w:val="008341F1"/>
    <w:rsid w:val="0083432E"/>
    <w:rsid w:val="008346AB"/>
    <w:rsid w:val="00835301"/>
    <w:rsid w:val="00835325"/>
    <w:rsid w:val="00835357"/>
    <w:rsid w:val="008359C5"/>
    <w:rsid w:val="00835C70"/>
    <w:rsid w:val="00835C74"/>
    <w:rsid w:val="008364EE"/>
    <w:rsid w:val="00836854"/>
    <w:rsid w:val="00836FCB"/>
    <w:rsid w:val="00837451"/>
    <w:rsid w:val="0083781C"/>
    <w:rsid w:val="00837AB3"/>
    <w:rsid w:val="00837CD9"/>
    <w:rsid w:val="00837DA5"/>
    <w:rsid w:val="00837E6D"/>
    <w:rsid w:val="00840097"/>
    <w:rsid w:val="008402F6"/>
    <w:rsid w:val="00840664"/>
    <w:rsid w:val="00840799"/>
    <w:rsid w:val="008409BA"/>
    <w:rsid w:val="00840D44"/>
    <w:rsid w:val="00840F04"/>
    <w:rsid w:val="008410C7"/>
    <w:rsid w:val="008411CC"/>
    <w:rsid w:val="00841E57"/>
    <w:rsid w:val="00841EFF"/>
    <w:rsid w:val="00842055"/>
    <w:rsid w:val="00842316"/>
    <w:rsid w:val="00842565"/>
    <w:rsid w:val="008427D9"/>
    <w:rsid w:val="00842C73"/>
    <w:rsid w:val="00843398"/>
    <w:rsid w:val="008437EF"/>
    <w:rsid w:val="00843B93"/>
    <w:rsid w:val="00843F08"/>
    <w:rsid w:val="00844B18"/>
    <w:rsid w:val="00844F4B"/>
    <w:rsid w:val="0084521B"/>
    <w:rsid w:val="0084528B"/>
    <w:rsid w:val="008455E3"/>
    <w:rsid w:val="008458F0"/>
    <w:rsid w:val="0084595A"/>
    <w:rsid w:val="00845FA5"/>
    <w:rsid w:val="0084606B"/>
    <w:rsid w:val="00846121"/>
    <w:rsid w:val="00846146"/>
    <w:rsid w:val="00846457"/>
    <w:rsid w:val="00846DF5"/>
    <w:rsid w:val="00846E79"/>
    <w:rsid w:val="008470C8"/>
    <w:rsid w:val="008470F1"/>
    <w:rsid w:val="008471DC"/>
    <w:rsid w:val="00847A8D"/>
    <w:rsid w:val="00847C3C"/>
    <w:rsid w:val="00850092"/>
    <w:rsid w:val="0085081B"/>
    <w:rsid w:val="00850B04"/>
    <w:rsid w:val="00851D0D"/>
    <w:rsid w:val="008522C9"/>
    <w:rsid w:val="008522F5"/>
    <w:rsid w:val="00852669"/>
    <w:rsid w:val="008529DD"/>
    <w:rsid w:val="00852DAE"/>
    <w:rsid w:val="00852DE8"/>
    <w:rsid w:val="0085307B"/>
    <w:rsid w:val="0085346B"/>
    <w:rsid w:val="00853548"/>
    <w:rsid w:val="00853939"/>
    <w:rsid w:val="00853D5D"/>
    <w:rsid w:val="00854006"/>
    <w:rsid w:val="00854168"/>
    <w:rsid w:val="0085448D"/>
    <w:rsid w:val="00854890"/>
    <w:rsid w:val="0085494D"/>
    <w:rsid w:val="00854C04"/>
    <w:rsid w:val="008550EA"/>
    <w:rsid w:val="00855289"/>
    <w:rsid w:val="008553F9"/>
    <w:rsid w:val="00855BCD"/>
    <w:rsid w:val="00856022"/>
    <w:rsid w:val="00856BA8"/>
    <w:rsid w:val="00856CF0"/>
    <w:rsid w:val="00856EA7"/>
    <w:rsid w:val="00857347"/>
    <w:rsid w:val="00857596"/>
    <w:rsid w:val="008575B9"/>
    <w:rsid w:val="00857B16"/>
    <w:rsid w:val="00857B22"/>
    <w:rsid w:val="00857E53"/>
    <w:rsid w:val="0086063B"/>
    <w:rsid w:val="008608C2"/>
    <w:rsid w:val="008610A9"/>
    <w:rsid w:val="008617E2"/>
    <w:rsid w:val="00861AA9"/>
    <w:rsid w:val="00861C64"/>
    <w:rsid w:val="00861DEB"/>
    <w:rsid w:val="0086275C"/>
    <w:rsid w:val="00862A28"/>
    <w:rsid w:val="00862A69"/>
    <w:rsid w:val="00862BBB"/>
    <w:rsid w:val="00862BF2"/>
    <w:rsid w:val="00862D11"/>
    <w:rsid w:val="00862ECF"/>
    <w:rsid w:val="00863043"/>
    <w:rsid w:val="0086319F"/>
    <w:rsid w:val="008636E8"/>
    <w:rsid w:val="00863E29"/>
    <w:rsid w:val="00864289"/>
    <w:rsid w:val="008642F5"/>
    <w:rsid w:val="0086449F"/>
    <w:rsid w:val="0086456E"/>
    <w:rsid w:val="008648D2"/>
    <w:rsid w:val="00864E65"/>
    <w:rsid w:val="0086556E"/>
    <w:rsid w:val="008656D6"/>
    <w:rsid w:val="0086578C"/>
    <w:rsid w:val="008661DC"/>
    <w:rsid w:val="008662E6"/>
    <w:rsid w:val="00866848"/>
    <w:rsid w:val="00866882"/>
    <w:rsid w:val="00866E6C"/>
    <w:rsid w:val="00866E96"/>
    <w:rsid w:val="0086731C"/>
    <w:rsid w:val="008676F4"/>
    <w:rsid w:val="00867787"/>
    <w:rsid w:val="00867DD3"/>
    <w:rsid w:val="00867ED0"/>
    <w:rsid w:val="00867F23"/>
    <w:rsid w:val="00870896"/>
    <w:rsid w:val="00870D0E"/>
    <w:rsid w:val="00870E38"/>
    <w:rsid w:val="00871479"/>
    <w:rsid w:val="008717A5"/>
    <w:rsid w:val="00871D02"/>
    <w:rsid w:val="00871E1C"/>
    <w:rsid w:val="00872952"/>
    <w:rsid w:val="00872CF7"/>
    <w:rsid w:val="00872FBE"/>
    <w:rsid w:val="0087313A"/>
    <w:rsid w:val="0087313D"/>
    <w:rsid w:val="008732BB"/>
    <w:rsid w:val="008738BB"/>
    <w:rsid w:val="00873919"/>
    <w:rsid w:val="00873CD1"/>
    <w:rsid w:val="00873CF1"/>
    <w:rsid w:val="008740A6"/>
    <w:rsid w:val="00874512"/>
    <w:rsid w:val="0087457C"/>
    <w:rsid w:val="00875095"/>
    <w:rsid w:val="00875457"/>
    <w:rsid w:val="008757A0"/>
    <w:rsid w:val="008760BF"/>
    <w:rsid w:val="008760E9"/>
    <w:rsid w:val="008762A5"/>
    <w:rsid w:val="008767D1"/>
    <w:rsid w:val="008775C5"/>
    <w:rsid w:val="0087766A"/>
    <w:rsid w:val="008777DD"/>
    <w:rsid w:val="00877B46"/>
    <w:rsid w:val="00877CA5"/>
    <w:rsid w:val="008803C7"/>
    <w:rsid w:val="00880923"/>
    <w:rsid w:val="00880980"/>
    <w:rsid w:val="00880AFE"/>
    <w:rsid w:val="00880BF6"/>
    <w:rsid w:val="008814B7"/>
    <w:rsid w:val="008816DD"/>
    <w:rsid w:val="008817D3"/>
    <w:rsid w:val="00881910"/>
    <w:rsid w:val="00881AF9"/>
    <w:rsid w:val="00881B21"/>
    <w:rsid w:val="00881DAD"/>
    <w:rsid w:val="00881EE5"/>
    <w:rsid w:val="00881FED"/>
    <w:rsid w:val="00882177"/>
    <w:rsid w:val="00882576"/>
    <w:rsid w:val="0088280E"/>
    <w:rsid w:val="00882934"/>
    <w:rsid w:val="00882B49"/>
    <w:rsid w:val="00882E4D"/>
    <w:rsid w:val="0088427A"/>
    <w:rsid w:val="0088430A"/>
    <w:rsid w:val="008847C3"/>
    <w:rsid w:val="00884B1C"/>
    <w:rsid w:val="008854C5"/>
    <w:rsid w:val="0088565D"/>
    <w:rsid w:val="00885706"/>
    <w:rsid w:val="0088574A"/>
    <w:rsid w:val="008864C8"/>
    <w:rsid w:val="0088673E"/>
    <w:rsid w:val="00886BED"/>
    <w:rsid w:val="00886CAC"/>
    <w:rsid w:val="00886EA4"/>
    <w:rsid w:val="00886EBA"/>
    <w:rsid w:val="00886F0D"/>
    <w:rsid w:val="00887468"/>
    <w:rsid w:val="00887604"/>
    <w:rsid w:val="00887792"/>
    <w:rsid w:val="008901E0"/>
    <w:rsid w:val="008902B5"/>
    <w:rsid w:val="008902BB"/>
    <w:rsid w:val="008903F7"/>
    <w:rsid w:val="00890409"/>
    <w:rsid w:val="0089073F"/>
    <w:rsid w:val="00890B27"/>
    <w:rsid w:val="00890D84"/>
    <w:rsid w:val="0089106B"/>
    <w:rsid w:val="008910C6"/>
    <w:rsid w:val="008914A9"/>
    <w:rsid w:val="00891635"/>
    <w:rsid w:val="00891966"/>
    <w:rsid w:val="00891B42"/>
    <w:rsid w:val="00891E64"/>
    <w:rsid w:val="00891F4C"/>
    <w:rsid w:val="008922AD"/>
    <w:rsid w:val="00892751"/>
    <w:rsid w:val="008929B1"/>
    <w:rsid w:val="008929D8"/>
    <w:rsid w:val="008929F8"/>
    <w:rsid w:val="00892A52"/>
    <w:rsid w:val="00892C07"/>
    <w:rsid w:val="00892FD5"/>
    <w:rsid w:val="00893129"/>
    <w:rsid w:val="008933DB"/>
    <w:rsid w:val="008936D4"/>
    <w:rsid w:val="008939AA"/>
    <w:rsid w:val="00893A6F"/>
    <w:rsid w:val="00893A85"/>
    <w:rsid w:val="00893B0C"/>
    <w:rsid w:val="00893DC2"/>
    <w:rsid w:val="00893EB9"/>
    <w:rsid w:val="00894421"/>
    <w:rsid w:val="0089478A"/>
    <w:rsid w:val="00894966"/>
    <w:rsid w:val="0089511A"/>
    <w:rsid w:val="008956FC"/>
    <w:rsid w:val="00896535"/>
    <w:rsid w:val="00896B35"/>
    <w:rsid w:val="00896EB7"/>
    <w:rsid w:val="00897CB4"/>
    <w:rsid w:val="008A0847"/>
    <w:rsid w:val="008A0C83"/>
    <w:rsid w:val="008A10B3"/>
    <w:rsid w:val="008A1694"/>
    <w:rsid w:val="008A1941"/>
    <w:rsid w:val="008A1A9C"/>
    <w:rsid w:val="008A1E84"/>
    <w:rsid w:val="008A217B"/>
    <w:rsid w:val="008A24DC"/>
    <w:rsid w:val="008A273A"/>
    <w:rsid w:val="008A37EC"/>
    <w:rsid w:val="008A39C6"/>
    <w:rsid w:val="008A3E01"/>
    <w:rsid w:val="008A3FC8"/>
    <w:rsid w:val="008A45C5"/>
    <w:rsid w:val="008A486C"/>
    <w:rsid w:val="008A4EAA"/>
    <w:rsid w:val="008A518F"/>
    <w:rsid w:val="008A55A9"/>
    <w:rsid w:val="008A58F2"/>
    <w:rsid w:val="008A594C"/>
    <w:rsid w:val="008A5AB8"/>
    <w:rsid w:val="008A5E79"/>
    <w:rsid w:val="008A6089"/>
    <w:rsid w:val="008A6206"/>
    <w:rsid w:val="008A65B5"/>
    <w:rsid w:val="008A6A06"/>
    <w:rsid w:val="008A7168"/>
    <w:rsid w:val="008A7828"/>
    <w:rsid w:val="008A79A9"/>
    <w:rsid w:val="008A7A33"/>
    <w:rsid w:val="008B00FC"/>
    <w:rsid w:val="008B01E3"/>
    <w:rsid w:val="008B072B"/>
    <w:rsid w:val="008B0953"/>
    <w:rsid w:val="008B107A"/>
    <w:rsid w:val="008B1573"/>
    <w:rsid w:val="008B1A60"/>
    <w:rsid w:val="008B1B50"/>
    <w:rsid w:val="008B1E49"/>
    <w:rsid w:val="008B1F37"/>
    <w:rsid w:val="008B231F"/>
    <w:rsid w:val="008B23B4"/>
    <w:rsid w:val="008B26FA"/>
    <w:rsid w:val="008B2BF2"/>
    <w:rsid w:val="008B2CCD"/>
    <w:rsid w:val="008B3120"/>
    <w:rsid w:val="008B318A"/>
    <w:rsid w:val="008B380A"/>
    <w:rsid w:val="008B3B42"/>
    <w:rsid w:val="008B3D39"/>
    <w:rsid w:val="008B4089"/>
    <w:rsid w:val="008B40A2"/>
    <w:rsid w:val="008B4845"/>
    <w:rsid w:val="008B4CD5"/>
    <w:rsid w:val="008B4D45"/>
    <w:rsid w:val="008B5380"/>
    <w:rsid w:val="008B5566"/>
    <w:rsid w:val="008B579F"/>
    <w:rsid w:val="008B5C41"/>
    <w:rsid w:val="008B5E16"/>
    <w:rsid w:val="008B603E"/>
    <w:rsid w:val="008B6255"/>
    <w:rsid w:val="008B62D7"/>
    <w:rsid w:val="008B62EC"/>
    <w:rsid w:val="008B67FF"/>
    <w:rsid w:val="008B6C98"/>
    <w:rsid w:val="008B6D5B"/>
    <w:rsid w:val="008B70F8"/>
    <w:rsid w:val="008C009F"/>
    <w:rsid w:val="008C05F4"/>
    <w:rsid w:val="008C0786"/>
    <w:rsid w:val="008C0840"/>
    <w:rsid w:val="008C0EED"/>
    <w:rsid w:val="008C0F4A"/>
    <w:rsid w:val="008C0F5A"/>
    <w:rsid w:val="008C10DF"/>
    <w:rsid w:val="008C13F8"/>
    <w:rsid w:val="008C1672"/>
    <w:rsid w:val="008C1801"/>
    <w:rsid w:val="008C1ABC"/>
    <w:rsid w:val="008C2076"/>
    <w:rsid w:val="008C2B1D"/>
    <w:rsid w:val="008C2B9D"/>
    <w:rsid w:val="008C2E1C"/>
    <w:rsid w:val="008C2FD6"/>
    <w:rsid w:val="008C3399"/>
    <w:rsid w:val="008C3EEF"/>
    <w:rsid w:val="008C3FF3"/>
    <w:rsid w:val="008C4409"/>
    <w:rsid w:val="008C5288"/>
    <w:rsid w:val="008C54D7"/>
    <w:rsid w:val="008C599C"/>
    <w:rsid w:val="008C5B06"/>
    <w:rsid w:val="008C6A51"/>
    <w:rsid w:val="008C6A62"/>
    <w:rsid w:val="008C6FEA"/>
    <w:rsid w:val="008C7068"/>
    <w:rsid w:val="008C70F5"/>
    <w:rsid w:val="008C79E6"/>
    <w:rsid w:val="008C7B36"/>
    <w:rsid w:val="008C7E86"/>
    <w:rsid w:val="008C7F79"/>
    <w:rsid w:val="008D0777"/>
    <w:rsid w:val="008D0AA7"/>
    <w:rsid w:val="008D10F6"/>
    <w:rsid w:val="008D11D5"/>
    <w:rsid w:val="008D1741"/>
    <w:rsid w:val="008D1CAE"/>
    <w:rsid w:val="008D1CC3"/>
    <w:rsid w:val="008D1D08"/>
    <w:rsid w:val="008D20B1"/>
    <w:rsid w:val="008D2DA0"/>
    <w:rsid w:val="008D31FB"/>
    <w:rsid w:val="008D36AF"/>
    <w:rsid w:val="008D3864"/>
    <w:rsid w:val="008D3C6B"/>
    <w:rsid w:val="008D4285"/>
    <w:rsid w:val="008D4878"/>
    <w:rsid w:val="008D56C7"/>
    <w:rsid w:val="008D58FB"/>
    <w:rsid w:val="008D5C43"/>
    <w:rsid w:val="008D5C71"/>
    <w:rsid w:val="008D5E2A"/>
    <w:rsid w:val="008D619D"/>
    <w:rsid w:val="008D6403"/>
    <w:rsid w:val="008D6E30"/>
    <w:rsid w:val="008D6EAB"/>
    <w:rsid w:val="008D7003"/>
    <w:rsid w:val="008D7056"/>
    <w:rsid w:val="008D72AC"/>
    <w:rsid w:val="008D74CA"/>
    <w:rsid w:val="008D74D1"/>
    <w:rsid w:val="008D75C8"/>
    <w:rsid w:val="008E0208"/>
    <w:rsid w:val="008E024A"/>
    <w:rsid w:val="008E0765"/>
    <w:rsid w:val="008E11DE"/>
    <w:rsid w:val="008E1693"/>
    <w:rsid w:val="008E18CF"/>
    <w:rsid w:val="008E1C51"/>
    <w:rsid w:val="008E20DC"/>
    <w:rsid w:val="008E213C"/>
    <w:rsid w:val="008E2729"/>
    <w:rsid w:val="008E2758"/>
    <w:rsid w:val="008E31B1"/>
    <w:rsid w:val="008E3228"/>
    <w:rsid w:val="008E3349"/>
    <w:rsid w:val="008E33BB"/>
    <w:rsid w:val="008E3BA6"/>
    <w:rsid w:val="008E424C"/>
    <w:rsid w:val="008E42F1"/>
    <w:rsid w:val="008E4A2A"/>
    <w:rsid w:val="008E4B94"/>
    <w:rsid w:val="008E4DBD"/>
    <w:rsid w:val="008E5E9B"/>
    <w:rsid w:val="008E6960"/>
    <w:rsid w:val="008E6CF2"/>
    <w:rsid w:val="008E7097"/>
    <w:rsid w:val="008E7370"/>
    <w:rsid w:val="008E7C27"/>
    <w:rsid w:val="008E7C74"/>
    <w:rsid w:val="008F0110"/>
    <w:rsid w:val="008F061C"/>
    <w:rsid w:val="008F0636"/>
    <w:rsid w:val="008F080C"/>
    <w:rsid w:val="008F0ACD"/>
    <w:rsid w:val="008F107B"/>
    <w:rsid w:val="008F14C4"/>
    <w:rsid w:val="008F1780"/>
    <w:rsid w:val="008F17CF"/>
    <w:rsid w:val="008F1DD2"/>
    <w:rsid w:val="008F26A3"/>
    <w:rsid w:val="008F2A74"/>
    <w:rsid w:val="008F2BF2"/>
    <w:rsid w:val="008F3ADF"/>
    <w:rsid w:val="008F3B2D"/>
    <w:rsid w:val="008F4039"/>
    <w:rsid w:val="008F41CB"/>
    <w:rsid w:val="008F4C13"/>
    <w:rsid w:val="008F4D53"/>
    <w:rsid w:val="008F4F50"/>
    <w:rsid w:val="008F551F"/>
    <w:rsid w:val="008F5741"/>
    <w:rsid w:val="008F5A05"/>
    <w:rsid w:val="008F5B27"/>
    <w:rsid w:val="008F5C99"/>
    <w:rsid w:val="008F6086"/>
    <w:rsid w:val="008F6249"/>
    <w:rsid w:val="008F62BA"/>
    <w:rsid w:val="008F6393"/>
    <w:rsid w:val="008F64A5"/>
    <w:rsid w:val="008F756D"/>
    <w:rsid w:val="008F75CA"/>
    <w:rsid w:val="008F7B27"/>
    <w:rsid w:val="008F7B8A"/>
    <w:rsid w:val="008F7BE2"/>
    <w:rsid w:val="009006E9"/>
    <w:rsid w:val="00900B64"/>
    <w:rsid w:val="00900BCF"/>
    <w:rsid w:val="00900E6A"/>
    <w:rsid w:val="009012D1"/>
    <w:rsid w:val="009015AC"/>
    <w:rsid w:val="00901CDB"/>
    <w:rsid w:val="00901E43"/>
    <w:rsid w:val="009020E4"/>
    <w:rsid w:val="0090251B"/>
    <w:rsid w:val="009026AE"/>
    <w:rsid w:val="00903055"/>
    <w:rsid w:val="00903222"/>
    <w:rsid w:val="009032AE"/>
    <w:rsid w:val="00903426"/>
    <w:rsid w:val="00903E28"/>
    <w:rsid w:val="0090418D"/>
    <w:rsid w:val="00904891"/>
    <w:rsid w:val="0090498E"/>
    <w:rsid w:val="00904ED6"/>
    <w:rsid w:val="009051BB"/>
    <w:rsid w:val="00905652"/>
    <w:rsid w:val="00905CB7"/>
    <w:rsid w:val="00905D10"/>
    <w:rsid w:val="00906244"/>
    <w:rsid w:val="009065B4"/>
    <w:rsid w:val="00906A40"/>
    <w:rsid w:val="00906A9C"/>
    <w:rsid w:val="009073F3"/>
    <w:rsid w:val="0090763B"/>
    <w:rsid w:val="00907664"/>
    <w:rsid w:val="00907D78"/>
    <w:rsid w:val="00907DCA"/>
    <w:rsid w:val="00910238"/>
    <w:rsid w:val="00910582"/>
    <w:rsid w:val="00910D75"/>
    <w:rsid w:val="00910FFD"/>
    <w:rsid w:val="009110AE"/>
    <w:rsid w:val="00911656"/>
    <w:rsid w:val="00911A98"/>
    <w:rsid w:val="00911C79"/>
    <w:rsid w:val="00911E9C"/>
    <w:rsid w:val="00911F6A"/>
    <w:rsid w:val="0091255A"/>
    <w:rsid w:val="0091275D"/>
    <w:rsid w:val="00912A63"/>
    <w:rsid w:val="00913121"/>
    <w:rsid w:val="00913612"/>
    <w:rsid w:val="009136B7"/>
    <w:rsid w:val="009137BD"/>
    <w:rsid w:val="00913D8A"/>
    <w:rsid w:val="00913E74"/>
    <w:rsid w:val="00913EE6"/>
    <w:rsid w:val="00914459"/>
    <w:rsid w:val="00914A42"/>
    <w:rsid w:val="00914F5A"/>
    <w:rsid w:val="00915165"/>
    <w:rsid w:val="00915177"/>
    <w:rsid w:val="009152B1"/>
    <w:rsid w:val="0091550A"/>
    <w:rsid w:val="0091575F"/>
    <w:rsid w:val="00915A7D"/>
    <w:rsid w:val="00915AF1"/>
    <w:rsid w:val="00915C9E"/>
    <w:rsid w:val="0091629A"/>
    <w:rsid w:val="00916540"/>
    <w:rsid w:val="00916B47"/>
    <w:rsid w:val="00917193"/>
    <w:rsid w:val="00917381"/>
    <w:rsid w:val="009176DC"/>
    <w:rsid w:val="00917770"/>
    <w:rsid w:val="00917949"/>
    <w:rsid w:val="00917C73"/>
    <w:rsid w:val="00917E25"/>
    <w:rsid w:val="00917F72"/>
    <w:rsid w:val="009200A1"/>
    <w:rsid w:val="0092022E"/>
    <w:rsid w:val="00920A26"/>
    <w:rsid w:val="00921964"/>
    <w:rsid w:val="00921B80"/>
    <w:rsid w:val="009224D0"/>
    <w:rsid w:val="00922C8C"/>
    <w:rsid w:val="00922D5C"/>
    <w:rsid w:val="00922D67"/>
    <w:rsid w:val="00922D7F"/>
    <w:rsid w:val="00922E17"/>
    <w:rsid w:val="00922E83"/>
    <w:rsid w:val="00922EBD"/>
    <w:rsid w:val="00922ECF"/>
    <w:rsid w:val="00922EEB"/>
    <w:rsid w:val="009238E3"/>
    <w:rsid w:val="00923DFC"/>
    <w:rsid w:val="00924A7A"/>
    <w:rsid w:val="00924BFB"/>
    <w:rsid w:val="00924E4D"/>
    <w:rsid w:val="00924FA9"/>
    <w:rsid w:val="009252A5"/>
    <w:rsid w:val="00925361"/>
    <w:rsid w:val="009254C0"/>
    <w:rsid w:val="00925732"/>
    <w:rsid w:val="0092585A"/>
    <w:rsid w:val="00925E54"/>
    <w:rsid w:val="00925FAF"/>
    <w:rsid w:val="0092624F"/>
    <w:rsid w:val="009265AD"/>
    <w:rsid w:val="0092699F"/>
    <w:rsid w:val="00926DF4"/>
    <w:rsid w:val="00926EA6"/>
    <w:rsid w:val="009271FD"/>
    <w:rsid w:val="00927254"/>
    <w:rsid w:val="009275A2"/>
    <w:rsid w:val="00927B3F"/>
    <w:rsid w:val="00927D37"/>
    <w:rsid w:val="00927F11"/>
    <w:rsid w:val="00930233"/>
    <w:rsid w:val="00930401"/>
    <w:rsid w:val="009305F6"/>
    <w:rsid w:val="009307C3"/>
    <w:rsid w:val="00930CB7"/>
    <w:rsid w:val="00930CE1"/>
    <w:rsid w:val="00930DB6"/>
    <w:rsid w:val="009313DA"/>
    <w:rsid w:val="00931619"/>
    <w:rsid w:val="00931777"/>
    <w:rsid w:val="009317A9"/>
    <w:rsid w:val="0093192F"/>
    <w:rsid w:val="00932056"/>
    <w:rsid w:val="00932385"/>
    <w:rsid w:val="009323C7"/>
    <w:rsid w:val="00932D27"/>
    <w:rsid w:val="00932D49"/>
    <w:rsid w:val="00932E70"/>
    <w:rsid w:val="00932EBD"/>
    <w:rsid w:val="00933016"/>
    <w:rsid w:val="0093363D"/>
    <w:rsid w:val="0093370F"/>
    <w:rsid w:val="009339DB"/>
    <w:rsid w:val="00933BE6"/>
    <w:rsid w:val="00933E57"/>
    <w:rsid w:val="00934270"/>
    <w:rsid w:val="00934B32"/>
    <w:rsid w:val="0093518A"/>
    <w:rsid w:val="00935DB6"/>
    <w:rsid w:val="00936938"/>
    <w:rsid w:val="009369A3"/>
    <w:rsid w:val="00937091"/>
    <w:rsid w:val="009371CE"/>
    <w:rsid w:val="00937612"/>
    <w:rsid w:val="009379E5"/>
    <w:rsid w:val="00937C7E"/>
    <w:rsid w:val="00937D2D"/>
    <w:rsid w:val="009400D1"/>
    <w:rsid w:val="0094030F"/>
    <w:rsid w:val="009405FD"/>
    <w:rsid w:val="0094078C"/>
    <w:rsid w:val="00940886"/>
    <w:rsid w:val="00940B04"/>
    <w:rsid w:val="00940B37"/>
    <w:rsid w:val="00940CB3"/>
    <w:rsid w:val="00940D29"/>
    <w:rsid w:val="00940F74"/>
    <w:rsid w:val="009412BA"/>
    <w:rsid w:val="009412DF"/>
    <w:rsid w:val="009413BC"/>
    <w:rsid w:val="00941D48"/>
    <w:rsid w:val="00941E3E"/>
    <w:rsid w:val="00942E70"/>
    <w:rsid w:val="00942E72"/>
    <w:rsid w:val="0094311D"/>
    <w:rsid w:val="00943168"/>
    <w:rsid w:val="00943324"/>
    <w:rsid w:val="0094346C"/>
    <w:rsid w:val="009434A0"/>
    <w:rsid w:val="009436C8"/>
    <w:rsid w:val="00943772"/>
    <w:rsid w:val="00943A48"/>
    <w:rsid w:val="00943D9A"/>
    <w:rsid w:val="00944238"/>
    <w:rsid w:val="009443AA"/>
    <w:rsid w:val="00944650"/>
    <w:rsid w:val="00944CB3"/>
    <w:rsid w:val="00944CBB"/>
    <w:rsid w:val="00945C32"/>
    <w:rsid w:val="00945F8F"/>
    <w:rsid w:val="00946621"/>
    <w:rsid w:val="009466DB"/>
    <w:rsid w:val="0094674C"/>
    <w:rsid w:val="00946B59"/>
    <w:rsid w:val="00946FD5"/>
    <w:rsid w:val="009473F4"/>
    <w:rsid w:val="0094774D"/>
    <w:rsid w:val="009479F4"/>
    <w:rsid w:val="00947BEB"/>
    <w:rsid w:val="00947F7D"/>
    <w:rsid w:val="00950B98"/>
    <w:rsid w:val="00951007"/>
    <w:rsid w:val="009512ED"/>
    <w:rsid w:val="009515F0"/>
    <w:rsid w:val="009515F5"/>
    <w:rsid w:val="0095165D"/>
    <w:rsid w:val="00951D28"/>
    <w:rsid w:val="00951DED"/>
    <w:rsid w:val="00951FE5"/>
    <w:rsid w:val="00952461"/>
    <w:rsid w:val="00952794"/>
    <w:rsid w:val="00952E43"/>
    <w:rsid w:val="00953436"/>
    <w:rsid w:val="009534C3"/>
    <w:rsid w:val="00953A8B"/>
    <w:rsid w:val="00953B62"/>
    <w:rsid w:val="00953BE4"/>
    <w:rsid w:val="00954E89"/>
    <w:rsid w:val="00954FE1"/>
    <w:rsid w:val="0095513A"/>
    <w:rsid w:val="009556DB"/>
    <w:rsid w:val="00955729"/>
    <w:rsid w:val="009563D7"/>
    <w:rsid w:val="009564DA"/>
    <w:rsid w:val="009575FE"/>
    <w:rsid w:val="00957BF3"/>
    <w:rsid w:val="009600E3"/>
    <w:rsid w:val="009603CE"/>
    <w:rsid w:val="00960C30"/>
    <w:rsid w:val="009616DB"/>
    <w:rsid w:val="009617B7"/>
    <w:rsid w:val="009620FD"/>
    <w:rsid w:val="009628E2"/>
    <w:rsid w:val="00962B7B"/>
    <w:rsid w:val="00962E64"/>
    <w:rsid w:val="0096300C"/>
    <w:rsid w:val="0096317D"/>
    <w:rsid w:val="00963232"/>
    <w:rsid w:val="00963440"/>
    <w:rsid w:val="00963CCF"/>
    <w:rsid w:val="00963D97"/>
    <w:rsid w:val="00964072"/>
    <w:rsid w:val="00964250"/>
    <w:rsid w:val="0096445F"/>
    <w:rsid w:val="009645C1"/>
    <w:rsid w:val="00964C06"/>
    <w:rsid w:val="00964EFF"/>
    <w:rsid w:val="00964FE6"/>
    <w:rsid w:val="009658E2"/>
    <w:rsid w:val="00966251"/>
    <w:rsid w:val="00966798"/>
    <w:rsid w:val="009669BB"/>
    <w:rsid w:val="00966E3E"/>
    <w:rsid w:val="009672F9"/>
    <w:rsid w:val="00967981"/>
    <w:rsid w:val="009679B5"/>
    <w:rsid w:val="00967AC8"/>
    <w:rsid w:val="0097037A"/>
    <w:rsid w:val="009703F6"/>
    <w:rsid w:val="0097064E"/>
    <w:rsid w:val="00970A20"/>
    <w:rsid w:val="0097133C"/>
    <w:rsid w:val="009713B0"/>
    <w:rsid w:val="00971434"/>
    <w:rsid w:val="00971528"/>
    <w:rsid w:val="00971543"/>
    <w:rsid w:val="00971565"/>
    <w:rsid w:val="009715EF"/>
    <w:rsid w:val="009716B8"/>
    <w:rsid w:val="00971971"/>
    <w:rsid w:val="00971B67"/>
    <w:rsid w:val="00971C25"/>
    <w:rsid w:val="00971D66"/>
    <w:rsid w:val="00971F4C"/>
    <w:rsid w:val="00971F5A"/>
    <w:rsid w:val="009721F4"/>
    <w:rsid w:val="00972545"/>
    <w:rsid w:val="009727B8"/>
    <w:rsid w:val="00972EB2"/>
    <w:rsid w:val="00972F59"/>
    <w:rsid w:val="00973034"/>
    <w:rsid w:val="009733FF"/>
    <w:rsid w:val="009737AC"/>
    <w:rsid w:val="009739D0"/>
    <w:rsid w:val="00973CDC"/>
    <w:rsid w:val="00973E3D"/>
    <w:rsid w:val="0097403F"/>
    <w:rsid w:val="00974375"/>
    <w:rsid w:val="00974566"/>
    <w:rsid w:val="00974631"/>
    <w:rsid w:val="00974686"/>
    <w:rsid w:val="00974E8C"/>
    <w:rsid w:val="00975052"/>
    <w:rsid w:val="009750E3"/>
    <w:rsid w:val="0097540F"/>
    <w:rsid w:val="00975DAB"/>
    <w:rsid w:val="009764AA"/>
    <w:rsid w:val="00976DB5"/>
    <w:rsid w:val="00980218"/>
    <w:rsid w:val="00980246"/>
    <w:rsid w:val="00980447"/>
    <w:rsid w:val="0098047C"/>
    <w:rsid w:val="00980DA2"/>
    <w:rsid w:val="00980F5F"/>
    <w:rsid w:val="009810D9"/>
    <w:rsid w:val="00981184"/>
    <w:rsid w:val="00981198"/>
    <w:rsid w:val="00981603"/>
    <w:rsid w:val="00981BEB"/>
    <w:rsid w:val="00981D8A"/>
    <w:rsid w:val="00981FB7"/>
    <w:rsid w:val="00982905"/>
    <w:rsid w:val="00982A43"/>
    <w:rsid w:val="00982A9A"/>
    <w:rsid w:val="00982C8F"/>
    <w:rsid w:val="00982EAC"/>
    <w:rsid w:val="00983044"/>
    <w:rsid w:val="0098328D"/>
    <w:rsid w:val="009836C9"/>
    <w:rsid w:val="0098436A"/>
    <w:rsid w:val="0098438D"/>
    <w:rsid w:val="009846FB"/>
    <w:rsid w:val="009847D0"/>
    <w:rsid w:val="009858F1"/>
    <w:rsid w:val="009859F6"/>
    <w:rsid w:val="00985D6C"/>
    <w:rsid w:val="00985EB4"/>
    <w:rsid w:val="009867F2"/>
    <w:rsid w:val="00986A2F"/>
    <w:rsid w:val="00986A79"/>
    <w:rsid w:val="00986EAD"/>
    <w:rsid w:val="00986FF7"/>
    <w:rsid w:val="0098710B"/>
    <w:rsid w:val="00987C6B"/>
    <w:rsid w:val="00987E2A"/>
    <w:rsid w:val="009904F6"/>
    <w:rsid w:val="0099053C"/>
    <w:rsid w:val="009907BC"/>
    <w:rsid w:val="00990D50"/>
    <w:rsid w:val="00991032"/>
    <w:rsid w:val="0099194A"/>
    <w:rsid w:val="00991BD0"/>
    <w:rsid w:val="00991F97"/>
    <w:rsid w:val="009922A6"/>
    <w:rsid w:val="0099242E"/>
    <w:rsid w:val="00992561"/>
    <w:rsid w:val="0099269D"/>
    <w:rsid w:val="00992915"/>
    <w:rsid w:val="00992ECC"/>
    <w:rsid w:val="00992F9A"/>
    <w:rsid w:val="0099341A"/>
    <w:rsid w:val="009937A3"/>
    <w:rsid w:val="0099398F"/>
    <w:rsid w:val="00993C7B"/>
    <w:rsid w:val="00993D47"/>
    <w:rsid w:val="0099459B"/>
    <w:rsid w:val="0099474C"/>
    <w:rsid w:val="00994782"/>
    <w:rsid w:val="00994835"/>
    <w:rsid w:val="0099499D"/>
    <w:rsid w:val="00994DC3"/>
    <w:rsid w:val="009950F1"/>
    <w:rsid w:val="00995273"/>
    <w:rsid w:val="0099543E"/>
    <w:rsid w:val="009956B3"/>
    <w:rsid w:val="00995828"/>
    <w:rsid w:val="00996101"/>
    <w:rsid w:val="009961A7"/>
    <w:rsid w:val="009966A0"/>
    <w:rsid w:val="009967CE"/>
    <w:rsid w:val="00996845"/>
    <w:rsid w:val="0099697D"/>
    <w:rsid w:val="0099717E"/>
    <w:rsid w:val="00997BB2"/>
    <w:rsid w:val="009A04B7"/>
    <w:rsid w:val="009A0B4E"/>
    <w:rsid w:val="009A1298"/>
    <w:rsid w:val="009A1511"/>
    <w:rsid w:val="009A1682"/>
    <w:rsid w:val="009A17BC"/>
    <w:rsid w:val="009A1B2F"/>
    <w:rsid w:val="009A2358"/>
    <w:rsid w:val="009A2757"/>
    <w:rsid w:val="009A2759"/>
    <w:rsid w:val="009A283A"/>
    <w:rsid w:val="009A2862"/>
    <w:rsid w:val="009A2984"/>
    <w:rsid w:val="009A2A14"/>
    <w:rsid w:val="009A2A50"/>
    <w:rsid w:val="009A2DB7"/>
    <w:rsid w:val="009A3AFB"/>
    <w:rsid w:val="009A45B4"/>
    <w:rsid w:val="009A4DC0"/>
    <w:rsid w:val="009A4DE2"/>
    <w:rsid w:val="009A4E7B"/>
    <w:rsid w:val="009A5575"/>
    <w:rsid w:val="009A5683"/>
    <w:rsid w:val="009A5898"/>
    <w:rsid w:val="009A5C97"/>
    <w:rsid w:val="009A60FD"/>
    <w:rsid w:val="009A61D0"/>
    <w:rsid w:val="009A6211"/>
    <w:rsid w:val="009A6868"/>
    <w:rsid w:val="009A693B"/>
    <w:rsid w:val="009A6B01"/>
    <w:rsid w:val="009A7A7A"/>
    <w:rsid w:val="009A7C9A"/>
    <w:rsid w:val="009B06D8"/>
    <w:rsid w:val="009B09C9"/>
    <w:rsid w:val="009B0A3E"/>
    <w:rsid w:val="009B0C80"/>
    <w:rsid w:val="009B0FF3"/>
    <w:rsid w:val="009B16D7"/>
    <w:rsid w:val="009B19EB"/>
    <w:rsid w:val="009B200C"/>
    <w:rsid w:val="009B2C05"/>
    <w:rsid w:val="009B304D"/>
    <w:rsid w:val="009B3220"/>
    <w:rsid w:val="009B331C"/>
    <w:rsid w:val="009B334E"/>
    <w:rsid w:val="009B377A"/>
    <w:rsid w:val="009B396F"/>
    <w:rsid w:val="009B3AD4"/>
    <w:rsid w:val="009B3B55"/>
    <w:rsid w:val="009B3C63"/>
    <w:rsid w:val="009B3DC3"/>
    <w:rsid w:val="009B4354"/>
    <w:rsid w:val="009B441D"/>
    <w:rsid w:val="009B45DA"/>
    <w:rsid w:val="009B4711"/>
    <w:rsid w:val="009B4981"/>
    <w:rsid w:val="009B4BF2"/>
    <w:rsid w:val="009B4DAF"/>
    <w:rsid w:val="009B4EEF"/>
    <w:rsid w:val="009B4FE1"/>
    <w:rsid w:val="009B511D"/>
    <w:rsid w:val="009B572A"/>
    <w:rsid w:val="009B57B1"/>
    <w:rsid w:val="009B5965"/>
    <w:rsid w:val="009B5BED"/>
    <w:rsid w:val="009B5BF2"/>
    <w:rsid w:val="009B5F87"/>
    <w:rsid w:val="009B61F6"/>
    <w:rsid w:val="009B6CAC"/>
    <w:rsid w:val="009B6DA6"/>
    <w:rsid w:val="009B72DE"/>
    <w:rsid w:val="009B769B"/>
    <w:rsid w:val="009B7B2D"/>
    <w:rsid w:val="009B7C52"/>
    <w:rsid w:val="009C0419"/>
    <w:rsid w:val="009C04B9"/>
    <w:rsid w:val="009C063E"/>
    <w:rsid w:val="009C111A"/>
    <w:rsid w:val="009C123E"/>
    <w:rsid w:val="009C1639"/>
    <w:rsid w:val="009C1676"/>
    <w:rsid w:val="009C1DEC"/>
    <w:rsid w:val="009C1E59"/>
    <w:rsid w:val="009C2063"/>
    <w:rsid w:val="009C21D9"/>
    <w:rsid w:val="009C2CFF"/>
    <w:rsid w:val="009C367C"/>
    <w:rsid w:val="009C3D9B"/>
    <w:rsid w:val="009C45B9"/>
    <w:rsid w:val="009C4689"/>
    <w:rsid w:val="009C4A35"/>
    <w:rsid w:val="009C4D30"/>
    <w:rsid w:val="009C5452"/>
    <w:rsid w:val="009C554C"/>
    <w:rsid w:val="009C5590"/>
    <w:rsid w:val="009C59D6"/>
    <w:rsid w:val="009C61E5"/>
    <w:rsid w:val="009C6346"/>
    <w:rsid w:val="009C6451"/>
    <w:rsid w:val="009C6569"/>
    <w:rsid w:val="009C6579"/>
    <w:rsid w:val="009C6A05"/>
    <w:rsid w:val="009C6AB0"/>
    <w:rsid w:val="009C6C8E"/>
    <w:rsid w:val="009C6E4E"/>
    <w:rsid w:val="009C6E7A"/>
    <w:rsid w:val="009C7115"/>
    <w:rsid w:val="009C723D"/>
    <w:rsid w:val="009C7323"/>
    <w:rsid w:val="009C7B0F"/>
    <w:rsid w:val="009C7BF0"/>
    <w:rsid w:val="009C7BF9"/>
    <w:rsid w:val="009D0070"/>
    <w:rsid w:val="009D018A"/>
    <w:rsid w:val="009D1187"/>
    <w:rsid w:val="009D1645"/>
    <w:rsid w:val="009D16CF"/>
    <w:rsid w:val="009D18D7"/>
    <w:rsid w:val="009D1FBD"/>
    <w:rsid w:val="009D2FAA"/>
    <w:rsid w:val="009D3B82"/>
    <w:rsid w:val="009D3D57"/>
    <w:rsid w:val="009D3E64"/>
    <w:rsid w:val="009D3EDB"/>
    <w:rsid w:val="009D43C3"/>
    <w:rsid w:val="009D492C"/>
    <w:rsid w:val="009D4B85"/>
    <w:rsid w:val="009D4C2C"/>
    <w:rsid w:val="009D50CE"/>
    <w:rsid w:val="009D53E8"/>
    <w:rsid w:val="009D57DE"/>
    <w:rsid w:val="009D58CF"/>
    <w:rsid w:val="009D7197"/>
    <w:rsid w:val="009D724B"/>
    <w:rsid w:val="009D73E4"/>
    <w:rsid w:val="009D7DCC"/>
    <w:rsid w:val="009D7F35"/>
    <w:rsid w:val="009E037E"/>
    <w:rsid w:val="009E061C"/>
    <w:rsid w:val="009E0C89"/>
    <w:rsid w:val="009E0F72"/>
    <w:rsid w:val="009E0FF5"/>
    <w:rsid w:val="009E127F"/>
    <w:rsid w:val="009E1839"/>
    <w:rsid w:val="009E1BEA"/>
    <w:rsid w:val="009E1C79"/>
    <w:rsid w:val="009E1CBD"/>
    <w:rsid w:val="009E2010"/>
    <w:rsid w:val="009E214B"/>
    <w:rsid w:val="009E2319"/>
    <w:rsid w:val="009E237A"/>
    <w:rsid w:val="009E294D"/>
    <w:rsid w:val="009E2EAA"/>
    <w:rsid w:val="009E2ED5"/>
    <w:rsid w:val="009E31B5"/>
    <w:rsid w:val="009E3541"/>
    <w:rsid w:val="009E36D7"/>
    <w:rsid w:val="009E3778"/>
    <w:rsid w:val="009E3965"/>
    <w:rsid w:val="009E39EA"/>
    <w:rsid w:val="009E3E0B"/>
    <w:rsid w:val="009E4154"/>
    <w:rsid w:val="009E46EB"/>
    <w:rsid w:val="009E4798"/>
    <w:rsid w:val="009E4DDE"/>
    <w:rsid w:val="009E565D"/>
    <w:rsid w:val="009E5716"/>
    <w:rsid w:val="009E5932"/>
    <w:rsid w:val="009E5FF9"/>
    <w:rsid w:val="009E6149"/>
    <w:rsid w:val="009E6259"/>
    <w:rsid w:val="009E632B"/>
    <w:rsid w:val="009E724A"/>
    <w:rsid w:val="009E737C"/>
    <w:rsid w:val="009E7D47"/>
    <w:rsid w:val="009E7EE3"/>
    <w:rsid w:val="009F029B"/>
    <w:rsid w:val="009F038E"/>
    <w:rsid w:val="009F0448"/>
    <w:rsid w:val="009F0711"/>
    <w:rsid w:val="009F0CAA"/>
    <w:rsid w:val="009F0DDA"/>
    <w:rsid w:val="009F13E9"/>
    <w:rsid w:val="009F1428"/>
    <w:rsid w:val="009F16F4"/>
    <w:rsid w:val="009F1CF6"/>
    <w:rsid w:val="009F1F8B"/>
    <w:rsid w:val="009F20DB"/>
    <w:rsid w:val="009F2501"/>
    <w:rsid w:val="009F2E44"/>
    <w:rsid w:val="009F351D"/>
    <w:rsid w:val="009F3A4F"/>
    <w:rsid w:val="009F3AC5"/>
    <w:rsid w:val="009F3D58"/>
    <w:rsid w:val="009F3F24"/>
    <w:rsid w:val="009F419B"/>
    <w:rsid w:val="009F423E"/>
    <w:rsid w:val="009F4516"/>
    <w:rsid w:val="009F4C64"/>
    <w:rsid w:val="009F517F"/>
    <w:rsid w:val="009F51F3"/>
    <w:rsid w:val="009F5263"/>
    <w:rsid w:val="009F534C"/>
    <w:rsid w:val="009F58EB"/>
    <w:rsid w:val="009F59BF"/>
    <w:rsid w:val="009F5DF7"/>
    <w:rsid w:val="009F5F2D"/>
    <w:rsid w:val="009F653F"/>
    <w:rsid w:val="009F67EC"/>
    <w:rsid w:val="009F6EC5"/>
    <w:rsid w:val="00A0008B"/>
    <w:rsid w:val="00A003BF"/>
    <w:rsid w:val="00A00469"/>
    <w:rsid w:val="00A0068F"/>
    <w:rsid w:val="00A00790"/>
    <w:rsid w:val="00A0098E"/>
    <w:rsid w:val="00A01443"/>
    <w:rsid w:val="00A01BD1"/>
    <w:rsid w:val="00A01C06"/>
    <w:rsid w:val="00A01E64"/>
    <w:rsid w:val="00A02622"/>
    <w:rsid w:val="00A03086"/>
    <w:rsid w:val="00A03088"/>
    <w:rsid w:val="00A031A5"/>
    <w:rsid w:val="00A03347"/>
    <w:rsid w:val="00A037B1"/>
    <w:rsid w:val="00A03C72"/>
    <w:rsid w:val="00A03C81"/>
    <w:rsid w:val="00A03F05"/>
    <w:rsid w:val="00A040F7"/>
    <w:rsid w:val="00A04F38"/>
    <w:rsid w:val="00A0506D"/>
    <w:rsid w:val="00A05606"/>
    <w:rsid w:val="00A059A1"/>
    <w:rsid w:val="00A05E08"/>
    <w:rsid w:val="00A05E89"/>
    <w:rsid w:val="00A06045"/>
    <w:rsid w:val="00A06177"/>
    <w:rsid w:val="00A06384"/>
    <w:rsid w:val="00A063C2"/>
    <w:rsid w:val="00A065D6"/>
    <w:rsid w:val="00A06A33"/>
    <w:rsid w:val="00A06A65"/>
    <w:rsid w:val="00A06B1A"/>
    <w:rsid w:val="00A06BA0"/>
    <w:rsid w:val="00A06C51"/>
    <w:rsid w:val="00A06EAA"/>
    <w:rsid w:val="00A07648"/>
    <w:rsid w:val="00A078F2"/>
    <w:rsid w:val="00A07A1F"/>
    <w:rsid w:val="00A07B13"/>
    <w:rsid w:val="00A07EC9"/>
    <w:rsid w:val="00A10DF2"/>
    <w:rsid w:val="00A11530"/>
    <w:rsid w:val="00A11683"/>
    <w:rsid w:val="00A119B8"/>
    <w:rsid w:val="00A11C3D"/>
    <w:rsid w:val="00A12DD2"/>
    <w:rsid w:val="00A130A4"/>
    <w:rsid w:val="00A134AF"/>
    <w:rsid w:val="00A138DD"/>
    <w:rsid w:val="00A13938"/>
    <w:rsid w:val="00A13D2D"/>
    <w:rsid w:val="00A13D43"/>
    <w:rsid w:val="00A13E5C"/>
    <w:rsid w:val="00A14080"/>
    <w:rsid w:val="00A1424A"/>
    <w:rsid w:val="00A144EA"/>
    <w:rsid w:val="00A14B0C"/>
    <w:rsid w:val="00A14D98"/>
    <w:rsid w:val="00A14DB8"/>
    <w:rsid w:val="00A15313"/>
    <w:rsid w:val="00A15548"/>
    <w:rsid w:val="00A1583F"/>
    <w:rsid w:val="00A15904"/>
    <w:rsid w:val="00A15DCF"/>
    <w:rsid w:val="00A163C3"/>
    <w:rsid w:val="00A16715"/>
    <w:rsid w:val="00A16974"/>
    <w:rsid w:val="00A16D60"/>
    <w:rsid w:val="00A1713C"/>
    <w:rsid w:val="00A172B6"/>
    <w:rsid w:val="00A17566"/>
    <w:rsid w:val="00A20345"/>
    <w:rsid w:val="00A20375"/>
    <w:rsid w:val="00A20573"/>
    <w:rsid w:val="00A2095D"/>
    <w:rsid w:val="00A209DE"/>
    <w:rsid w:val="00A20C42"/>
    <w:rsid w:val="00A21144"/>
    <w:rsid w:val="00A2118F"/>
    <w:rsid w:val="00A215FD"/>
    <w:rsid w:val="00A21625"/>
    <w:rsid w:val="00A2165C"/>
    <w:rsid w:val="00A21939"/>
    <w:rsid w:val="00A21DE9"/>
    <w:rsid w:val="00A21FA2"/>
    <w:rsid w:val="00A2250D"/>
    <w:rsid w:val="00A2295D"/>
    <w:rsid w:val="00A22A40"/>
    <w:rsid w:val="00A22C22"/>
    <w:rsid w:val="00A23300"/>
    <w:rsid w:val="00A23432"/>
    <w:rsid w:val="00A23462"/>
    <w:rsid w:val="00A236F4"/>
    <w:rsid w:val="00A23FD4"/>
    <w:rsid w:val="00A247E5"/>
    <w:rsid w:val="00A24896"/>
    <w:rsid w:val="00A24923"/>
    <w:rsid w:val="00A24CF1"/>
    <w:rsid w:val="00A24F17"/>
    <w:rsid w:val="00A25361"/>
    <w:rsid w:val="00A25463"/>
    <w:rsid w:val="00A254D8"/>
    <w:rsid w:val="00A257D1"/>
    <w:rsid w:val="00A25919"/>
    <w:rsid w:val="00A25B86"/>
    <w:rsid w:val="00A25FFB"/>
    <w:rsid w:val="00A26124"/>
    <w:rsid w:val="00A26221"/>
    <w:rsid w:val="00A262F8"/>
    <w:rsid w:val="00A26852"/>
    <w:rsid w:val="00A26C6D"/>
    <w:rsid w:val="00A26D99"/>
    <w:rsid w:val="00A26DAC"/>
    <w:rsid w:val="00A2758B"/>
    <w:rsid w:val="00A27BAD"/>
    <w:rsid w:val="00A27EF7"/>
    <w:rsid w:val="00A30123"/>
    <w:rsid w:val="00A30140"/>
    <w:rsid w:val="00A302CE"/>
    <w:rsid w:val="00A30343"/>
    <w:rsid w:val="00A3051C"/>
    <w:rsid w:val="00A3054B"/>
    <w:rsid w:val="00A3079E"/>
    <w:rsid w:val="00A30991"/>
    <w:rsid w:val="00A30B4B"/>
    <w:rsid w:val="00A30EFA"/>
    <w:rsid w:val="00A314E2"/>
    <w:rsid w:val="00A31505"/>
    <w:rsid w:val="00A316A6"/>
    <w:rsid w:val="00A32082"/>
    <w:rsid w:val="00A32360"/>
    <w:rsid w:val="00A326A4"/>
    <w:rsid w:val="00A32875"/>
    <w:rsid w:val="00A3334D"/>
    <w:rsid w:val="00A334DB"/>
    <w:rsid w:val="00A340D5"/>
    <w:rsid w:val="00A3437E"/>
    <w:rsid w:val="00A345B8"/>
    <w:rsid w:val="00A346E9"/>
    <w:rsid w:val="00A34A84"/>
    <w:rsid w:val="00A34C88"/>
    <w:rsid w:val="00A35811"/>
    <w:rsid w:val="00A35A30"/>
    <w:rsid w:val="00A35BEE"/>
    <w:rsid w:val="00A36318"/>
    <w:rsid w:val="00A36386"/>
    <w:rsid w:val="00A36825"/>
    <w:rsid w:val="00A36C9F"/>
    <w:rsid w:val="00A3722E"/>
    <w:rsid w:val="00A37359"/>
    <w:rsid w:val="00A37399"/>
    <w:rsid w:val="00A37728"/>
    <w:rsid w:val="00A37CC4"/>
    <w:rsid w:val="00A37DB4"/>
    <w:rsid w:val="00A37FAD"/>
    <w:rsid w:val="00A403ED"/>
    <w:rsid w:val="00A405B0"/>
    <w:rsid w:val="00A40708"/>
    <w:rsid w:val="00A40B51"/>
    <w:rsid w:val="00A40BEB"/>
    <w:rsid w:val="00A411C9"/>
    <w:rsid w:val="00A4123B"/>
    <w:rsid w:val="00A4147A"/>
    <w:rsid w:val="00A41573"/>
    <w:rsid w:val="00A415B3"/>
    <w:rsid w:val="00A4220E"/>
    <w:rsid w:val="00A42516"/>
    <w:rsid w:val="00A42724"/>
    <w:rsid w:val="00A4284C"/>
    <w:rsid w:val="00A431FC"/>
    <w:rsid w:val="00A43EBD"/>
    <w:rsid w:val="00A44250"/>
    <w:rsid w:val="00A44347"/>
    <w:rsid w:val="00A444CF"/>
    <w:rsid w:val="00A447B1"/>
    <w:rsid w:val="00A4484D"/>
    <w:rsid w:val="00A44921"/>
    <w:rsid w:val="00A44E5B"/>
    <w:rsid w:val="00A452A9"/>
    <w:rsid w:val="00A4533E"/>
    <w:rsid w:val="00A4561C"/>
    <w:rsid w:val="00A45FFE"/>
    <w:rsid w:val="00A4660E"/>
    <w:rsid w:val="00A46B9C"/>
    <w:rsid w:val="00A47364"/>
    <w:rsid w:val="00A5029D"/>
    <w:rsid w:val="00A5041B"/>
    <w:rsid w:val="00A5055E"/>
    <w:rsid w:val="00A50838"/>
    <w:rsid w:val="00A5086A"/>
    <w:rsid w:val="00A50BAC"/>
    <w:rsid w:val="00A50CFF"/>
    <w:rsid w:val="00A5101F"/>
    <w:rsid w:val="00A51046"/>
    <w:rsid w:val="00A51B01"/>
    <w:rsid w:val="00A522A8"/>
    <w:rsid w:val="00A52443"/>
    <w:rsid w:val="00A5294D"/>
    <w:rsid w:val="00A52CE0"/>
    <w:rsid w:val="00A52E9A"/>
    <w:rsid w:val="00A5325E"/>
    <w:rsid w:val="00A53A43"/>
    <w:rsid w:val="00A53CB1"/>
    <w:rsid w:val="00A5472C"/>
    <w:rsid w:val="00A54FA9"/>
    <w:rsid w:val="00A555D2"/>
    <w:rsid w:val="00A5587B"/>
    <w:rsid w:val="00A55A67"/>
    <w:rsid w:val="00A55BB0"/>
    <w:rsid w:val="00A55F68"/>
    <w:rsid w:val="00A564D9"/>
    <w:rsid w:val="00A56A52"/>
    <w:rsid w:val="00A5712B"/>
    <w:rsid w:val="00A60195"/>
    <w:rsid w:val="00A60285"/>
    <w:rsid w:val="00A60373"/>
    <w:rsid w:val="00A60507"/>
    <w:rsid w:val="00A60606"/>
    <w:rsid w:val="00A60674"/>
    <w:rsid w:val="00A607A5"/>
    <w:rsid w:val="00A60914"/>
    <w:rsid w:val="00A60D01"/>
    <w:rsid w:val="00A60D96"/>
    <w:rsid w:val="00A60FAC"/>
    <w:rsid w:val="00A612D2"/>
    <w:rsid w:val="00A618E7"/>
    <w:rsid w:val="00A61CA1"/>
    <w:rsid w:val="00A61DF5"/>
    <w:rsid w:val="00A61E2F"/>
    <w:rsid w:val="00A62046"/>
    <w:rsid w:val="00A620CD"/>
    <w:rsid w:val="00A6217F"/>
    <w:rsid w:val="00A6221F"/>
    <w:rsid w:val="00A62780"/>
    <w:rsid w:val="00A63065"/>
    <w:rsid w:val="00A631F6"/>
    <w:rsid w:val="00A63243"/>
    <w:rsid w:val="00A632AC"/>
    <w:rsid w:val="00A6337F"/>
    <w:rsid w:val="00A63547"/>
    <w:rsid w:val="00A63C22"/>
    <w:rsid w:val="00A63C74"/>
    <w:rsid w:val="00A63D77"/>
    <w:rsid w:val="00A63E3B"/>
    <w:rsid w:val="00A63F08"/>
    <w:rsid w:val="00A63FEA"/>
    <w:rsid w:val="00A6427D"/>
    <w:rsid w:val="00A6496D"/>
    <w:rsid w:val="00A64C8C"/>
    <w:rsid w:val="00A64D90"/>
    <w:rsid w:val="00A64E81"/>
    <w:rsid w:val="00A651BB"/>
    <w:rsid w:val="00A6552C"/>
    <w:rsid w:val="00A655B5"/>
    <w:rsid w:val="00A659FD"/>
    <w:rsid w:val="00A66347"/>
    <w:rsid w:val="00A6634F"/>
    <w:rsid w:val="00A6636A"/>
    <w:rsid w:val="00A66500"/>
    <w:rsid w:val="00A6680E"/>
    <w:rsid w:val="00A66B5B"/>
    <w:rsid w:val="00A66D78"/>
    <w:rsid w:val="00A67394"/>
    <w:rsid w:val="00A6754D"/>
    <w:rsid w:val="00A67624"/>
    <w:rsid w:val="00A67D28"/>
    <w:rsid w:val="00A67FE4"/>
    <w:rsid w:val="00A702FC"/>
    <w:rsid w:val="00A70429"/>
    <w:rsid w:val="00A70483"/>
    <w:rsid w:val="00A7049D"/>
    <w:rsid w:val="00A7088D"/>
    <w:rsid w:val="00A70A70"/>
    <w:rsid w:val="00A70DEB"/>
    <w:rsid w:val="00A71228"/>
    <w:rsid w:val="00A716E5"/>
    <w:rsid w:val="00A7178C"/>
    <w:rsid w:val="00A720BE"/>
    <w:rsid w:val="00A725DB"/>
    <w:rsid w:val="00A72A8E"/>
    <w:rsid w:val="00A73071"/>
    <w:rsid w:val="00A733E0"/>
    <w:rsid w:val="00A73E0D"/>
    <w:rsid w:val="00A745A5"/>
    <w:rsid w:val="00A745E7"/>
    <w:rsid w:val="00A7481F"/>
    <w:rsid w:val="00A74DB3"/>
    <w:rsid w:val="00A75094"/>
    <w:rsid w:val="00A75432"/>
    <w:rsid w:val="00A75A68"/>
    <w:rsid w:val="00A75B51"/>
    <w:rsid w:val="00A75C6D"/>
    <w:rsid w:val="00A76317"/>
    <w:rsid w:val="00A7660E"/>
    <w:rsid w:val="00A7667F"/>
    <w:rsid w:val="00A76A46"/>
    <w:rsid w:val="00A76D01"/>
    <w:rsid w:val="00A7701C"/>
    <w:rsid w:val="00A77032"/>
    <w:rsid w:val="00A77180"/>
    <w:rsid w:val="00A77A4E"/>
    <w:rsid w:val="00A77C2E"/>
    <w:rsid w:val="00A80193"/>
    <w:rsid w:val="00A8050B"/>
    <w:rsid w:val="00A80F8E"/>
    <w:rsid w:val="00A80FD6"/>
    <w:rsid w:val="00A811B1"/>
    <w:rsid w:val="00A812DA"/>
    <w:rsid w:val="00A81631"/>
    <w:rsid w:val="00A816F6"/>
    <w:rsid w:val="00A81744"/>
    <w:rsid w:val="00A817F4"/>
    <w:rsid w:val="00A81A92"/>
    <w:rsid w:val="00A81BF6"/>
    <w:rsid w:val="00A81F9F"/>
    <w:rsid w:val="00A81FEC"/>
    <w:rsid w:val="00A822FB"/>
    <w:rsid w:val="00A824F5"/>
    <w:rsid w:val="00A8252B"/>
    <w:rsid w:val="00A829C1"/>
    <w:rsid w:val="00A82AC4"/>
    <w:rsid w:val="00A82E83"/>
    <w:rsid w:val="00A835BB"/>
    <w:rsid w:val="00A838F9"/>
    <w:rsid w:val="00A83C04"/>
    <w:rsid w:val="00A83F2A"/>
    <w:rsid w:val="00A84097"/>
    <w:rsid w:val="00A8433D"/>
    <w:rsid w:val="00A849B7"/>
    <w:rsid w:val="00A849EC"/>
    <w:rsid w:val="00A84AD2"/>
    <w:rsid w:val="00A84C9E"/>
    <w:rsid w:val="00A84E17"/>
    <w:rsid w:val="00A8522C"/>
    <w:rsid w:val="00A85584"/>
    <w:rsid w:val="00A85850"/>
    <w:rsid w:val="00A85882"/>
    <w:rsid w:val="00A8591D"/>
    <w:rsid w:val="00A859C3"/>
    <w:rsid w:val="00A85BA8"/>
    <w:rsid w:val="00A85F30"/>
    <w:rsid w:val="00A85F42"/>
    <w:rsid w:val="00A86808"/>
    <w:rsid w:val="00A86DD2"/>
    <w:rsid w:val="00A87342"/>
    <w:rsid w:val="00A873F2"/>
    <w:rsid w:val="00A87525"/>
    <w:rsid w:val="00A87663"/>
    <w:rsid w:val="00A87770"/>
    <w:rsid w:val="00A900C6"/>
    <w:rsid w:val="00A9036D"/>
    <w:rsid w:val="00A90A34"/>
    <w:rsid w:val="00A918B1"/>
    <w:rsid w:val="00A91C7E"/>
    <w:rsid w:val="00A91F10"/>
    <w:rsid w:val="00A91F97"/>
    <w:rsid w:val="00A92599"/>
    <w:rsid w:val="00A92903"/>
    <w:rsid w:val="00A92D73"/>
    <w:rsid w:val="00A93552"/>
    <w:rsid w:val="00A93B7A"/>
    <w:rsid w:val="00A93EE5"/>
    <w:rsid w:val="00A94A09"/>
    <w:rsid w:val="00A94E2D"/>
    <w:rsid w:val="00A950C4"/>
    <w:rsid w:val="00A95B4F"/>
    <w:rsid w:val="00A96F66"/>
    <w:rsid w:val="00A972CE"/>
    <w:rsid w:val="00A97A3A"/>
    <w:rsid w:val="00A97B71"/>
    <w:rsid w:val="00A97CD9"/>
    <w:rsid w:val="00A97D35"/>
    <w:rsid w:val="00A97F35"/>
    <w:rsid w:val="00A97F94"/>
    <w:rsid w:val="00AA004E"/>
    <w:rsid w:val="00AA03B2"/>
    <w:rsid w:val="00AA04B6"/>
    <w:rsid w:val="00AA05F0"/>
    <w:rsid w:val="00AA0940"/>
    <w:rsid w:val="00AA0C3C"/>
    <w:rsid w:val="00AA0EBB"/>
    <w:rsid w:val="00AA144A"/>
    <w:rsid w:val="00AA1671"/>
    <w:rsid w:val="00AA1E38"/>
    <w:rsid w:val="00AA2135"/>
    <w:rsid w:val="00AA243B"/>
    <w:rsid w:val="00AA25E8"/>
    <w:rsid w:val="00AA28AB"/>
    <w:rsid w:val="00AA2A25"/>
    <w:rsid w:val="00AA2AA8"/>
    <w:rsid w:val="00AA2BFD"/>
    <w:rsid w:val="00AA2D8E"/>
    <w:rsid w:val="00AA2FBC"/>
    <w:rsid w:val="00AA30AD"/>
    <w:rsid w:val="00AA348E"/>
    <w:rsid w:val="00AA42C5"/>
    <w:rsid w:val="00AA44EB"/>
    <w:rsid w:val="00AA46EB"/>
    <w:rsid w:val="00AA512D"/>
    <w:rsid w:val="00AA58A7"/>
    <w:rsid w:val="00AA599D"/>
    <w:rsid w:val="00AA5D69"/>
    <w:rsid w:val="00AA5DAB"/>
    <w:rsid w:val="00AA5FA7"/>
    <w:rsid w:val="00AA6058"/>
    <w:rsid w:val="00AA62EF"/>
    <w:rsid w:val="00AA67BB"/>
    <w:rsid w:val="00AA6B35"/>
    <w:rsid w:val="00AA6F50"/>
    <w:rsid w:val="00AA6FE2"/>
    <w:rsid w:val="00AA78DB"/>
    <w:rsid w:val="00AA79DF"/>
    <w:rsid w:val="00AA7E93"/>
    <w:rsid w:val="00AB033E"/>
    <w:rsid w:val="00AB04BB"/>
    <w:rsid w:val="00AB0697"/>
    <w:rsid w:val="00AB07B4"/>
    <w:rsid w:val="00AB084F"/>
    <w:rsid w:val="00AB0AD2"/>
    <w:rsid w:val="00AB1095"/>
    <w:rsid w:val="00AB1206"/>
    <w:rsid w:val="00AB1B71"/>
    <w:rsid w:val="00AB1B80"/>
    <w:rsid w:val="00AB1BC0"/>
    <w:rsid w:val="00AB2082"/>
    <w:rsid w:val="00AB21CD"/>
    <w:rsid w:val="00AB2751"/>
    <w:rsid w:val="00AB2BBF"/>
    <w:rsid w:val="00AB2E2E"/>
    <w:rsid w:val="00AB311A"/>
    <w:rsid w:val="00AB330D"/>
    <w:rsid w:val="00AB3562"/>
    <w:rsid w:val="00AB3676"/>
    <w:rsid w:val="00AB36D6"/>
    <w:rsid w:val="00AB374A"/>
    <w:rsid w:val="00AB39CA"/>
    <w:rsid w:val="00AB411F"/>
    <w:rsid w:val="00AB46C2"/>
    <w:rsid w:val="00AB4B80"/>
    <w:rsid w:val="00AB4DF7"/>
    <w:rsid w:val="00AB4FDD"/>
    <w:rsid w:val="00AB5200"/>
    <w:rsid w:val="00AB55C1"/>
    <w:rsid w:val="00AB56FD"/>
    <w:rsid w:val="00AB59FF"/>
    <w:rsid w:val="00AB5BB7"/>
    <w:rsid w:val="00AB5DBE"/>
    <w:rsid w:val="00AB5F01"/>
    <w:rsid w:val="00AB6320"/>
    <w:rsid w:val="00AB645A"/>
    <w:rsid w:val="00AB6833"/>
    <w:rsid w:val="00AB6984"/>
    <w:rsid w:val="00AB6A9C"/>
    <w:rsid w:val="00AB6EA1"/>
    <w:rsid w:val="00AB6EBF"/>
    <w:rsid w:val="00AB7B80"/>
    <w:rsid w:val="00AB7BAE"/>
    <w:rsid w:val="00AB7C8F"/>
    <w:rsid w:val="00AC0063"/>
    <w:rsid w:val="00AC04F2"/>
    <w:rsid w:val="00AC0DF4"/>
    <w:rsid w:val="00AC13C0"/>
    <w:rsid w:val="00AC145B"/>
    <w:rsid w:val="00AC18B5"/>
    <w:rsid w:val="00AC1C90"/>
    <w:rsid w:val="00AC1CE6"/>
    <w:rsid w:val="00AC1E49"/>
    <w:rsid w:val="00AC22A2"/>
    <w:rsid w:val="00AC22F9"/>
    <w:rsid w:val="00AC23D8"/>
    <w:rsid w:val="00AC29BD"/>
    <w:rsid w:val="00AC2E87"/>
    <w:rsid w:val="00AC31BC"/>
    <w:rsid w:val="00AC354B"/>
    <w:rsid w:val="00AC362E"/>
    <w:rsid w:val="00AC3AFC"/>
    <w:rsid w:val="00AC3CD0"/>
    <w:rsid w:val="00AC3F53"/>
    <w:rsid w:val="00AC3F6C"/>
    <w:rsid w:val="00AC3FCB"/>
    <w:rsid w:val="00AC41A4"/>
    <w:rsid w:val="00AC4358"/>
    <w:rsid w:val="00AC43AB"/>
    <w:rsid w:val="00AC45E9"/>
    <w:rsid w:val="00AC4727"/>
    <w:rsid w:val="00AC49A2"/>
    <w:rsid w:val="00AC4BBC"/>
    <w:rsid w:val="00AC4C46"/>
    <w:rsid w:val="00AC4D69"/>
    <w:rsid w:val="00AC4D6A"/>
    <w:rsid w:val="00AC51A8"/>
    <w:rsid w:val="00AC5233"/>
    <w:rsid w:val="00AC523E"/>
    <w:rsid w:val="00AC525E"/>
    <w:rsid w:val="00AC5286"/>
    <w:rsid w:val="00AC579E"/>
    <w:rsid w:val="00AC580F"/>
    <w:rsid w:val="00AC5D62"/>
    <w:rsid w:val="00AC5ED5"/>
    <w:rsid w:val="00AC5F72"/>
    <w:rsid w:val="00AC60BF"/>
    <w:rsid w:val="00AC62E4"/>
    <w:rsid w:val="00AC6526"/>
    <w:rsid w:val="00AC65B8"/>
    <w:rsid w:val="00AC66A1"/>
    <w:rsid w:val="00AC670A"/>
    <w:rsid w:val="00AC7515"/>
    <w:rsid w:val="00AC7EAC"/>
    <w:rsid w:val="00AD03ED"/>
    <w:rsid w:val="00AD09E4"/>
    <w:rsid w:val="00AD0CBD"/>
    <w:rsid w:val="00AD1327"/>
    <w:rsid w:val="00AD1D1B"/>
    <w:rsid w:val="00AD2037"/>
    <w:rsid w:val="00AD2778"/>
    <w:rsid w:val="00AD2ADF"/>
    <w:rsid w:val="00AD2C49"/>
    <w:rsid w:val="00AD2D3B"/>
    <w:rsid w:val="00AD2F96"/>
    <w:rsid w:val="00AD3435"/>
    <w:rsid w:val="00AD3830"/>
    <w:rsid w:val="00AD3E48"/>
    <w:rsid w:val="00AD425A"/>
    <w:rsid w:val="00AD4390"/>
    <w:rsid w:val="00AD46FD"/>
    <w:rsid w:val="00AD4C0C"/>
    <w:rsid w:val="00AD4E49"/>
    <w:rsid w:val="00AD4E63"/>
    <w:rsid w:val="00AD4F02"/>
    <w:rsid w:val="00AD5049"/>
    <w:rsid w:val="00AD5944"/>
    <w:rsid w:val="00AD60ED"/>
    <w:rsid w:val="00AD652E"/>
    <w:rsid w:val="00AD65A3"/>
    <w:rsid w:val="00AD67F4"/>
    <w:rsid w:val="00AD6A57"/>
    <w:rsid w:val="00AD707B"/>
    <w:rsid w:val="00AD71CB"/>
    <w:rsid w:val="00AD7347"/>
    <w:rsid w:val="00AD7978"/>
    <w:rsid w:val="00AD7AA7"/>
    <w:rsid w:val="00AE0408"/>
    <w:rsid w:val="00AE072B"/>
    <w:rsid w:val="00AE07C1"/>
    <w:rsid w:val="00AE0E85"/>
    <w:rsid w:val="00AE0EFB"/>
    <w:rsid w:val="00AE1136"/>
    <w:rsid w:val="00AE11C6"/>
    <w:rsid w:val="00AE1715"/>
    <w:rsid w:val="00AE193F"/>
    <w:rsid w:val="00AE21E2"/>
    <w:rsid w:val="00AE22FB"/>
    <w:rsid w:val="00AE24C7"/>
    <w:rsid w:val="00AE2786"/>
    <w:rsid w:val="00AE2799"/>
    <w:rsid w:val="00AE27CE"/>
    <w:rsid w:val="00AE27E8"/>
    <w:rsid w:val="00AE280E"/>
    <w:rsid w:val="00AE295B"/>
    <w:rsid w:val="00AE2DBF"/>
    <w:rsid w:val="00AE2DE7"/>
    <w:rsid w:val="00AE34D1"/>
    <w:rsid w:val="00AE3560"/>
    <w:rsid w:val="00AE3687"/>
    <w:rsid w:val="00AE3A47"/>
    <w:rsid w:val="00AE3D66"/>
    <w:rsid w:val="00AE3E3F"/>
    <w:rsid w:val="00AE480D"/>
    <w:rsid w:val="00AE4810"/>
    <w:rsid w:val="00AE481F"/>
    <w:rsid w:val="00AE487D"/>
    <w:rsid w:val="00AE4CF0"/>
    <w:rsid w:val="00AE4F9D"/>
    <w:rsid w:val="00AE663B"/>
    <w:rsid w:val="00AE68B9"/>
    <w:rsid w:val="00AE6BB3"/>
    <w:rsid w:val="00AE6EE8"/>
    <w:rsid w:val="00AE7677"/>
    <w:rsid w:val="00AE7790"/>
    <w:rsid w:val="00AE79B7"/>
    <w:rsid w:val="00AE7EC8"/>
    <w:rsid w:val="00AF03AE"/>
    <w:rsid w:val="00AF05B2"/>
    <w:rsid w:val="00AF0619"/>
    <w:rsid w:val="00AF07DC"/>
    <w:rsid w:val="00AF0A84"/>
    <w:rsid w:val="00AF0B48"/>
    <w:rsid w:val="00AF0B56"/>
    <w:rsid w:val="00AF10B6"/>
    <w:rsid w:val="00AF1220"/>
    <w:rsid w:val="00AF12E3"/>
    <w:rsid w:val="00AF1687"/>
    <w:rsid w:val="00AF1DB1"/>
    <w:rsid w:val="00AF2236"/>
    <w:rsid w:val="00AF26B0"/>
    <w:rsid w:val="00AF2818"/>
    <w:rsid w:val="00AF31D9"/>
    <w:rsid w:val="00AF3280"/>
    <w:rsid w:val="00AF32C2"/>
    <w:rsid w:val="00AF358F"/>
    <w:rsid w:val="00AF36A6"/>
    <w:rsid w:val="00AF3A76"/>
    <w:rsid w:val="00AF3A8F"/>
    <w:rsid w:val="00AF3E84"/>
    <w:rsid w:val="00AF428F"/>
    <w:rsid w:val="00AF4810"/>
    <w:rsid w:val="00AF4F66"/>
    <w:rsid w:val="00AF5515"/>
    <w:rsid w:val="00AF5584"/>
    <w:rsid w:val="00AF5848"/>
    <w:rsid w:val="00AF5A7A"/>
    <w:rsid w:val="00AF60DC"/>
    <w:rsid w:val="00AF6261"/>
    <w:rsid w:val="00AF626A"/>
    <w:rsid w:val="00AF6485"/>
    <w:rsid w:val="00AF66E0"/>
    <w:rsid w:val="00AF69AE"/>
    <w:rsid w:val="00AF6D41"/>
    <w:rsid w:val="00AF791D"/>
    <w:rsid w:val="00AF7B97"/>
    <w:rsid w:val="00B00AB4"/>
    <w:rsid w:val="00B01763"/>
    <w:rsid w:val="00B0178F"/>
    <w:rsid w:val="00B01A3D"/>
    <w:rsid w:val="00B01B68"/>
    <w:rsid w:val="00B021D1"/>
    <w:rsid w:val="00B0229C"/>
    <w:rsid w:val="00B0233C"/>
    <w:rsid w:val="00B024BD"/>
    <w:rsid w:val="00B027BD"/>
    <w:rsid w:val="00B0290C"/>
    <w:rsid w:val="00B02AEB"/>
    <w:rsid w:val="00B02BFA"/>
    <w:rsid w:val="00B02EDB"/>
    <w:rsid w:val="00B031FD"/>
    <w:rsid w:val="00B03798"/>
    <w:rsid w:val="00B040C1"/>
    <w:rsid w:val="00B041FE"/>
    <w:rsid w:val="00B05086"/>
    <w:rsid w:val="00B052CC"/>
    <w:rsid w:val="00B0596F"/>
    <w:rsid w:val="00B05AA3"/>
    <w:rsid w:val="00B05CFF"/>
    <w:rsid w:val="00B066F8"/>
    <w:rsid w:val="00B06991"/>
    <w:rsid w:val="00B06D27"/>
    <w:rsid w:val="00B06E09"/>
    <w:rsid w:val="00B0758B"/>
    <w:rsid w:val="00B0774D"/>
    <w:rsid w:val="00B1008B"/>
    <w:rsid w:val="00B100A0"/>
    <w:rsid w:val="00B10516"/>
    <w:rsid w:val="00B10BBE"/>
    <w:rsid w:val="00B10F6B"/>
    <w:rsid w:val="00B114B8"/>
    <w:rsid w:val="00B124C5"/>
    <w:rsid w:val="00B125D2"/>
    <w:rsid w:val="00B125FD"/>
    <w:rsid w:val="00B12774"/>
    <w:rsid w:val="00B1280E"/>
    <w:rsid w:val="00B13265"/>
    <w:rsid w:val="00B1329D"/>
    <w:rsid w:val="00B13AEC"/>
    <w:rsid w:val="00B13C83"/>
    <w:rsid w:val="00B13FEF"/>
    <w:rsid w:val="00B1413B"/>
    <w:rsid w:val="00B147C7"/>
    <w:rsid w:val="00B148C6"/>
    <w:rsid w:val="00B14A55"/>
    <w:rsid w:val="00B15119"/>
    <w:rsid w:val="00B1583F"/>
    <w:rsid w:val="00B15E3F"/>
    <w:rsid w:val="00B16746"/>
    <w:rsid w:val="00B16C0D"/>
    <w:rsid w:val="00B16C70"/>
    <w:rsid w:val="00B170F1"/>
    <w:rsid w:val="00B1775F"/>
    <w:rsid w:val="00B178CC"/>
    <w:rsid w:val="00B17929"/>
    <w:rsid w:val="00B17F1F"/>
    <w:rsid w:val="00B201A5"/>
    <w:rsid w:val="00B207C7"/>
    <w:rsid w:val="00B207D2"/>
    <w:rsid w:val="00B20DC5"/>
    <w:rsid w:val="00B21BD4"/>
    <w:rsid w:val="00B21E4C"/>
    <w:rsid w:val="00B2213A"/>
    <w:rsid w:val="00B22510"/>
    <w:rsid w:val="00B23087"/>
    <w:rsid w:val="00B236F8"/>
    <w:rsid w:val="00B23CE0"/>
    <w:rsid w:val="00B23D98"/>
    <w:rsid w:val="00B23ECE"/>
    <w:rsid w:val="00B24027"/>
    <w:rsid w:val="00B241DF"/>
    <w:rsid w:val="00B24AEA"/>
    <w:rsid w:val="00B24B35"/>
    <w:rsid w:val="00B24C2E"/>
    <w:rsid w:val="00B24C8C"/>
    <w:rsid w:val="00B2519E"/>
    <w:rsid w:val="00B26154"/>
    <w:rsid w:val="00B272D8"/>
    <w:rsid w:val="00B27DFB"/>
    <w:rsid w:val="00B30064"/>
    <w:rsid w:val="00B30511"/>
    <w:rsid w:val="00B312B4"/>
    <w:rsid w:val="00B312C2"/>
    <w:rsid w:val="00B31AC5"/>
    <w:rsid w:val="00B31BF0"/>
    <w:rsid w:val="00B31D1A"/>
    <w:rsid w:val="00B32393"/>
    <w:rsid w:val="00B326F8"/>
    <w:rsid w:val="00B32BBC"/>
    <w:rsid w:val="00B3342D"/>
    <w:rsid w:val="00B33C20"/>
    <w:rsid w:val="00B33CFD"/>
    <w:rsid w:val="00B347AB"/>
    <w:rsid w:val="00B34864"/>
    <w:rsid w:val="00B34D67"/>
    <w:rsid w:val="00B3553A"/>
    <w:rsid w:val="00B35548"/>
    <w:rsid w:val="00B355C9"/>
    <w:rsid w:val="00B35A93"/>
    <w:rsid w:val="00B35B05"/>
    <w:rsid w:val="00B35EBF"/>
    <w:rsid w:val="00B3612F"/>
    <w:rsid w:val="00B36205"/>
    <w:rsid w:val="00B36817"/>
    <w:rsid w:val="00B36AE9"/>
    <w:rsid w:val="00B37120"/>
    <w:rsid w:val="00B3718E"/>
    <w:rsid w:val="00B3728F"/>
    <w:rsid w:val="00B37394"/>
    <w:rsid w:val="00B3747D"/>
    <w:rsid w:val="00B376CE"/>
    <w:rsid w:val="00B3770F"/>
    <w:rsid w:val="00B377F5"/>
    <w:rsid w:val="00B37A1C"/>
    <w:rsid w:val="00B37A2B"/>
    <w:rsid w:val="00B37AF3"/>
    <w:rsid w:val="00B37D1C"/>
    <w:rsid w:val="00B37FE3"/>
    <w:rsid w:val="00B403B5"/>
    <w:rsid w:val="00B404B3"/>
    <w:rsid w:val="00B40AFD"/>
    <w:rsid w:val="00B4110B"/>
    <w:rsid w:val="00B414FB"/>
    <w:rsid w:val="00B41D28"/>
    <w:rsid w:val="00B42548"/>
    <w:rsid w:val="00B425DD"/>
    <w:rsid w:val="00B4268D"/>
    <w:rsid w:val="00B42919"/>
    <w:rsid w:val="00B42A80"/>
    <w:rsid w:val="00B4327B"/>
    <w:rsid w:val="00B446A1"/>
    <w:rsid w:val="00B449FC"/>
    <w:rsid w:val="00B44B37"/>
    <w:rsid w:val="00B44C9C"/>
    <w:rsid w:val="00B44E22"/>
    <w:rsid w:val="00B44E41"/>
    <w:rsid w:val="00B45446"/>
    <w:rsid w:val="00B459DC"/>
    <w:rsid w:val="00B45D62"/>
    <w:rsid w:val="00B45F1E"/>
    <w:rsid w:val="00B462D1"/>
    <w:rsid w:val="00B467D3"/>
    <w:rsid w:val="00B46B19"/>
    <w:rsid w:val="00B46E82"/>
    <w:rsid w:val="00B4734F"/>
    <w:rsid w:val="00B4737A"/>
    <w:rsid w:val="00B475C6"/>
    <w:rsid w:val="00B47745"/>
    <w:rsid w:val="00B47751"/>
    <w:rsid w:val="00B47982"/>
    <w:rsid w:val="00B47A6F"/>
    <w:rsid w:val="00B47FB6"/>
    <w:rsid w:val="00B50031"/>
    <w:rsid w:val="00B501D1"/>
    <w:rsid w:val="00B50957"/>
    <w:rsid w:val="00B509B7"/>
    <w:rsid w:val="00B50A70"/>
    <w:rsid w:val="00B50EA4"/>
    <w:rsid w:val="00B51354"/>
    <w:rsid w:val="00B51445"/>
    <w:rsid w:val="00B51475"/>
    <w:rsid w:val="00B51931"/>
    <w:rsid w:val="00B51952"/>
    <w:rsid w:val="00B51E6F"/>
    <w:rsid w:val="00B51EFF"/>
    <w:rsid w:val="00B5203F"/>
    <w:rsid w:val="00B521ED"/>
    <w:rsid w:val="00B52326"/>
    <w:rsid w:val="00B523D3"/>
    <w:rsid w:val="00B528B7"/>
    <w:rsid w:val="00B52F52"/>
    <w:rsid w:val="00B532F5"/>
    <w:rsid w:val="00B5332C"/>
    <w:rsid w:val="00B5360C"/>
    <w:rsid w:val="00B53667"/>
    <w:rsid w:val="00B5368B"/>
    <w:rsid w:val="00B536BB"/>
    <w:rsid w:val="00B537C3"/>
    <w:rsid w:val="00B53F97"/>
    <w:rsid w:val="00B54278"/>
    <w:rsid w:val="00B5473B"/>
    <w:rsid w:val="00B54919"/>
    <w:rsid w:val="00B54930"/>
    <w:rsid w:val="00B54D5D"/>
    <w:rsid w:val="00B5555C"/>
    <w:rsid w:val="00B55C38"/>
    <w:rsid w:val="00B55DC8"/>
    <w:rsid w:val="00B5614D"/>
    <w:rsid w:val="00B56405"/>
    <w:rsid w:val="00B5686D"/>
    <w:rsid w:val="00B56D98"/>
    <w:rsid w:val="00B5713C"/>
    <w:rsid w:val="00B572D4"/>
    <w:rsid w:val="00B578BE"/>
    <w:rsid w:val="00B57B7C"/>
    <w:rsid w:val="00B57EBE"/>
    <w:rsid w:val="00B604B1"/>
    <w:rsid w:val="00B607EC"/>
    <w:rsid w:val="00B60C4A"/>
    <w:rsid w:val="00B60F74"/>
    <w:rsid w:val="00B613B9"/>
    <w:rsid w:val="00B61508"/>
    <w:rsid w:val="00B6182B"/>
    <w:rsid w:val="00B61998"/>
    <w:rsid w:val="00B619E5"/>
    <w:rsid w:val="00B620D2"/>
    <w:rsid w:val="00B621AE"/>
    <w:rsid w:val="00B622D9"/>
    <w:rsid w:val="00B62623"/>
    <w:rsid w:val="00B62C52"/>
    <w:rsid w:val="00B62D4B"/>
    <w:rsid w:val="00B63412"/>
    <w:rsid w:val="00B63848"/>
    <w:rsid w:val="00B63A1C"/>
    <w:rsid w:val="00B63BF5"/>
    <w:rsid w:val="00B63C2C"/>
    <w:rsid w:val="00B63F7C"/>
    <w:rsid w:val="00B641F5"/>
    <w:rsid w:val="00B648A2"/>
    <w:rsid w:val="00B64BF1"/>
    <w:rsid w:val="00B64C11"/>
    <w:rsid w:val="00B64F07"/>
    <w:rsid w:val="00B64F36"/>
    <w:rsid w:val="00B64F3A"/>
    <w:rsid w:val="00B650C7"/>
    <w:rsid w:val="00B65A27"/>
    <w:rsid w:val="00B65AF1"/>
    <w:rsid w:val="00B65EA4"/>
    <w:rsid w:val="00B66279"/>
    <w:rsid w:val="00B66343"/>
    <w:rsid w:val="00B663F4"/>
    <w:rsid w:val="00B668FE"/>
    <w:rsid w:val="00B669C7"/>
    <w:rsid w:val="00B66A80"/>
    <w:rsid w:val="00B66CB2"/>
    <w:rsid w:val="00B66D63"/>
    <w:rsid w:val="00B66FCE"/>
    <w:rsid w:val="00B67855"/>
    <w:rsid w:val="00B67C8D"/>
    <w:rsid w:val="00B67CF7"/>
    <w:rsid w:val="00B67E70"/>
    <w:rsid w:val="00B67EE0"/>
    <w:rsid w:val="00B67F3B"/>
    <w:rsid w:val="00B70468"/>
    <w:rsid w:val="00B706E3"/>
    <w:rsid w:val="00B70940"/>
    <w:rsid w:val="00B709BD"/>
    <w:rsid w:val="00B709DB"/>
    <w:rsid w:val="00B70B84"/>
    <w:rsid w:val="00B70D55"/>
    <w:rsid w:val="00B70F4F"/>
    <w:rsid w:val="00B71144"/>
    <w:rsid w:val="00B717D3"/>
    <w:rsid w:val="00B71ABE"/>
    <w:rsid w:val="00B71C72"/>
    <w:rsid w:val="00B7205C"/>
    <w:rsid w:val="00B724D4"/>
    <w:rsid w:val="00B725A7"/>
    <w:rsid w:val="00B726D8"/>
    <w:rsid w:val="00B728E9"/>
    <w:rsid w:val="00B73025"/>
    <w:rsid w:val="00B73318"/>
    <w:rsid w:val="00B73389"/>
    <w:rsid w:val="00B73CA1"/>
    <w:rsid w:val="00B74019"/>
    <w:rsid w:val="00B74108"/>
    <w:rsid w:val="00B743BD"/>
    <w:rsid w:val="00B74569"/>
    <w:rsid w:val="00B746E4"/>
    <w:rsid w:val="00B7499D"/>
    <w:rsid w:val="00B74ABF"/>
    <w:rsid w:val="00B75852"/>
    <w:rsid w:val="00B75A43"/>
    <w:rsid w:val="00B75A65"/>
    <w:rsid w:val="00B75B38"/>
    <w:rsid w:val="00B764CC"/>
    <w:rsid w:val="00B76B8D"/>
    <w:rsid w:val="00B76B95"/>
    <w:rsid w:val="00B76BB5"/>
    <w:rsid w:val="00B76BC8"/>
    <w:rsid w:val="00B76C29"/>
    <w:rsid w:val="00B76F12"/>
    <w:rsid w:val="00B771F1"/>
    <w:rsid w:val="00B77345"/>
    <w:rsid w:val="00B77503"/>
    <w:rsid w:val="00B77673"/>
    <w:rsid w:val="00B77694"/>
    <w:rsid w:val="00B7775E"/>
    <w:rsid w:val="00B7787A"/>
    <w:rsid w:val="00B7788D"/>
    <w:rsid w:val="00B77D58"/>
    <w:rsid w:val="00B80181"/>
    <w:rsid w:val="00B8065E"/>
    <w:rsid w:val="00B80A1E"/>
    <w:rsid w:val="00B80ABF"/>
    <w:rsid w:val="00B80DCE"/>
    <w:rsid w:val="00B812B0"/>
    <w:rsid w:val="00B81A5E"/>
    <w:rsid w:val="00B81B3D"/>
    <w:rsid w:val="00B81DFB"/>
    <w:rsid w:val="00B820C8"/>
    <w:rsid w:val="00B823D0"/>
    <w:rsid w:val="00B8244D"/>
    <w:rsid w:val="00B82987"/>
    <w:rsid w:val="00B8313F"/>
    <w:rsid w:val="00B83860"/>
    <w:rsid w:val="00B8391D"/>
    <w:rsid w:val="00B8442E"/>
    <w:rsid w:val="00B844FC"/>
    <w:rsid w:val="00B8472C"/>
    <w:rsid w:val="00B861A3"/>
    <w:rsid w:val="00B8635F"/>
    <w:rsid w:val="00B86437"/>
    <w:rsid w:val="00B8681D"/>
    <w:rsid w:val="00B86980"/>
    <w:rsid w:val="00B86D0A"/>
    <w:rsid w:val="00B86D7D"/>
    <w:rsid w:val="00B872B9"/>
    <w:rsid w:val="00B87418"/>
    <w:rsid w:val="00B87727"/>
    <w:rsid w:val="00B8786F"/>
    <w:rsid w:val="00B878F6"/>
    <w:rsid w:val="00B87B66"/>
    <w:rsid w:val="00B87B96"/>
    <w:rsid w:val="00B9012A"/>
    <w:rsid w:val="00B90A43"/>
    <w:rsid w:val="00B91089"/>
    <w:rsid w:val="00B915A0"/>
    <w:rsid w:val="00B917C7"/>
    <w:rsid w:val="00B92394"/>
    <w:rsid w:val="00B92469"/>
    <w:rsid w:val="00B92543"/>
    <w:rsid w:val="00B92A88"/>
    <w:rsid w:val="00B92BFE"/>
    <w:rsid w:val="00B92C0B"/>
    <w:rsid w:val="00B9314A"/>
    <w:rsid w:val="00B938F4"/>
    <w:rsid w:val="00B93A41"/>
    <w:rsid w:val="00B93BB1"/>
    <w:rsid w:val="00B93E2E"/>
    <w:rsid w:val="00B93F43"/>
    <w:rsid w:val="00B94675"/>
    <w:rsid w:val="00B94830"/>
    <w:rsid w:val="00B948E8"/>
    <w:rsid w:val="00B94F27"/>
    <w:rsid w:val="00B9523D"/>
    <w:rsid w:val="00B95378"/>
    <w:rsid w:val="00B9543D"/>
    <w:rsid w:val="00B9552A"/>
    <w:rsid w:val="00B9585C"/>
    <w:rsid w:val="00B95C49"/>
    <w:rsid w:val="00B95E83"/>
    <w:rsid w:val="00B96040"/>
    <w:rsid w:val="00B96553"/>
    <w:rsid w:val="00B967C7"/>
    <w:rsid w:val="00B97232"/>
    <w:rsid w:val="00B9728D"/>
    <w:rsid w:val="00B975DD"/>
    <w:rsid w:val="00B97875"/>
    <w:rsid w:val="00B97AE9"/>
    <w:rsid w:val="00B97D74"/>
    <w:rsid w:val="00B97FA4"/>
    <w:rsid w:val="00BA0486"/>
    <w:rsid w:val="00BA06AD"/>
    <w:rsid w:val="00BA079A"/>
    <w:rsid w:val="00BA07A5"/>
    <w:rsid w:val="00BA0CC6"/>
    <w:rsid w:val="00BA1313"/>
    <w:rsid w:val="00BA1797"/>
    <w:rsid w:val="00BA1969"/>
    <w:rsid w:val="00BA1AEB"/>
    <w:rsid w:val="00BA20B4"/>
    <w:rsid w:val="00BA21FC"/>
    <w:rsid w:val="00BA2236"/>
    <w:rsid w:val="00BA24BE"/>
    <w:rsid w:val="00BA278D"/>
    <w:rsid w:val="00BA2995"/>
    <w:rsid w:val="00BA3082"/>
    <w:rsid w:val="00BA3B50"/>
    <w:rsid w:val="00BA3BDF"/>
    <w:rsid w:val="00BA3FB6"/>
    <w:rsid w:val="00BA4027"/>
    <w:rsid w:val="00BA40CF"/>
    <w:rsid w:val="00BA40F2"/>
    <w:rsid w:val="00BA41FC"/>
    <w:rsid w:val="00BA4682"/>
    <w:rsid w:val="00BA4803"/>
    <w:rsid w:val="00BA4A98"/>
    <w:rsid w:val="00BA4E05"/>
    <w:rsid w:val="00BA502E"/>
    <w:rsid w:val="00BA5250"/>
    <w:rsid w:val="00BA5495"/>
    <w:rsid w:val="00BA60E1"/>
    <w:rsid w:val="00BA6233"/>
    <w:rsid w:val="00BA6444"/>
    <w:rsid w:val="00BA6605"/>
    <w:rsid w:val="00BA66D2"/>
    <w:rsid w:val="00BA6736"/>
    <w:rsid w:val="00BA68BE"/>
    <w:rsid w:val="00BA68CF"/>
    <w:rsid w:val="00BA6960"/>
    <w:rsid w:val="00BA699B"/>
    <w:rsid w:val="00BA6A26"/>
    <w:rsid w:val="00BA741B"/>
    <w:rsid w:val="00BA77E2"/>
    <w:rsid w:val="00BA7965"/>
    <w:rsid w:val="00BB0617"/>
    <w:rsid w:val="00BB0622"/>
    <w:rsid w:val="00BB09EE"/>
    <w:rsid w:val="00BB0ABA"/>
    <w:rsid w:val="00BB0B60"/>
    <w:rsid w:val="00BB0D33"/>
    <w:rsid w:val="00BB0DA6"/>
    <w:rsid w:val="00BB10EE"/>
    <w:rsid w:val="00BB18AE"/>
    <w:rsid w:val="00BB1E93"/>
    <w:rsid w:val="00BB1F35"/>
    <w:rsid w:val="00BB210D"/>
    <w:rsid w:val="00BB2117"/>
    <w:rsid w:val="00BB2224"/>
    <w:rsid w:val="00BB25A6"/>
    <w:rsid w:val="00BB2AAE"/>
    <w:rsid w:val="00BB2B60"/>
    <w:rsid w:val="00BB2E40"/>
    <w:rsid w:val="00BB2F5A"/>
    <w:rsid w:val="00BB33A4"/>
    <w:rsid w:val="00BB3536"/>
    <w:rsid w:val="00BB4394"/>
    <w:rsid w:val="00BB48A5"/>
    <w:rsid w:val="00BB4ADE"/>
    <w:rsid w:val="00BB4C05"/>
    <w:rsid w:val="00BB56B9"/>
    <w:rsid w:val="00BB5C6E"/>
    <w:rsid w:val="00BB6087"/>
    <w:rsid w:val="00BB6289"/>
    <w:rsid w:val="00BB6652"/>
    <w:rsid w:val="00BB670D"/>
    <w:rsid w:val="00BB67CE"/>
    <w:rsid w:val="00BB73FD"/>
    <w:rsid w:val="00BB76FB"/>
    <w:rsid w:val="00BB7723"/>
    <w:rsid w:val="00BB774C"/>
    <w:rsid w:val="00BB7A72"/>
    <w:rsid w:val="00BB7DED"/>
    <w:rsid w:val="00BB7E85"/>
    <w:rsid w:val="00BC0037"/>
    <w:rsid w:val="00BC036D"/>
    <w:rsid w:val="00BC09F4"/>
    <w:rsid w:val="00BC151A"/>
    <w:rsid w:val="00BC160A"/>
    <w:rsid w:val="00BC1AFA"/>
    <w:rsid w:val="00BC1B74"/>
    <w:rsid w:val="00BC1B7C"/>
    <w:rsid w:val="00BC1CF7"/>
    <w:rsid w:val="00BC28FE"/>
    <w:rsid w:val="00BC2A79"/>
    <w:rsid w:val="00BC2C92"/>
    <w:rsid w:val="00BC2E70"/>
    <w:rsid w:val="00BC34FF"/>
    <w:rsid w:val="00BC3602"/>
    <w:rsid w:val="00BC417B"/>
    <w:rsid w:val="00BC46AA"/>
    <w:rsid w:val="00BC4B93"/>
    <w:rsid w:val="00BC5006"/>
    <w:rsid w:val="00BC5512"/>
    <w:rsid w:val="00BC582A"/>
    <w:rsid w:val="00BC595D"/>
    <w:rsid w:val="00BC60D6"/>
    <w:rsid w:val="00BC62EB"/>
    <w:rsid w:val="00BC64E6"/>
    <w:rsid w:val="00BC67A0"/>
    <w:rsid w:val="00BC682A"/>
    <w:rsid w:val="00BC69E2"/>
    <w:rsid w:val="00BC6C83"/>
    <w:rsid w:val="00BC6E1E"/>
    <w:rsid w:val="00BC6EF7"/>
    <w:rsid w:val="00BC734E"/>
    <w:rsid w:val="00BC7439"/>
    <w:rsid w:val="00BC7600"/>
    <w:rsid w:val="00BD0103"/>
    <w:rsid w:val="00BD05BA"/>
    <w:rsid w:val="00BD0655"/>
    <w:rsid w:val="00BD0C5C"/>
    <w:rsid w:val="00BD0CB0"/>
    <w:rsid w:val="00BD1865"/>
    <w:rsid w:val="00BD1A0B"/>
    <w:rsid w:val="00BD205F"/>
    <w:rsid w:val="00BD22D9"/>
    <w:rsid w:val="00BD2655"/>
    <w:rsid w:val="00BD28C2"/>
    <w:rsid w:val="00BD2C6D"/>
    <w:rsid w:val="00BD315C"/>
    <w:rsid w:val="00BD3A84"/>
    <w:rsid w:val="00BD4336"/>
    <w:rsid w:val="00BD4381"/>
    <w:rsid w:val="00BD44AE"/>
    <w:rsid w:val="00BD4C46"/>
    <w:rsid w:val="00BD4DC4"/>
    <w:rsid w:val="00BD501D"/>
    <w:rsid w:val="00BD5462"/>
    <w:rsid w:val="00BD5517"/>
    <w:rsid w:val="00BD56A2"/>
    <w:rsid w:val="00BD5B4D"/>
    <w:rsid w:val="00BD600D"/>
    <w:rsid w:val="00BD6279"/>
    <w:rsid w:val="00BD628C"/>
    <w:rsid w:val="00BD681B"/>
    <w:rsid w:val="00BD6A9C"/>
    <w:rsid w:val="00BD6D45"/>
    <w:rsid w:val="00BD7410"/>
    <w:rsid w:val="00BD7455"/>
    <w:rsid w:val="00BD7826"/>
    <w:rsid w:val="00BE022B"/>
    <w:rsid w:val="00BE048E"/>
    <w:rsid w:val="00BE09F9"/>
    <w:rsid w:val="00BE0B72"/>
    <w:rsid w:val="00BE0B8B"/>
    <w:rsid w:val="00BE1120"/>
    <w:rsid w:val="00BE166A"/>
    <w:rsid w:val="00BE19F4"/>
    <w:rsid w:val="00BE1BBC"/>
    <w:rsid w:val="00BE2088"/>
    <w:rsid w:val="00BE20B0"/>
    <w:rsid w:val="00BE20F0"/>
    <w:rsid w:val="00BE2195"/>
    <w:rsid w:val="00BE2288"/>
    <w:rsid w:val="00BE254C"/>
    <w:rsid w:val="00BE27CB"/>
    <w:rsid w:val="00BE336C"/>
    <w:rsid w:val="00BE3568"/>
    <w:rsid w:val="00BE3587"/>
    <w:rsid w:val="00BE3B1E"/>
    <w:rsid w:val="00BE3DEB"/>
    <w:rsid w:val="00BE3F2A"/>
    <w:rsid w:val="00BE4713"/>
    <w:rsid w:val="00BE479D"/>
    <w:rsid w:val="00BE4ABB"/>
    <w:rsid w:val="00BE4CCA"/>
    <w:rsid w:val="00BE52E1"/>
    <w:rsid w:val="00BE5B10"/>
    <w:rsid w:val="00BE5BDF"/>
    <w:rsid w:val="00BE5D3D"/>
    <w:rsid w:val="00BE5E70"/>
    <w:rsid w:val="00BE5F18"/>
    <w:rsid w:val="00BE5F9F"/>
    <w:rsid w:val="00BE620C"/>
    <w:rsid w:val="00BE69BE"/>
    <w:rsid w:val="00BE6AB7"/>
    <w:rsid w:val="00BE70C5"/>
    <w:rsid w:val="00BE7129"/>
    <w:rsid w:val="00BE736E"/>
    <w:rsid w:val="00BE7842"/>
    <w:rsid w:val="00BE7855"/>
    <w:rsid w:val="00BE7D6A"/>
    <w:rsid w:val="00BF08B6"/>
    <w:rsid w:val="00BF0A16"/>
    <w:rsid w:val="00BF12FA"/>
    <w:rsid w:val="00BF14DF"/>
    <w:rsid w:val="00BF17C2"/>
    <w:rsid w:val="00BF189D"/>
    <w:rsid w:val="00BF1A34"/>
    <w:rsid w:val="00BF1A72"/>
    <w:rsid w:val="00BF22EF"/>
    <w:rsid w:val="00BF254E"/>
    <w:rsid w:val="00BF27C5"/>
    <w:rsid w:val="00BF28CF"/>
    <w:rsid w:val="00BF2B89"/>
    <w:rsid w:val="00BF319E"/>
    <w:rsid w:val="00BF3270"/>
    <w:rsid w:val="00BF3279"/>
    <w:rsid w:val="00BF3673"/>
    <w:rsid w:val="00BF4273"/>
    <w:rsid w:val="00BF44BB"/>
    <w:rsid w:val="00BF44FE"/>
    <w:rsid w:val="00BF454A"/>
    <w:rsid w:val="00BF476E"/>
    <w:rsid w:val="00BF4D1D"/>
    <w:rsid w:val="00BF4E08"/>
    <w:rsid w:val="00BF5694"/>
    <w:rsid w:val="00BF5A5C"/>
    <w:rsid w:val="00BF65D7"/>
    <w:rsid w:val="00BF6655"/>
    <w:rsid w:val="00BF6731"/>
    <w:rsid w:val="00BF6D9A"/>
    <w:rsid w:val="00BF7200"/>
    <w:rsid w:val="00BF78C7"/>
    <w:rsid w:val="00BF7ED2"/>
    <w:rsid w:val="00BF7FA9"/>
    <w:rsid w:val="00C0027B"/>
    <w:rsid w:val="00C00954"/>
    <w:rsid w:val="00C00B64"/>
    <w:rsid w:val="00C00C98"/>
    <w:rsid w:val="00C0165F"/>
    <w:rsid w:val="00C017D3"/>
    <w:rsid w:val="00C02431"/>
    <w:rsid w:val="00C026ED"/>
    <w:rsid w:val="00C02B16"/>
    <w:rsid w:val="00C02C8E"/>
    <w:rsid w:val="00C02E96"/>
    <w:rsid w:val="00C03057"/>
    <w:rsid w:val="00C03178"/>
    <w:rsid w:val="00C0340C"/>
    <w:rsid w:val="00C03659"/>
    <w:rsid w:val="00C03BB6"/>
    <w:rsid w:val="00C03C81"/>
    <w:rsid w:val="00C03D74"/>
    <w:rsid w:val="00C04289"/>
    <w:rsid w:val="00C042CF"/>
    <w:rsid w:val="00C04400"/>
    <w:rsid w:val="00C04580"/>
    <w:rsid w:val="00C04938"/>
    <w:rsid w:val="00C04B6A"/>
    <w:rsid w:val="00C0524A"/>
    <w:rsid w:val="00C0532D"/>
    <w:rsid w:val="00C0575A"/>
    <w:rsid w:val="00C0583C"/>
    <w:rsid w:val="00C05B00"/>
    <w:rsid w:val="00C0629E"/>
    <w:rsid w:val="00C067DD"/>
    <w:rsid w:val="00C06885"/>
    <w:rsid w:val="00C0696D"/>
    <w:rsid w:val="00C06BA9"/>
    <w:rsid w:val="00C06C9F"/>
    <w:rsid w:val="00C07082"/>
    <w:rsid w:val="00C073C5"/>
    <w:rsid w:val="00C079B7"/>
    <w:rsid w:val="00C07A2D"/>
    <w:rsid w:val="00C10007"/>
    <w:rsid w:val="00C10173"/>
    <w:rsid w:val="00C10518"/>
    <w:rsid w:val="00C1091B"/>
    <w:rsid w:val="00C10A5B"/>
    <w:rsid w:val="00C1107B"/>
    <w:rsid w:val="00C111A1"/>
    <w:rsid w:val="00C1179E"/>
    <w:rsid w:val="00C11872"/>
    <w:rsid w:val="00C1195F"/>
    <w:rsid w:val="00C11EAD"/>
    <w:rsid w:val="00C11F8A"/>
    <w:rsid w:val="00C12327"/>
    <w:rsid w:val="00C1263B"/>
    <w:rsid w:val="00C138C5"/>
    <w:rsid w:val="00C13E4C"/>
    <w:rsid w:val="00C13F36"/>
    <w:rsid w:val="00C143CF"/>
    <w:rsid w:val="00C14406"/>
    <w:rsid w:val="00C144D9"/>
    <w:rsid w:val="00C14C56"/>
    <w:rsid w:val="00C14F11"/>
    <w:rsid w:val="00C150ED"/>
    <w:rsid w:val="00C15551"/>
    <w:rsid w:val="00C157B1"/>
    <w:rsid w:val="00C157BB"/>
    <w:rsid w:val="00C15A46"/>
    <w:rsid w:val="00C161BC"/>
    <w:rsid w:val="00C1696A"/>
    <w:rsid w:val="00C17207"/>
    <w:rsid w:val="00C17380"/>
    <w:rsid w:val="00C176E4"/>
    <w:rsid w:val="00C17CB2"/>
    <w:rsid w:val="00C17EAD"/>
    <w:rsid w:val="00C20078"/>
    <w:rsid w:val="00C204A3"/>
    <w:rsid w:val="00C2070E"/>
    <w:rsid w:val="00C218FF"/>
    <w:rsid w:val="00C21C0F"/>
    <w:rsid w:val="00C21DF0"/>
    <w:rsid w:val="00C21FBA"/>
    <w:rsid w:val="00C225F2"/>
    <w:rsid w:val="00C22701"/>
    <w:rsid w:val="00C22935"/>
    <w:rsid w:val="00C229B7"/>
    <w:rsid w:val="00C22E98"/>
    <w:rsid w:val="00C2325B"/>
    <w:rsid w:val="00C23994"/>
    <w:rsid w:val="00C23BB7"/>
    <w:rsid w:val="00C24035"/>
    <w:rsid w:val="00C240E7"/>
    <w:rsid w:val="00C24141"/>
    <w:rsid w:val="00C241F6"/>
    <w:rsid w:val="00C2443B"/>
    <w:rsid w:val="00C247A3"/>
    <w:rsid w:val="00C24B63"/>
    <w:rsid w:val="00C25681"/>
    <w:rsid w:val="00C25A6C"/>
    <w:rsid w:val="00C25B30"/>
    <w:rsid w:val="00C25EC0"/>
    <w:rsid w:val="00C2607D"/>
    <w:rsid w:val="00C2656E"/>
    <w:rsid w:val="00C26FDE"/>
    <w:rsid w:val="00C27369"/>
    <w:rsid w:val="00C27678"/>
    <w:rsid w:val="00C27759"/>
    <w:rsid w:val="00C27BF7"/>
    <w:rsid w:val="00C27CEB"/>
    <w:rsid w:val="00C27D15"/>
    <w:rsid w:val="00C27E23"/>
    <w:rsid w:val="00C3021B"/>
    <w:rsid w:val="00C3045E"/>
    <w:rsid w:val="00C30585"/>
    <w:rsid w:val="00C306AE"/>
    <w:rsid w:val="00C3096C"/>
    <w:rsid w:val="00C30BC0"/>
    <w:rsid w:val="00C30D1C"/>
    <w:rsid w:val="00C30DB1"/>
    <w:rsid w:val="00C3161C"/>
    <w:rsid w:val="00C3167D"/>
    <w:rsid w:val="00C316AC"/>
    <w:rsid w:val="00C32504"/>
    <w:rsid w:val="00C32A22"/>
    <w:rsid w:val="00C32ADD"/>
    <w:rsid w:val="00C32D94"/>
    <w:rsid w:val="00C3351D"/>
    <w:rsid w:val="00C337A8"/>
    <w:rsid w:val="00C3388E"/>
    <w:rsid w:val="00C34281"/>
    <w:rsid w:val="00C34DB7"/>
    <w:rsid w:val="00C351C2"/>
    <w:rsid w:val="00C35928"/>
    <w:rsid w:val="00C35EC3"/>
    <w:rsid w:val="00C360ED"/>
    <w:rsid w:val="00C36219"/>
    <w:rsid w:val="00C36222"/>
    <w:rsid w:val="00C3629E"/>
    <w:rsid w:val="00C3641D"/>
    <w:rsid w:val="00C3666F"/>
    <w:rsid w:val="00C36E7C"/>
    <w:rsid w:val="00C37145"/>
    <w:rsid w:val="00C375AD"/>
    <w:rsid w:val="00C37854"/>
    <w:rsid w:val="00C379F7"/>
    <w:rsid w:val="00C37A9B"/>
    <w:rsid w:val="00C400A0"/>
    <w:rsid w:val="00C405EB"/>
    <w:rsid w:val="00C40A8F"/>
    <w:rsid w:val="00C411D9"/>
    <w:rsid w:val="00C41B75"/>
    <w:rsid w:val="00C41B91"/>
    <w:rsid w:val="00C41BFC"/>
    <w:rsid w:val="00C42529"/>
    <w:rsid w:val="00C42813"/>
    <w:rsid w:val="00C42F99"/>
    <w:rsid w:val="00C43263"/>
    <w:rsid w:val="00C434FC"/>
    <w:rsid w:val="00C4359F"/>
    <w:rsid w:val="00C435BC"/>
    <w:rsid w:val="00C435CD"/>
    <w:rsid w:val="00C43A49"/>
    <w:rsid w:val="00C441CA"/>
    <w:rsid w:val="00C44225"/>
    <w:rsid w:val="00C44895"/>
    <w:rsid w:val="00C448E7"/>
    <w:rsid w:val="00C44BE4"/>
    <w:rsid w:val="00C44E9E"/>
    <w:rsid w:val="00C4566D"/>
    <w:rsid w:val="00C45A00"/>
    <w:rsid w:val="00C45ABA"/>
    <w:rsid w:val="00C45F46"/>
    <w:rsid w:val="00C46430"/>
    <w:rsid w:val="00C46595"/>
    <w:rsid w:val="00C46669"/>
    <w:rsid w:val="00C47759"/>
    <w:rsid w:val="00C47A43"/>
    <w:rsid w:val="00C500EB"/>
    <w:rsid w:val="00C50C88"/>
    <w:rsid w:val="00C50DFE"/>
    <w:rsid w:val="00C50EBD"/>
    <w:rsid w:val="00C5144F"/>
    <w:rsid w:val="00C5191D"/>
    <w:rsid w:val="00C51AD5"/>
    <w:rsid w:val="00C5223A"/>
    <w:rsid w:val="00C5232E"/>
    <w:rsid w:val="00C5278B"/>
    <w:rsid w:val="00C52AD7"/>
    <w:rsid w:val="00C52DB6"/>
    <w:rsid w:val="00C52EF8"/>
    <w:rsid w:val="00C52FD5"/>
    <w:rsid w:val="00C530A3"/>
    <w:rsid w:val="00C5328E"/>
    <w:rsid w:val="00C54427"/>
    <w:rsid w:val="00C5495B"/>
    <w:rsid w:val="00C54C46"/>
    <w:rsid w:val="00C54CC0"/>
    <w:rsid w:val="00C54F38"/>
    <w:rsid w:val="00C551D6"/>
    <w:rsid w:val="00C55AFF"/>
    <w:rsid w:val="00C55FCA"/>
    <w:rsid w:val="00C563D9"/>
    <w:rsid w:val="00C56B39"/>
    <w:rsid w:val="00C56D51"/>
    <w:rsid w:val="00C57476"/>
    <w:rsid w:val="00C57509"/>
    <w:rsid w:val="00C57682"/>
    <w:rsid w:val="00C579B1"/>
    <w:rsid w:val="00C57C58"/>
    <w:rsid w:val="00C605B1"/>
    <w:rsid w:val="00C6073D"/>
    <w:rsid w:val="00C608EC"/>
    <w:rsid w:val="00C60BB4"/>
    <w:rsid w:val="00C60FF4"/>
    <w:rsid w:val="00C61328"/>
    <w:rsid w:val="00C614EB"/>
    <w:rsid w:val="00C617D7"/>
    <w:rsid w:val="00C61AEA"/>
    <w:rsid w:val="00C61E98"/>
    <w:rsid w:val="00C61F1C"/>
    <w:rsid w:val="00C620AF"/>
    <w:rsid w:val="00C622A8"/>
    <w:rsid w:val="00C62BB0"/>
    <w:rsid w:val="00C62CFC"/>
    <w:rsid w:val="00C62EE1"/>
    <w:rsid w:val="00C635BB"/>
    <w:rsid w:val="00C635C9"/>
    <w:rsid w:val="00C638B5"/>
    <w:rsid w:val="00C63ABA"/>
    <w:rsid w:val="00C63FCF"/>
    <w:rsid w:val="00C643D6"/>
    <w:rsid w:val="00C648E9"/>
    <w:rsid w:val="00C65007"/>
    <w:rsid w:val="00C6507B"/>
    <w:rsid w:val="00C654BC"/>
    <w:rsid w:val="00C656C4"/>
    <w:rsid w:val="00C65833"/>
    <w:rsid w:val="00C65F57"/>
    <w:rsid w:val="00C65FDC"/>
    <w:rsid w:val="00C66102"/>
    <w:rsid w:val="00C66581"/>
    <w:rsid w:val="00C66C3A"/>
    <w:rsid w:val="00C66FA1"/>
    <w:rsid w:val="00C67010"/>
    <w:rsid w:val="00C670C2"/>
    <w:rsid w:val="00C672CB"/>
    <w:rsid w:val="00C67A7A"/>
    <w:rsid w:val="00C70498"/>
    <w:rsid w:val="00C70A7A"/>
    <w:rsid w:val="00C70DBB"/>
    <w:rsid w:val="00C71371"/>
    <w:rsid w:val="00C71589"/>
    <w:rsid w:val="00C721E7"/>
    <w:rsid w:val="00C726D5"/>
    <w:rsid w:val="00C72DF1"/>
    <w:rsid w:val="00C73004"/>
    <w:rsid w:val="00C7318C"/>
    <w:rsid w:val="00C7358B"/>
    <w:rsid w:val="00C73B58"/>
    <w:rsid w:val="00C73E35"/>
    <w:rsid w:val="00C742A7"/>
    <w:rsid w:val="00C7480E"/>
    <w:rsid w:val="00C75161"/>
    <w:rsid w:val="00C759C2"/>
    <w:rsid w:val="00C75E47"/>
    <w:rsid w:val="00C75F1D"/>
    <w:rsid w:val="00C76806"/>
    <w:rsid w:val="00C7691D"/>
    <w:rsid w:val="00C7696E"/>
    <w:rsid w:val="00C7703C"/>
    <w:rsid w:val="00C77440"/>
    <w:rsid w:val="00C775E2"/>
    <w:rsid w:val="00C80046"/>
    <w:rsid w:val="00C80168"/>
    <w:rsid w:val="00C8023B"/>
    <w:rsid w:val="00C81F03"/>
    <w:rsid w:val="00C81F50"/>
    <w:rsid w:val="00C81F73"/>
    <w:rsid w:val="00C82688"/>
    <w:rsid w:val="00C828DA"/>
    <w:rsid w:val="00C82A68"/>
    <w:rsid w:val="00C82F22"/>
    <w:rsid w:val="00C83001"/>
    <w:rsid w:val="00C83037"/>
    <w:rsid w:val="00C83640"/>
    <w:rsid w:val="00C83B97"/>
    <w:rsid w:val="00C83C35"/>
    <w:rsid w:val="00C842F6"/>
    <w:rsid w:val="00C84900"/>
    <w:rsid w:val="00C852B5"/>
    <w:rsid w:val="00C85458"/>
    <w:rsid w:val="00C859DF"/>
    <w:rsid w:val="00C86577"/>
    <w:rsid w:val="00C8662E"/>
    <w:rsid w:val="00C86E31"/>
    <w:rsid w:val="00C8741F"/>
    <w:rsid w:val="00C876CC"/>
    <w:rsid w:val="00C87873"/>
    <w:rsid w:val="00C87B3D"/>
    <w:rsid w:val="00C90379"/>
    <w:rsid w:val="00C9082B"/>
    <w:rsid w:val="00C9096C"/>
    <w:rsid w:val="00C90E79"/>
    <w:rsid w:val="00C911DE"/>
    <w:rsid w:val="00C9150B"/>
    <w:rsid w:val="00C917A2"/>
    <w:rsid w:val="00C91A1B"/>
    <w:rsid w:val="00C91AAD"/>
    <w:rsid w:val="00C91C45"/>
    <w:rsid w:val="00C91E50"/>
    <w:rsid w:val="00C9234D"/>
    <w:rsid w:val="00C926D4"/>
    <w:rsid w:val="00C92865"/>
    <w:rsid w:val="00C928FD"/>
    <w:rsid w:val="00C92D2A"/>
    <w:rsid w:val="00C9380E"/>
    <w:rsid w:val="00C94488"/>
    <w:rsid w:val="00C948BE"/>
    <w:rsid w:val="00C948E6"/>
    <w:rsid w:val="00C94A3D"/>
    <w:rsid w:val="00C94F86"/>
    <w:rsid w:val="00C94FD6"/>
    <w:rsid w:val="00C950CB"/>
    <w:rsid w:val="00C95218"/>
    <w:rsid w:val="00C95939"/>
    <w:rsid w:val="00C959D1"/>
    <w:rsid w:val="00C95DD3"/>
    <w:rsid w:val="00C96134"/>
    <w:rsid w:val="00C961BA"/>
    <w:rsid w:val="00C9666E"/>
    <w:rsid w:val="00C96711"/>
    <w:rsid w:val="00C96811"/>
    <w:rsid w:val="00C96D4F"/>
    <w:rsid w:val="00C9709A"/>
    <w:rsid w:val="00C9762D"/>
    <w:rsid w:val="00C97841"/>
    <w:rsid w:val="00C978A4"/>
    <w:rsid w:val="00C97B63"/>
    <w:rsid w:val="00CA0153"/>
    <w:rsid w:val="00CA04D4"/>
    <w:rsid w:val="00CA0E5C"/>
    <w:rsid w:val="00CA1648"/>
    <w:rsid w:val="00CA1770"/>
    <w:rsid w:val="00CA1998"/>
    <w:rsid w:val="00CA26C1"/>
    <w:rsid w:val="00CA2E0B"/>
    <w:rsid w:val="00CA2EAE"/>
    <w:rsid w:val="00CA2ECA"/>
    <w:rsid w:val="00CA2FE3"/>
    <w:rsid w:val="00CA344E"/>
    <w:rsid w:val="00CA35F9"/>
    <w:rsid w:val="00CA36C9"/>
    <w:rsid w:val="00CA375F"/>
    <w:rsid w:val="00CA37C9"/>
    <w:rsid w:val="00CA3938"/>
    <w:rsid w:val="00CA3DAD"/>
    <w:rsid w:val="00CA44DB"/>
    <w:rsid w:val="00CA4E6B"/>
    <w:rsid w:val="00CA4EBE"/>
    <w:rsid w:val="00CA534C"/>
    <w:rsid w:val="00CA55C1"/>
    <w:rsid w:val="00CA5B45"/>
    <w:rsid w:val="00CA5BAD"/>
    <w:rsid w:val="00CA6710"/>
    <w:rsid w:val="00CA6C5E"/>
    <w:rsid w:val="00CA709D"/>
    <w:rsid w:val="00CB02CB"/>
    <w:rsid w:val="00CB04A9"/>
    <w:rsid w:val="00CB0AC8"/>
    <w:rsid w:val="00CB0B98"/>
    <w:rsid w:val="00CB0C61"/>
    <w:rsid w:val="00CB0F9D"/>
    <w:rsid w:val="00CB11C9"/>
    <w:rsid w:val="00CB13CE"/>
    <w:rsid w:val="00CB1C4C"/>
    <w:rsid w:val="00CB1E12"/>
    <w:rsid w:val="00CB1FF1"/>
    <w:rsid w:val="00CB2070"/>
    <w:rsid w:val="00CB207A"/>
    <w:rsid w:val="00CB226C"/>
    <w:rsid w:val="00CB25C5"/>
    <w:rsid w:val="00CB2962"/>
    <w:rsid w:val="00CB2CCA"/>
    <w:rsid w:val="00CB2DF2"/>
    <w:rsid w:val="00CB317D"/>
    <w:rsid w:val="00CB3613"/>
    <w:rsid w:val="00CB378C"/>
    <w:rsid w:val="00CB3F7D"/>
    <w:rsid w:val="00CB495A"/>
    <w:rsid w:val="00CB499F"/>
    <w:rsid w:val="00CB4ADF"/>
    <w:rsid w:val="00CB4F6B"/>
    <w:rsid w:val="00CB536F"/>
    <w:rsid w:val="00CB5A93"/>
    <w:rsid w:val="00CB608D"/>
    <w:rsid w:val="00CB6346"/>
    <w:rsid w:val="00CB649A"/>
    <w:rsid w:val="00CB6D0C"/>
    <w:rsid w:val="00CB6D92"/>
    <w:rsid w:val="00CB7303"/>
    <w:rsid w:val="00CB735E"/>
    <w:rsid w:val="00CB74E2"/>
    <w:rsid w:val="00CB7E40"/>
    <w:rsid w:val="00CB7E99"/>
    <w:rsid w:val="00CC0215"/>
    <w:rsid w:val="00CC04B4"/>
    <w:rsid w:val="00CC0630"/>
    <w:rsid w:val="00CC0827"/>
    <w:rsid w:val="00CC0B90"/>
    <w:rsid w:val="00CC0BE6"/>
    <w:rsid w:val="00CC0C03"/>
    <w:rsid w:val="00CC0D5A"/>
    <w:rsid w:val="00CC0DBB"/>
    <w:rsid w:val="00CC1555"/>
    <w:rsid w:val="00CC161F"/>
    <w:rsid w:val="00CC1AC3"/>
    <w:rsid w:val="00CC24CB"/>
    <w:rsid w:val="00CC251B"/>
    <w:rsid w:val="00CC2882"/>
    <w:rsid w:val="00CC30BC"/>
    <w:rsid w:val="00CC3387"/>
    <w:rsid w:val="00CC3549"/>
    <w:rsid w:val="00CC3EA4"/>
    <w:rsid w:val="00CC48CB"/>
    <w:rsid w:val="00CC4974"/>
    <w:rsid w:val="00CC4FCF"/>
    <w:rsid w:val="00CC57D7"/>
    <w:rsid w:val="00CC598C"/>
    <w:rsid w:val="00CC6286"/>
    <w:rsid w:val="00CC68C7"/>
    <w:rsid w:val="00CC69DD"/>
    <w:rsid w:val="00CC6FCD"/>
    <w:rsid w:val="00CC7080"/>
    <w:rsid w:val="00CC708A"/>
    <w:rsid w:val="00CC7620"/>
    <w:rsid w:val="00CC7646"/>
    <w:rsid w:val="00CC7864"/>
    <w:rsid w:val="00CC7A71"/>
    <w:rsid w:val="00CD00B1"/>
    <w:rsid w:val="00CD0438"/>
    <w:rsid w:val="00CD04A7"/>
    <w:rsid w:val="00CD071C"/>
    <w:rsid w:val="00CD0981"/>
    <w:rsid w:val="00CD0D64"/>
    <w:rsid w:val="00CD105D"/>
    <w:rsid w:val="00CD17FA"/>
    <w:rsid w:val="00CD1ADB"/>
    <w:rsid w:val="00CD1E6A"/>
    <w:rsid w:val="00CD21CE"/>
    <w:rsid w:val="00CD2780"/>
    <w:rsid w:val="00CD2935"/>
    <w:rsid w:val="00CD2A41"/>
    <w:rsid w:val="00CD2BB8"/>
    <w:rsid w:val="00CD2EB4"/>
    <w:rsid w:val="00CD2EF7"/>
    <w:rsid w:val="00CD2EFC"/>
    <w:rsid w:val="00CD3208"/>
    <w:rsid w:val="00CD320F"/>
    <w:rsid w:val="00CD345E"/>
    <w:rsid w:val="00CD34AF"/>
    <w:rsid w:val="00CD37ED"/>
    <w:rsid w:val="00CD3807"/>
    <w:rsid w:val="00CD461A"/>
    <w:rsid w:val="00CD4A31"/>
    <w:rsid w:val="00CD51B1"/>
    <w:rsid w:val="00CD547F"/>
    <w:rsid w:val="00CD59B5"/>
    <w:rsid w:val="00CD5CF6"/>
    <w:rsid w:val="00CD60A6"/>
    <w:rsid w:val="00CD6252"/>
    <w:rsid w:val="00CD6982"/>
    <w:rsid w:val="00CD6C0F"/>
    <w:rsid w:val="00CD6D77"/>
    <w:rsid w:val="00CD7190"/>
    <w:rsid w:val="00CD77D7"/>
    <w:rsid w:val="00CD7B76"/>
    <w:rsid w:val="00CD7FA7"/>
    <w:rsid w:val="00CE0598"/>
    <w:rsid w:val="00CE18D1"/>
    <w:rsid w:val="00CE19DD"/>
    <w:rsid w:val="00CE1D45"/>
    <w:rsid w:val="00CE20BC"/>
    <w:rsid w:val="00CE2AA5"/>
    <w:rsid w:val="00CE3015"/>
    <w:rsid w:val="00CE33F7"/>
    <w:rsid w:val="00CE35C1"/>
    <w:rsid w:val="00CE364B"/>
    <w:rsid w:val="00CE43AE"/>
    <w:rsid w:val="00CE4454"/>
    <w:rsid w:val="00CE4793"/>
    <w:rsid w:val="00CE4ED8"/>
    <w:rsid w:val="00CE4FB3"/>
    <w:rsid w:val="00CE51C6"/>
    <w:rsid w:val="00CE5226"/>
    <w:rsid w:val="00CE5432"/>
    <w:rsid w:val="00CE6BCC"/>
    <w:rsid w:val="00CE7363"/>
    <w:rsid w:val="00CE782C"/>
    <w:rsid w:val="00CE7889"/>
    <w:rsid w:val="00CE7A17"/>
    <w:rsid w:val="00CE7B9C"/>
    <w:rsid w:val="00CE7BF9"/>
    <w:rsid w:val="00CE7CC5"/>
    <w:rsid w:val="00CE7DBA"/>
    <w:rsid w:val="00CE7F38"/>
    <w:rsid w:val="00CF0B30"/>
    <w:rsid w:val="00CF0D88"/>
    <w:rsid w:val="00CF0F67"/>
    <w:rsid w:val="00CF105E"/>
    <w:rsid w:val="00CF1234"/>
    <w:rsid w:val="00CF1892"/>
    <w:rsid w:val="00CF1A69"/>
    <w:rsid w:val="00CF1F1E"/>
    <w:rsid w:val="00CF2830"/>
    <w:rsid w:val="00CF295E"/>
    <w:rsid w:val="00CF2C89"/>
    <w:rsid w:val="00CF30F3"/>
    <w:rsid w:val="00CF3181"/>
    <w:rsid w:val="00CF33E5"/>
    <w:rsid w:val="00CF41B7"/>
    <w:rsid w:val="00CF41DA"/>
    <w:rsid w:val="00CF4534"/>
    <w:rsid w:val="00CF4554"/>
    <w:rsid w:val="00CF4841"/>
    <w:rsid w:val="00CF49C3"/>
    <w:rsid w:val="00CF4A10"/>
    <w:rsid w:val="00CF4BAF"/>
    <w:rsid w:val="00CF4EB4"/>
    <w:rsid w:val="00CF537B"/>
    <w:rsid w:val="00CF54A4"/>
    <w:rsid w:val="00CF5792"/>
    <w:rsid w:val="00CF5AB4"/>
    <w:rsid w:val="00CF61BC"/>
    <w:rsid w:val="00CF65BD"/>
    <w:rsid w:val="00CF6F6E"/>
    <w:rsid w:val="00CF6FC6"/>
    <w:rsid w:val="00D0014B"/>
    <w:rsid w:val="00D00707"/>
    <w:rsid w:val="00D00A19"/>
    <w:rsid w:val="00D01150"/>
    <w:rsid w:val="00D01319"/>
    <w:rsid w:val="00D0133C"/>
    <w:rsid w:val="00D014C5"/>
    <w:rsid w:val="00D014E1"/>
    <w:rsid w:val="00D018F4"/>
    <w:rsid w:val="00D020D3"/>
    <w:rsid w:val="00D02341"/>
    <w:rsid w:val="00D023FD"/>
    <w:rsid w:val="00D02496"/>
    <w:rsid w:val="00D02543"/>
    <w:rsid w:val="00D02E21"/>
    <w:rsid w:val="00D02EC8"/>
    <w:rsid w:val="00D031DD"/>
    <w:rsid w:val="00D0330B"/>
    <w:rsid w:val="00D03380"/>
    <w:rsid w:val="00D035CB"/>
    <w:rsid w:val="00D0388E"/>
    <w:rsid w:val="00D03D07"/>
    <w:rsid w:val="00D03EB2"/>
    <w:rsid w:val="00D04354"/>
    <w:rsid w:val="00D04661"/>
    <w:rsid w:val="00D047C1"/>
    <w:rsid w:val="00D049D6"/>
    <w:rsid w:val="00D0566D"/>
    <w:rsid w:val="00D058FC"/>
    <w:rsid w:val="00D05DA3"/>
    <w:rsid w:val="00D060BC"/>
    <w:rsid w:val="00D06DEA"/>
    <w:rsid w:val="00D06E90"/>
    <w:rsid w:val="00D06FAD"/>
    <w:rsid w:val="00D071F1"/>
    <w:rsid w:val="00D072E1"/>
    <w:rsid w:val="00D07818"/>
    <w:rsid w:val="00D078F9"/>
    <w:rsid w:val="00D0792C"/>
    <w:rsid w:val="00D079DB"/>
    <w:rsid w:val="00D07C7B"/>
    <w:rsid w:val="00D07EE6"/>
    <w:rsid w:val="00D1017D"/>
    <w:rsid w:val="00D10FAF"/>
    <w:rsid w:val="00D11468"/>
    <w:rsid w:val="00D11990"/>
    <w:rsid w:val="00D11BA5"/>
    <w:rsid w:val="00D121DA"/>
    <w:rsid w:val="00D12336"/>
    <w:rsid w:val="00D1298F"/>
    <w:rsid w:val="00D12AEF"/>
    <w:rsid w:val="00D12D45"/>
    <w:rsid w:val="00D12E3D"/>
    <w:rsid w:val="00D154A3"/>
    <w:rsid w:val="00D15772"/>
    <w:rsid w:val="00D1596D"/>
    <w:rsid w:val="00D163CC"/>
    <w:rsid w:val="00D16EC7"/>
    <w:rsid w:val="00D1714A"/>
    <w:rsid w:val="00D176B0"/>
    <w:rsid w:val="00D17F4D"/>
    <w:rsid w:val="00D202C0"/>
    <w:rsid w:val="00D205B0"/>
    <w:rsid w:val="00D2095C"/>
    <w:rsid w:val="00D20E85"/>
    <w:rsid w:val="00D211D2"/>
    <w:rsid w:val="00D21FAF"/>
    <w:rsid w:val="00D22142"/>
    <w:rsid w:val="00D22209"/>
    <w:rsid w:val="00D22241"/>
    <w:rsid w:val="00D2228D"/>
    <w:rsid w:val="00D22752"/>
    <w:rsid w:val="00D2279F"/>
    <w:rsid w:val="00D22C36"/>
    <w:rsid w:val="00D231C2"/>
    <w:rsid w:val="00D2329A"/>
    <w:rsid w:val="00D23362"/>
    <w:rsid w:val="00D2382E"/>
    <w:rsid w:val="00D24A95"/>
    <w:rsid w:val="00D24BD2"/>
    <w:rsid w:val="00D24E0F"/>
    <w:rsid w:val="00D24EB5"/>
    <w:rsid w:val="00D250D0"/>
    <w:rsid w:val="00D25252"/>
    <w:rsid w:val="00D25280"/>
    <w:rsid w:val="00D252E9"/>
    <w:rsid w:val="00D25517"/>
    <w:rsid w:val="00D256D1"/>
    <w:rsid w:val="00D257B5"/>
    <w:rsid w:val="00D25DD3"/>
    <w:rsid w:val="00D26440"/>
    <w:rsid w:val="00D2653F"/>
    <w:rsid w:val="00D2665B"/>
    <w:rsid w:val="00D26769"/>
    <w:rsid w:val="00D269AA"/>
    <w:rsid w:val="00D26A70"/>
    <w:rsid w:val="00D27373"/>
    <w:rsid w:val="00D276C5"/>
    <w:rsid w:val="00D2798C"/>
    <w:rsid w:val="00D3035F"/>
    <w:rsid w:val="00D30FFC"/>
    <w:rsid w:val="00D310A3"/>
    <w:rsid w:val="00D3194A"/>
    <w:rsid w:val="00D3216E"/>
    <w:rsid w:val="00D3245D"/>
    <w:rsid w:val="00D328AA"/>
    <w:rsid w:val="00D32A47"/>
    <w:rsid w:val="00D32A94"/>
    <w:rsid w:val="00D32E1B"/>
    <w:rsid w:val="00D3349D"/>
    <w:rsid w:val="00D33F82"/>
    <w:rsid w:val="00D342D5"/>
    <w:rsid w:val="00D34664"/>
    <w:rsid w:val="00D34AE2"/>
    <w:rsid w:val="00D34E17"/>
    <w:rsid w:val="00D35057"/>
    <w:rsid w:val="00D350F4"/>
    <w:rsid w:val="00D3535A"/>
    <w:rsid w:val="00D35AEA"/>
    <w:rsid w:val="00D35D9F"/>
    <w:rsid w:val="00D36278"/>
    <w:rsid w:val="00D362B7"/>
    <w:rsid w:val="00D3639F"/>
    <w:rsid w:val="00D363EE"/>
    <w:rsid w:val="00D3651C"/>
    <w:rsid w:val="00D36AA7"/>
    <w:rsid w:val="00D36CB1"/>
    <w:rsid w:val="00D370D2"/>
    <w:rsid w:val="00D37423"/>
    <w:rsid w:val="00D377FD"/>
    <w:rsid w:val="00D3795C"/>
    <w:rsid w:val="00D37A39"/>
    <w:rsid w:val="00D400B9"/>
    <w:rsid w:val="00D40350"/>
    <w:rsid w:val="00D4062E"/>
    <w:rsid w:val="00D40AC8"/>
    <w:rsid w:val="00D40BC5"/>
    <w:rsid w:val="00D40C39"/>
    <w:rsid w:val="00D40EEC"/>
    <w:rsid w:val="00D4113E"/>
    <w:rsid w:val="00D41289"/>
    <w:rsid w:val="00D41451"/>
    <w:rsid w:val="00D41CBE"/>
    <w:rsid w:val="00D420AF"/>
    <w:rsid w:val="00D42849"/>
    <w:rsid w:val="00D4288F"/>
    <w:rsid w:val="00D42919"/>
    <w:rsid w:val="00D433D6"/>
    <w:rsid w:val="00D438E5"/>
    <w:rsid w:val="00D43C08"/>
    <w:rsid w:val="00D43E2C"/>
    <w:rsid w:val="00D43F19"/>
    <w:rsid w:val="00D4540D"/>
    <w:rsid w:val="00D45E0A"/>
    <w:rsid w:val="00D46119"/>
    <w:rsid w:val="00D46123"/>
    <w:rsid w:val="00D46609"/>
    <w:rsid w:val="00D46663"/>
    <w:rsid w:val="00D468F8"/>
    <w:rsid w:val="00D46F3F"/>
    <w:rsid w:val="00D479AE"/>
    <w:rsid w:val="00D47F96"/>
    <w:rsid w:val="00D50102"/>
    <w:rsid w:val="00D502C8"/>
    <w:rsid w:val="00D504AB"/>
    <w:rsid w:val="00D5079A"/>
    <w:rsid w:val="00D511F8"/>
    <w:rsid w:val="00D514C5"/>
    <w:rsid w:val="00D514CE"/>
    <w:rsid w:val="00D517F5"/>
    <w:rsid w:val="00D51A1D"/>
    <w:rsid w:val="00D51BA4"/>
    <w:rsid w:val="00D51D94"/>
    <w:rsid w:val="00D51F7E"/>
    <w:rsid w:val="00D526A8"/>
    <w:rsid w:val="00D52B4B"/>
    <w:rsid w:val="00D52D90"/>
    <w:rsid w:val="00D52FD3"/>
    <w:rsid w:val="00D53119"/>
    <w:rsid w:val="00D53286"/>
    <w:rsid w:val="00D5343D"/>
    <w:rsid w:val="00D53452"/>
    <w:rsid w:val="00D5349A"/>
    <w:rsid w:val="00D534D2"/>
    <w:rsid w:val="00D53C72"/>
    <w:rsid w:val="00D53E23"/>
    <w:rsid w:val="00D53E3F"/>
    <w:rsid w:val="00D5443B"/>
    <w:rsid w:val="00D547C0"/>
    <w:rsid w:val="00D54E32"/>
    <w:rsid w:val="00D5534E"/>
    <w:rsid w:val="00D55AE6"/>
    <w:rsid w:val="00D55EB0"/>
    <w:rsid w:val="00D55FDC"/>
    <w:rsid w:val="00D56326"/>
    <w:rsid w:val="00D56418"/>
    <w:rsid w:val="00D568A2"/>
    <w:rsid w:val="00D56AA8"/>
    <w:rsid w:val="00D56F4D"/>
    <w:rsid w:val="00D57567"/>
    <w:rsid w:val="00D57F62"/>
    <w:rsid w:val="00D603C5"/>
    <w:rsid w:val="00D6050D"/>
    <w:rsid w:val="00D611E9"/>
    <w:rsid w:val="00D611EC"/>
    <w:rsid w:val="00D613AF"/>
    <w:rsid w:val="00D6145A"/>
    <w:rsid w:val="00D6149F"/>
    <w:rsid w:val="00D615E4"/>
    <w:rsid w:val="00D615F6"/>
    <w:rsid w:val="00D6182D"/>
    <w:rsid w:val="00D61C5F"/>
    <w:rsid w:val="00D61DE8"/>
    <w:rsid w:val="00D61E69"/>
    <w:rsid w:val="00D6206B"/>
    <w:rsid w:val="00D6218B"/>
    <w:rsid w:val="00D62E6A"/>
    <w:rsid w:val="00D63021"/>
    <w:rsid w:val="00D6336A"/>
    <w:rsid w:val="00D63483"/>
    <w:rsid w:val="00D6356C"/>
    <w:rsid w:val="00D6399A"/>
    <w:rsid w:val="00D63C8E"/>
    <w:rsid w:val="00D63F3F"/>
    <w:rsid w:val="00D640FB"/>
    <w:rsid w:val="00D642F6"/>
    <w:rsid w:val="00D64603"/>
    <w:rsid w:val="00D64DAB"/>
    <w:rsid w:val="00D64E97"/>
    <w:rsid w:val="00D65474"/>
    <w:rsid w:val="00D65509"/>
    <w:rsid w:val="00D6571B"/>
    <w:rsid w:val="00D660CE"/>
    <w:rsid w:val="00D6623F"/>
    <w:rsid w:val="00D66523"/>
    <w:rsid w:val="00D67030"/>
    <w:rsid w:val="00D6725D"/>
    <w:rsid w:val="00D6726B"/>
    <w:rsid w:val="00D674F6"/>
    <w:rsid w:val="00D67749"/>
    <w:rsid w:val="00D70062"/>
    <w:rsid w:val="00D700EC"/>
    <w:rsid w:val="00D706B9"/>
    <w:rsid w:val="00D709BC"/>
    <w:rsid w:val="00D70E0D"/>
    <w:rsid w:val="00D71362"/>
    <w:rsid w:val="00D71560"/>
    <w:rsid w:val="00D715E3"/>
    <w:rsid w:val="00D719CA"/>
    <w:rsid w:val="00D71A71"/>
    <w:rsid w:val="00D723A3"/>
    <w:rsid w:val="00D729E9"/>
    <w:rsid w:val="00D733DF"/>
    <w:rsid w:val="00D73582"/>
    <w:rsid w:val="00D735D6"/>
    <w:rsid w:val="00D7365B"/>
    <w:rsid w:val="00D73B81"/>
    <w:rsid w:val="00D7413F"/>
    <w:rsid w:val="00D74283"/>
    <w:rsid w:val="00D74DCE"/>
    <w:rsid w:val="00D74F3F"/>
    <w:rsid w:val="00D75476"/>
    <w:rsid w:val="00D75EA0"/>
    <w:rsid w:val="00D761EF"/>
    <w:rsid w:val="00D76315"/>
    <w:rsid w:val="00D765B7"/>
    <w:rsid w:val="00D7699F"/>
    <w:rsid w:val="00D76B29"/>
    <w:rsid w:val="00D76F2C"/>
    <w:rsid w:val="00D77313"/>
    <w:rsid w:val="00D7784A"/>
    <w:rsid w:val="00D77BA1"/>
    <w:rsid w:val="00D807DB"/>
    <w:rsid w:val="00D80E27"/>
    <w:rsid w:val="00D80EC3"/>
    <w:rsid w:val="00D81802"/>
    <w:rsid w:val="00D81A98"/>
    <w:rsid w:val="00D81AF5"/>
    <w:rsid w:val="00D82339"/>
    <w:rsid w:val="00D8243D"/>
    <w:rsid w:val="00D82625"/>
    <w:rsid w:val="00D8269A"/>
    <w:rsid w:val="00D826D9"/>
    <w:rsid w:val="00D827D4"/>
    <w:rsid w:val="00D8280F"/>
    <w:rsid w:val="00D82838"/>
    <w:rsid w:val="00D82EC6"/>
    <w:rsid w:val="00D83269"/>
    <w:rsid w:val="00D8336B"/>
    <w:rsid w:val="00D83AFD"/>
    <w:rsid w:val="00D83DD7"/>
    <w:rsid w:val="00D8404C"/>
    <w:rsid w:val="00D84303"/>
    <w:rsid w:val="00D8442D"/>
    <w:rsid w:val="00D8447B"/>
    <w:rsid w:val="00D846FC"/>
    <w:rsid w:val="00D848F7"/>
    <w:rsid w:val="00D8510C"/>
    <w:rsid w:val="00D8524B"/>
    <w:rsid w:val="00D85ABA"/>
    <w:rsid w:val="00D86264"/>
    <w:rsid w:val="00D868C2"/>
    <w:rsid w:val="00D86A35"/>
    <w:rsid w:val="00D86E5E"/>
    <w:rsid w:val="00D87CE3"/>
    <w:rsid w:val="00D90549"/>
    <w:rsid w:val="00D90BF9"/>
    <w:rsid w:val="00D90EE5"/>
    <w:rsid w:val="00D91092"/>
    <w:rsid w:val="00D9181F"/>
    <w:rsid w:val="00D920E8"/>
    <w:rsid w:val="00D9214F"/>
    <w:rsid w:val="00D92238"/>
    <w:rsid w:val="00D9251F"/>
    <w:rsid w:val="00D92951"/>
    <w:rsid w:val="00D92A29"/>
    <w:rsid w:val="00D92B87"/>
    <w:rsid w:val="00D930AC"/>
    <w:rsid w:val="00D9353B"/>
    <w:rsid w:val="00D93AE3"/>
    <w:rsid w:val="00D93E3F"/>
    <w:rsid w:val="00D9415E"/>
    <w:rsid w:val="00D949AE"/>
    <w:rsid w:val="00D94AF5"/>
    <w:rsid w:val="00D94D69"/>
    <w:rsid w:val="00D9562F"/>
    <w:rsid w:val="00D95637"/>
    <w:rsid w:val="00D9578B"/>
    <w:rsid w:val="00D95970"/>
    <w:rsid w:val="00D95CDD"/>
    <w:rsid w:val="00D95CE5"/>
    <w:rsid w:val="00D95DA6"/>
    <w:rsid w:val="00D95EF2"/>
    <w:rsid w:val="00D95F58"/>
    <w:rsid w:val="00D9631A"/>
    <w:rsid w:val="00D9632C"/>
    <w:rsid w:val="00D96596"/>
    <w:rsid w:val="00D96F9C"/>
    <w:rsid w:val="00D972FA"/>
    <w:rsid w:val="00D9749B"/>
    <w:rsid w:val="00D97756"/>
    <w:rsid w:val="00D97A7E"/>
    <w:rsid w:val="00D97DFF"/>
    <w:rsid w:val="00D97E29"/>
    <w:rsid w:val="00D97FB0"/>
    <w:rsid w:val="00DA016D"/>
    <w:rsid w:val="00DA0474"/>
    <w:rsid w:val="00DA0492"/>
    <w:rsid w:val="00DA0585"/>
    <w:rsid w:val="00DA0648"/>
    <w:rsid w:val="00DA0885"/>
    <w:rsid w:val="00DA092B"/>
    <w:rsid w:val="00DA0A87"/>
    <w:rsid w:val="00DA0B77"/>
    <w:rsid w:val="00DA1023"/>
    <w:rsid w:val="00DA11A7"/>
    <w:rsid w:val="00DA1497"/>
    <w:rsid w:val="00DA1510"/>
    <w:rsid w:val="00DA1538"/>
    <w:rsid w:val="00DA1766"/>
    <w:rsid w:val="00DA19A6"/>
    <w:rsid w:val="00DA2058"/>
    <w:rsid w:val="00DA218B"/>
    <w:rsid w:val="00DA27C1"/>
    <w:rsid w:val="00DA2B33"/>
    <w:rsid w:val="00DA2FD7"/>
    <w:rsid w:val="00DA313B"/>
    <w:rsid w:val="00DA329D"/>
    <w:rsid w:val="00DA360F"/>
    <w:rsid w:val="00DA3A55"/>
    <w:rsid w:val="00DA3E75"/>
    <w:rsid w:val="00DA3F5C"/>
    <w:rsid w:val="00DA4392"/>
    <w:rsid w:val="00DA4424"/>
    <w:rsid w:val="00DA45D6"/>
    <w:rsid w:val="00DA4730"/>
    <w:rsid w:val="00DA47CB"/>
    <w:rsid w:val="00DA48BB"/>
    <w:rsid w:val="00DA4C4D"/>
    <w:rsid w:val="00DA52A8"/>
    <w:rsid w:val="00DA52FE"/>
    <w:rsid w:val="00DA5548"/>
    <w:rsid w:val="00DA584D"/>
    <w:rsid w:val="00DA5C82"/>
    <w:rsid w:val="00DA5CA8"/>
    <w:rsid w:val="00DA608C"/>
    <w:rsid w:val="00DA650B"/>
    <w:rsid w:val="00DA6828"/>
    <w:rsid w:val="00DA694D"/>
    <w:rsid w:val="00DA7CA8"/>
    <w:rsid w:val="00DB01F8"/>
    <w:rsid w:val="00DB0943"/>
    <w:rsid w:val="00DB0BC6"/>
    <w:rsid w:val="00DB0D24"/>
    <w:rsid w:val="00DB1612"/>
    <w:rsid w:val="00DB1964"/>
    <w:rsid w:val="00DB1A3C"/>
    <w:rsid w:val="00DB1E2E"/>
    <w:rsid w:val="00DB1F75"/>
    <w:rsid w:val="00DB212B"/>
    <w:rsid w:val="00DB22D1"/>
    <w:rsid w:val="00DB232C"/>
    <w:rsid w:val="00DB2841"/>
    <w:rsid w:val="00DB2989"/>
    <w:rsid w:val="00DB29D5"/>
    <w:rsid w:val="00DB2E81"/>
    <w:rsid w:val="00DB328A"/>
    <w:rsid w:val="00DB3457"/>
    <w:rsid w:val="00DB3735"/>
    <w:rsid w:val="00DB37BA"/>
    <w:rsid w:val="00DB4008"/>
    <w:rsid w:val="00DB4650"/>
    <w:rsid w:val="00DB4943"/>
    <w:rsid w:val="00DB4B7D"/>
    <w:rsid w:val="00DB5687"/>
    <w:rsid w:val="00DB5EB0"/>
    <w:rsid w:val="00DB5F77"/>
    <w:rsid w:val="00DB6BE1"/>
    <w:rsid w:val="00DB6CBF"/>
    <w:rsid w:val="00DB70E4"/>
    <w:rsid w:val="00DB72A0"/>
    <w:rsid w:val="00DB7379"/>
    <w:rsid w:val="00DB77DD"/>
    <w:rsid w:val="00DB78CC"/>
    <w:rsid w:val="00DB795C"/>
    <w:rsid w:val="00DB7A0B"/>
    <w:rsid w:val="00DB7E79"/>
    <w:rsid w:val="00DC088C"/>
    <w:rsid w:val="00DC0A7E"/>
    <w:rsid w:val="00DC0D36"/>
    <w:rsid w:val="00DC153A"/>
    <w:rsid w:val="00DC169E"/>
    <w:rsid w:val="00DC1B73"/>
    <w:rsid w:val="00DC1D3E"/>
    <w:rsid w:val="00DC2F4A"/>
    <w:rsid w:val="00DC32EE"/>
    <w:rsid w:val="00DC331B"/>
    <w:rsid w:val="00DC359B"/>
    <w:rsid w:val="00DC3CD0"/>
    <w:rsid w:val="00DC42D3"/>
    <w:rsid w:val="00DC458A"/>
    <w:rsid w:val="00DC45DD"/>
    <w:rsid w:val="00DC4B32"/>
    <w:rsid w:val="00DC4BE3"/>
    <w:rsid w:val="00DC4C48"/>
    <w:rsid w:val="00DC4C6F"/>
    <w:rsid w:val="00DC4EAE"/>
    <w:rsid w:val="00DC4EDF"/>
    <w:rsid w:val="00DC5ADA"/>
    <w:rsid w:val="00DC5C52"/>
    <w:rsid w:val="00DC5C90"/>
    <w:rsid w:val="00DC6051"/>
    <w:rsid w:val="00DC6147"/>
    <w:rsid w:val="00DC64BF"/>
    <w:rsid w:val="00DC66F3"/>
    <w:rsid w:val="00DC677E"/>
    <w:rsid w:val="00DC6790"/>
    <w:rsid w:val="00DC6CD4"/>
    <w:rsid w:val="00DC6F4E"/>
    <w:rsid w:val="00DC6F83"/>
    <w:rsid w:val="00DC70B3"/>
    <w:rsid w:val="00DC73D4"/>
    <w:rsid w:val="00DC7509"/>
    <w:rsid w:val="00DC782B"/>
    <w:rsid w:val="00DC7CCA"/>
    <w:rsid w:val="00DC7E76"/>
    <w:rsid w:val="00DD0015"/>
    <w:rsid w:val="00DD00D3"/>
    <w:rsid w:val="00DD04F9"/>
    <w:rsid w:val="00DD0855"/>
    <w:rsid w:val="00DD0967"/>
    <w:rsid w:val="00DD0A3B"/>
    <w:rsid w:val="00DD0C82"/>
    <w:rsid w:val="00DD10F1"/>
    <w:rsid w:val="00DD1188"/>
    <w:rsid w:val="00DD1685"/>
    <w:rsid w:val="00DD1963"/>
    <w:rsid w:val="00DD1B59"/>
    <w:rsid w:val="00DD1F46"/>
    <w:rsid w:val="00DD1F61"/>
    <w:rsid w:val="00DD30B0"/>
    <w:rsid w:val="00DD3259"/>
    <w:rsid w:val="00DD3623"/>
    <w:rsid w:val="00DD3940"/>
    <w:rsid w:val="00DD3ABC"/>
    <w:rsid w:val="00DD3C30"/>
    <w:rsid w:val="00DD421A"/>
    <w:rsid w:val="00DD4659"/>
    <w:rsid w:val="00DD4EAC"/>
    <w:rsid w:val="00DD52D9"/>
    <w:rsid w:val="00DD54D7"/>
    <w:rsid w:val="00DD5CA8"/>
    <w:rsid w:val="00DD5E7A"/>
    <w:rsid w:val="00DD5EF9"/>
    <w:rsid w:val="00DD6064"/>
    <w:rsid w:val="00DD692F"/>
    <w:rsid w:val="00DD6948"/>
    <w:rsid w:val="00DD6A30"/>
    <w:rsid w:val="00DD6FCA"/>
    <w:rsid w:val="00DD72DB"/>
    <w:rsid w:val="00DE0045"/>
    <w:rsid w:val="00DE04E5"/>
    <w:rsid w:val="00DE0BBA"/>
    <w:rsid w:val="00DE0FC3"/>
    <w:rsid w:val="00DE1732"/>
    <w:rsid w:val="00DE193C"/>
    <w:rsid w:val="00DE1BE4"/>
    <w:rsid w:val="00DE1D15"/>
    <w:rsid w:val="00DE1D7E"/>
    <w:rsid w:val="00DE1EFE"/>
    <w:rsid w:val="00DE1F5F"/>
    <w:rsid w:val="00DE241F"/>
    <w:rsid w:val="00DE2E18"/>
    <w:rsid w:val="00DE2FB4"/>
    <w:rsid w:val="00DE365C"/>
    <w:rsid w:val="00DE37B6"/>
    <w:rsid w:val="00DE3A69"/>
    <w:rsid w:val="00DE3BA3"/>
    <w:rsid w:val="00DE404E"/>
    <w:rsid w:val="00DE42AE"/>
    <w:rsid w:val="00DE4342"/>
    <w:rsid w:val="00DE461D"/>
    <w:rsid w:val="00DE47E3"/>
    <w:rsid w:val="00DE4A78"/>
    <w:rsid w:val="00DE4B68"/>
    <w:rsid w:val="00DE4CE0"/>
    <w:rsid w:val="00DE57EA"/>
    <w:rsid w:val="00DE6361"/>
    <w:rsid w:val="00DE67FC"/>
    <w:rsid w:val="00DE6B9B"/>
    <w:rsid w:val="00DE7129"/>
    <w:rsid w:val="00DE7189"/>
    <w:rsid w:val="00DE7839"/>
    <w:rsid w:val="00DF0183"/>
    <w:rsid w:val="00DF0638"/>
    <w:rsid w:val="00DF0AC3"/>
    <w:rsid w:val="00DF0E82"/>
    <w:rsid w:val="00DF0F18"/>
    <w:rsid w:val="00DF101C"/>
    <w:rsid w:val="00DF167E"/>
    <w:rsid w:val="00DF1893"/>
    <w:rsid w:val="00DF1894"/>
    <w:rsid w:val="00DF18A7"/>
    <w:rsid w:val="00DF1C97"/>
    <w:rsid w:val="00DF1E6B"/>
    <w:rsid w:val="00DF231D"/>
    <w:rsid w:val="00DF2842"/>
    <w:rsid w:val="00DF311B"/>
    <w:rsid w:val="00DF3319"/>
    <w:rsid w:val="00DF3892"/>
    <w:rsid w:val="00DF3DB2"/>
    <w:rsid w:val="00DF427F"/>
    <w:rsid w:val="00DF43E7"/>
    <w:rsid w:val="00DF440B"/>
    <w:rsid w:val="00DF4428"/>
    <w:rsid w:val="00DF44B1"/>
    <w:rsid w:val="00DF474D"/>
    <w:rsid w:val="00DF4A2E"/>
    <w:rsid w:val="00DF5304"/>
    <w:rsid w:val="00DF631B"/>
    <w:rsid w:val="00DF6420"/>
    <w:rsid w:val="00DF64C6"/>
    <w:rsid w:val="00DF686B"/>
    <w:rsid w:val="00DF6A83"/>
    <w:rsid w:val="00DF6B4B"/>
    <w:rsid w:val="00DF713E"/>
    <w:rsid w:val="00DF7269"/>
    <w:rsid w:val="00DF7604"/>
    <w:rsid w:val="00DF77C1"/>
    <w:rsid w:val="00DF7B5F"/>
    <w:rsid w:val="00DF7D66"/>
    <w:rsid w:val="00E002EF"/>
    <w:rsid w:val="00E006BE"/>
    <w:rsid w:val="00E00704"/>
    <w:rsid w:val="00E00B1B"/>
    <w:rsid w:val="00E00DAF"/>
    <w:rsid w:val="00E0167A"/>
    <w:rsid w:val="00E02055"/>
    <w:rsid w:val="00E0225B"/>
    <w:rsid w:val="00E02FAE"/>
    <w:rsid w:val="00E030E5"/>
    <w:rsid w:val="00E031B9"/>
    <w:rsid w:val="00E0389B"/>
    <w:rsid w:val="00E03AA3"/>
    <w:rsid w:val="00E048F1"/>
    <w:rsid w:val="00E04990"/>
    <w:rsid w:val="00E04F15"/>
    <w:rsid w:val="00E05024"/>
    <w:rsid w:val="00E051BB"/>
    <w:rsid w:val="00E0559D"/>
    <w:rsid w:val="00E055D1"/>
    <w:rsid w:val="00E05E72"/>
    <w:rsid w:val="00E05F98"/>
    <w:rsid w:val="00E0606D"/>
    <w:rsid w:val="00E0658C"/>
    <w:rsid w:val="00E06634"/>
    <w:rsid w:val="00E0689F"/>
    <w:rsid w:val="00E069D6"/>
    <w:rsid w:val="00E06AF1"/>
    <w:rsid w:val="00E0741A"/>
    <w:rsid w:val="00E0774B"/>
    <w:rsid w:val="00E07D13"/>
    <w:rsid w:val="00E10144"/>
    <w:rsid w:val="00E10A8F"/>
    <w:rsid w:val="00E10CE9"/>
    <w:rsid w:val="00E10FB1"/>
    <w:rsid w:val="00E11762"/>
    <w:rsid w:val="00E117DB"/>
    <w:rsid w:val="00E11A6B"/>
    <w:rsid w:val="00E11ABE"/>
    <w:rsid w:val="00E11D6A"/>
    <w:rsid w:val="00E12208"/>
    <w:rsid w:val="00E12434"/>
    <w:rsid w:val="00E124C3"/>
    <w:rsid w:val="00E127E4"/>
    <w:rsid w:val="00E13177"/>
    <w:rsid w:val="00E131A7"/>
    <w:rsid w:val="00E131E2"/>
    <w:rsid w:val="00E146DE"/>
    <w:rsid w:val="00E14823"/>
    <w:rsid w:val="00E154CA"/>
    <w:rsid w:val="00E158D2"/>
    <w:rsid w:val="00E15A18"/>
    <w:rsid w:val="00E15E10"/>
    <w:rsid w:val="00E15E4F"/>
    <w:rsid w:val="00E1609D"/>
    <w:rsid w:val="00E166ED"/>
    <w:rsid w:val="00E16A90"/>
    <w:rsid w:val="00E17C6D"/>
    <w:rsid w:val="00E17D5A"/>
    <w:rsid w:val="00E200B9"/>
    <w:rsid w:val="00E206BF"/>
    <w:rsid w:val="00E20C50"/>
    <w:rsid w:val="00E20D8F"/>
    <w:rsid w:val="00E2106A"/>
    <w:rsid w:val="00E21289"/>
    <w:rsid w:val="00E21638"/>
    <w:rsid w:val="00E219CB"/>
    <w:rsid w:val="00E223EE"/>
    <w:rsid w:val="00E22459"/>
    <w:rsid w:val="00E22A1A"/>
    <w:rsid w:val="00E22C70"/>
    <w:rsid w:val="00E22ECF"/>
    <w:rsid w:val="00E22F3B"/>
    <w:rsid w:val="00E23582"/>
    <w:rsid w:val="00E239CB"/>
    <w:rsid w:val="00E241CB"/>
    <w:rsid w:val="00E248B4"/>
    <w:rsid w:val="00E24D6A"/>
    <w:rsid w:val="00E250FF"/>
    <w:rsid w:val="00E25365"/>
    <w:rsid w:val="00E254A9"/>
    <w:rsid w:val="00E25A5A"/>
    <w:rsid w:val="00E25AE8"/>
    <w:rsid w:val="00E25E8D"/>
    <w:rsid w:val="00E260CD"/>
    <w:rsid w:val="00E265C9"/>
    <w:rsid w:val="00E265FD"/>
    <w:rsid w:val="00E26B6C"/>
    <w:rsid w:val="00E27221"/>
    <w:rsid w:val="00E2755F"/>
    <w:rsid w:val="00E27614"/>
    <w:rsid w:val="00E277E7"/>
    <w:rsid w:val="00E27E32"/>
    <w:rsid w:val="00E30786"/>
    <w:rsid w:val="00E307DA"/>
    <w:rsid w:val="00E30A45"/>
    <w:rsid w:val="00E30E1A"/>
    <w:rsid w:val="00E31148"/>
    <w:rsid w:val="00E31E70"/>
    <w:rsid w:val="00E3209D"/>
    <w:rsid w:val="00E328A2"/>
    <w:rsid w:val="00E32C34"/>
    <w:rsid w:val="00E32D91"/>
    <w:rsid w:val="00E33309"/>
    <w:rsid w:val="00E33410"/>
    <w:rsid w:val="00E33701"/>
    <w:rsid w:val="00E33708"/>
    <w:rsid w:val="00E33C8C"/>
    <w:rsid w:val="00E33F14"/>
    <w:rsid w:val="00E33F91"/>
    <w:rsid w:val="00E34436"/>
    <w:rsid w:val="00E3505E"/>
    <w:rsid w:val="00E351F8"/>
    <w:rsid w:val="00E354D0"/>
    <w:rsid w:val="00E3594F"/>
    <w:rsid w:val="00E359E5"/>
    <w:rsid w:val="00E3640A"/>
    <w:rsid w:val="00E37150"/>
    <w:rsid w:val="00E37202"/>
    <w:rsid w:val="00E37877"/>
    <w:rsid w:val="00E37990"/>
    <w:rsid w:val="00E37A75"/>
    <w:rsid w:val="00E40055"/>
    <w:rsid w:val="00E400D7"/>
    <w:rsid w:val="00E4010D"/>
    <w:rsid w:val="00E40300"/>
    <w:rsid w:val="00E40678"/>
    <w:rsid w:val="00E40AA3"/>
    <w:rsid w:val="00E40F2B"/>
    <w:rsid w:val="00E410E3"/>
    <w:rsid w:val="00E41C18"/>
    <w:rsid w:val="00E427AD"/>
    <w:rsid w:val="00E430B8"/>
    <w:rsid w:val="00E43529"/>
    <w:rsid w:val="00E43578"/>
    <w:rsid w:val="00E443BE"/>
    <w:rsid w:val="00E4440B"/>
    <w:rsid w:val="00E44791"/>
    <w:rsid w:val="00E4481C"/>
    <w:rsid w:val="00E44EE0"/>
    <w:rsid w:val="00E4529F"/>
    <w:rsid w:val="00E459FF"/>
    <w:rsid w:val="00E45D14"/>
    <w:rsid w:val="00E45D8D"/>
    <w:rsid w:val="00E460E2"/>
    <w:rsid w:val="00E46445"/>
    <w:rsid w:val="00E469F4"/>
    <w:rsid w:val="00E46B21"/>
    <w:rsid w:val="00E46B8C"/>
    <w:rsid w:val="00E46E97"/>
    <w:rsid w:val="00E47028"/>
    <w:rsid w:val="00E4704D"/>
    <w:rsid w:val="00E50126"/>
    <w:rsid w:val="00E50534"/>
    <w:rsid w:val="00E506D1"/>
    <w:rsid w:val="00E506F9"/>
    <w:rsid w:val="00E509D6"/>
    <w:rsid w:val="00E50A38"/>
    <w:rsid w:val="00E50B5E"/>
    <w:rsid w:val="00E50BF2"/>
    <w:rsid w:val="00E50C75"/>
    <w:rsid w:val="00E51232"/>
    <w:rsid w:val="00E51C41"/>
    <w:rsid w:val="00E522A4"/>
    <w:rsid w:val="00E5293D"/>
    <w:rsid w:val="00E529E2"/>
    <w:rsid w:val="00E52A1B"/>
    <w:rsid w:val="00E52C25"/>
    <w:rsid w:val="00E52CA5"/>
    <w:rsid w:val="00E532B1"/>
    <w:rsid w:val="00E53BB8"/>
    <w:rsid w:val="00E53FAE"/>
    <w:rsid w:val="00E54658"/>
    <w:rsid w:val="00E5482F"/>
    <w:rsid w:val="00E548DB"/>
    <w:rsid w:val="00E5493A"/>
    <w:rsid w:val="00E54A6A"/>
    <w:rsid w:val="00E55521"/>
    <w:rsid w:val="00E55557"/>
    <w:rsid w:val="00E55823"/>
    <w:rsid w:val="00E5616C"/>
    <w:rsid w:val="00E56960"/>
    <w:rsid w:val="00E56B08"/>
    <w:rsid w:val="00E5706D"/>
    <w:rsid w:val="00E5734F"/>
    <w:rsid w:val="00E5747D"/>
    <w:rsid w:val="00E577E0"/>
    <w:rsid w:val="00E57AA7"/>
    <w:rsid w:val="00E57CEF"/>
    <w:rsid w:val="00E57EBF"/>
    <w:rsid w:val="00E604FA"/>
    <w:rsid w:val="00E607AD"/>
    <w:rsid w:val="00E60E7C"/>
    <w:rsid w:val="00E610AF"/>
    <w:rsid w:val="00E610F7"/>
    <w:rsid w:val="00E61257"/>
    <w:rsid w:val="00E61441"/>
    <w:rsid w:val="00E61446"/>
    <w:rsid w:val="00E616A8"/>
    <w:rsid w:val="00E618C4"/>
    <w:rsid w:val="00E61B2F"/>
    <w:rsid w:val="00E61E2C"/>
    <w:rsid w:val="00E62047"/>
    <w:rsid w:val="00E622C1"/>
    <w:rsid w:val="00E62486"/>
    <w:rsid w:val="00E6251D"/>
    <w:rsid w:val="00E626B3"/>
    <w:rsid w:val="00E6286F"/>
    <w:rsid w:val="00E62992"/>
    <w:rsid w:val="00E62B32"/>
    <w:rsid w:val="00E63011"/>
    <w:rsid w:val="00E635D7"/>
    <w:rsid w:val="00E63781"/>
    <w:rsid w:val="00E63FE2"/>
    <w:rsid w:val="00E64CE7"/>
    <w:rsid w:val="00E64D33"/>
    <w:rsid w:val="00E64FE5"/>
    <w:rsid w:val="00E65AFB"/>
    <w:rsid w:val="00E65B4D"/>
    <w:rsid w:val="00E65B5A"/>
    <w:rsid w:val="00E65E13"/>
    <w:rsid w:val="00E65E55"/>
    <w:rsid w:val="00E65F1C"/>
    <w:rsid w:val="00E66409"/>
    <w:rsid w:val="00E66884"/>
    <w:rsid w:val="00E66CB0"/>
    <w:rsid w:val="00E66ED4"/>
    <w:rsid w:val="00E6710D"/>
    <w:rsid w:val="00E674D1"/>
    <w:rsid w:val="00E6788E"/>
    <w:rsid w:val="00E67A37"/>
    <w:rsid w:val="00E67AD5"/>
    <w:rsid w:val="00E67AF1"/>
    <w:rsid w:val="00E70305"/>
    <w:rsid w:val="00E70308"/>
    <w:rsid w:val="00E70852"/>
    <w:rsid w:val="00E7099E"/>
    <w:rsid w:val="00E70D0A"/>
    <w:rsid w:val="00E71037"/>
    <w:rsid w:val="00E710AD"/>
    <w:rsid w:val="00E71353"/>
    <w:rsid w:val="00E71579"/>
    <w:rsid w:val="00E71613"/>
    <w:rsid w:val="00E716DF"/>
    <w:rsid w:val="00E7188C"/>
    <w:rsid w:val="00E71AED"/>
    <w:rsid w:val="00E71CF7"/>
    <w:rsid w:val="00E72263"/>
    <w:rsid w:val="00E72334"/>
    <w:rsid w:val="00E723B3"/>
    <w:rsid w:val="00E72557"/>
    <w:rsid w:val="00E7283E"/>
    <w:rsid w:val="00E72A26"/>
    <w:rsid w:val="00E72AE5"/>
    <w:rsid w:val="00E72EBD"/>
    <w:rsid w:val="00E72F7F"/>
    <w:rsid w:val="00E72F95"/>
    <w:rsid w:val="00E73243"/>
    <w:rsid w:val="00E736E9"/>
    <w:rsid w:val="00E7399D"/>
    <w:rsid w:val="00E73E66"/>
    <w:rsid w:val="00E740F5"/>
    <w:rsid w:val="00E744CA"/>
    <w:rsid w:val="00E74844"/>
    <w:rsid w:val="00E749EE"/>
    <w:rsid w:val="00E74CA5"/>
    <w:rsid w:val="00E75070"/>
    <w:rsid w:val="00E7515A"/>
    <w:rsid w:val="00E75191"/>
    <w:rsid w:val="00E75275"/>
    <w:rsid w:val="00E75F9E"/>
    <w:rsid w:val="00E7627F"/>
    <w:rsid w:val="00E765CF"/>
    <w:rsid w:val="00E76910"/>
    <w:rsid w:val="00E76CF9"/>
    <w:rsid w:val="00E76EB5"/>
    <w:rsid w:val="00E773E0"/>
    <w:rsid w:val="00E773F4"/>
    <w:rsid w:val="00E77541"/>
    <w:rsid w:val="00E8004B"/>
    <w:rsid w:val="00E802A4"/>
    <w:rsid w:val="00E804A6"/>
    <w:rsid w:val="00E805F2"/>
    <w:rsid w:val="00E80BF3"/>
    <w:rsid w:val="00E80C63"/>
    <w:rsid w:val="00E80DDC"/>
    <w:rsid w:val="00E81287"/>
    <w:rsid w:val="00E812C6"/>
    <w:rsid w:val="00E81541"/>
    <w:rsid w:val="00E817CD"/>
    <w:rsid w:val="00E81901"/>
    <w:rsid w:val="00E822F5"/>
    <w:rsid w:val="00E825FB"/>
    <w:rsid w:val="00E8359C"/>
    <w:rsid w:val="00E83793"/>
    <w:rsid w:val="00E83A98"/>
    <w:rsid w:val="00E83BE1"/>
    <w:rsid w:val="00E83D9C"/>
    <w:rsid w:val="00E84AA1"/>
    <w:rsid w:val="00E84B9B"/>
    <w:rsid w:val="00E84DBD"/>
    <w:rsid w:val="00E84E29"/>
    <w:rsid w:val="00E85448"/>
    <w:rsid w:val="00E85525"/>
    <w:rsid w:val="00E85AE8"/>
    <w:rsid w:val="00E8603D"/>
    <w:rsid w:val="00E86379"/>
    <w:rsid w:val="00E8637A"/>
    <w:rsid w:val="00E86FA1"/>
    <w:rsid w:val="00E8716D"/>
    <w:rsid w:val="00E87182"/>
    <w:rsid w:val="00E8743A"/>
    <w:rsid w:val="00E875B4"/>
    <w:rsid w:val="00E87689"/>
    <w:rsid w:val="00E8773F"/>
    <w:rsid w:val="00E87B99"/>
    <w:rsid w:val="00E901EC"/>
    <w:rsid w:val="00E905CF"/>
    <w:rsid w:val="00E9065F"/>
    <w:rsid w:val="00E906F1"/>
    <w:rsid w:val="00E90F30"/>
    <w:rsid w:val="00E90FA4"/>
    <w:rsid w:val="00E910E5"/>
    <w:rsid w:val="00E9174D"/>
    <w:rsid w:val="00E91B6B"/>
    <w:rsid w:val="00E91C9E"/>
    <w:rsid w:val="00E91E7A"/>
    <w:rsid w:val="00E922FD"/>
    <w:rsid w:val="00E926F3"/>
    <w:rsid w:val="00E92D12"/>
    <w:rsid w:val="00E92EC2"/>
    <w:rsid w:val="00E934C4"/>
    <w:rsid w:val="00E93630"/>
    <w:rsid w:val="00E93677"/>
    <w:rsid w:val="00E936EA"/>
    <w:rsid w:val="00E939F4"/>
    <w:rsid w:val="00E93B93"/>
    <w:rsid w:val="00E93F93"/>
    <w:rsid w:val="00E94232"/>
    <w:rsid w:val="00E94443"/>
    <w:rsid w:val="00E945C2"/>
    <w:rsid w:val="00E945E9"/>
    <w:rsid w:val="00E94C29"/>
    <w:rsid w:val="00E94F0D"/>
    <w:rsid w:val="00E94FAF"/>
    <w:rsid w:val="00E95146"/>
    <w:rsid w:val="00E959CB"/>
    <w:rsid w:val="00E95F0B"/>
    <w:rsid w:val="00E95F96"/>
    <w:rsid w:val="00E95FDF"/>
    <w:rsid w:val="00E9676A"/>
    <w:rsid w:val="00E96984"/>
    <w:rsid w:val="00E96BDB"/>
    <w:rsid w:val="00E96C6E"/>
    <w:rsid w:val="00E97595"/>
    <w:rsid w:val="00E97873"/>
    <w:rsid w:val="00E97B5C"/>
    <w:rsid w:val="00E97C14"/>
    <w:rsid w:val="00EA00C2"/>
    <w:rsid w:val="00EA0620"/>
    <w:rsid w:val="00EA07EF"/>
    <w:rsid w:val="00EA0D8C"/>
    <w:rsid w:val="00EA0F9A"/>
    <w:rsid w:val="00EA11C8"/>
    <w:rsid w:val="00EA1955"/>
    <w:rsid w:val="00EA1D56"/>
    <w:rsid w:val="00EA2211"/>
    <w:rsid w:val="00EA222E"/>
    <w:rsid w:val="00EA245C"/>
    <w:rsid w:val="00EA2658"/>
    <w:rsid w:val="00EA2EC2"/>
    <w:rsid w:val="00EA2EC8"/>
    <w:rsid w:val="00EA2F17"/>
    <w:rsid w:val="00EA2FB8"/>
    <w:rsid w:val="00EA322F"/>
    <w:rsid w:val="00EA3268"/>
    <w:rsid w:val="00EA359B"/>
    <w:rsid w:val="00EA35EB"/>
    <w:rsid w:val="00EA3613"/>
    <w:rsid w:val="00EA3C93"/>
    <w:rsid w:val="00EA3CF3"/>
    <w:rsid w:val="00EA4321"/>
    <w:rsid w:val="00EA4B35"/>
    <w:rsid w:val="00EA4C2C"/>
    <w:rsid w:val="00EA4D81"/>
    <w:rsid w:val="00EA51ED"/>
    <w:rsid w:val="00EA5600"/>
    <w:rsid w:val="00EA5B9B"/>
    <w:rsid w:val="00EA5F78"/>
    <w:rsid w:val="00EA6B5D"/>
    <w:rsid w:val="00EA6FB5"/>
    <w:rsid w:val="00EA79F0"/>
    <w:rsid w:val="00EB0084"/>
    <w:rsid w:val="00EB0C0B"/>
    <w:rsid w:val="00EB1366"/>
    <w:rsid w:val="00EB1441"/>
    <w:rsid w:val="00EB1AF9"/>
    <w:rsid w:val="00EB1D16"/>
    <w:rsid w:val="00EB1E40"/>
    <w:rsid w:val="00EB1F02"/>
    <w:rsid w:val="00EB2668"/>
    <w:rsid w:val="00EB2D0C"/>
    <w:rsid w:val="00EB37AC"/>
    <w:rsid w:val="00EB3BE1"/>
    <w:rsid w:val="00EB3C38"/>
    <w:rsid w:val="00EB4032"/>
    <w:rsid w:val="00EB4136"/>
    <w:rsid w:val="00EB47C6"/>
    <w:rsid w:val="00EB4EC5"/>
    <w:rsid w:val="00EB59A0"/>
    <w:rsid w:val="00EB5B73"/>
    <w:rsid w:val="00EB5BA9"/>
    <w:rsid w:val="00EB6FE5"/>
    <w:rsid w:val="00EB7083"/>
    <w:rsid w:val="00EB73FE"/>
    <w:rsid w:val="00EB7612"/>
    <w:rsid w:val="00EC038F"/>
    <w:rsid w:val="00EC05CB"/>
    <w:rsid w:val="00EC0A3D"/>
    <w:rsid w:val="00EC0F18"/>
    <w:rsid w:val="00EC0F1B"/>
    <w:rsid w:val="00EC12E9"/>
    <w:rsid w:val="00EC1383"/>
    <w:rsid w:val="00EC1902"/>
    <w:rsid w:val="00EC19C0"/>
    <w:rsid w:val="00EC1D2D"/>
    <w:rsid w:val="00EC1FF9"/>
    <w:rsid w:val="00EC206A"/>
    <w:rsid w:val="00EC20EB"/>
    <w:rsid w:val="00EC251E"/>
    <w:rsid w:val="00EC2793"/>
    <w:rsid w:val="00EC28F3"/>
    <w:rsid w:val="00EC2CCB"/>
    <w:rsid w:val="00EC3103"/>
    <w:rsid w:val="00EC3AB3"/>
    <w:rsid w:val="00EC3AFE"/>
    <w:rsid w:val="00EC3D56"/>
    <w:rsid w:val="00EC3F4B"/>
    <w:rsid w:val="00EC404A"/>
    <w:rsid w:val="00EC46D9"/>
    <w:rsid w:val="00EC4980"/>
    <w:rsid w:val="00EC4A0B"/>
    <w:rsid w:val="00EC500C"/>
    <w:rsid w:val="00EC527C"/>
    <w:rsid w:val="00EC52B2"/>
    <w:rsid w:val="00EC52DA"/>
    <w:rsid w:val="00EC59E8"/>
    <w:rsid w:val="00EC5A05"/>
    <w:rsid w:val="00EC5D38"/>
    <w:rsid w:val="00EC6752"/>
    <w:rsid w:val="00EC72E0"/>
    <w:rsid w:val="00ED035F"/>
    <w:rsid w:val="00ED1E50"/>
    <w:rsid w:val="00ED1FF6"/>
    <w:rsid w:val="00ED20CD"/>
    <w:rsid w:val="00ED23F8"/>
    <w:rsid w:val="00ED2477"/>
    <w:rsid w:val="00ED2558"/>
    <w:rsid w:val="00ED262E"/>
    <w:rsid w:val="00ED2FC8"/>
    <w:rsid w:val="00ED3624"/>
    <w:rsid w:val="00ED382E"/>
    <w:rsid w:val="00ED3B98"/>
    <w:rsid w:val="00ED4016"/>
    <w:rsid w:val="00ED48A9"/>
    <w:rsid w:val="00ED48BD"/>
    <w:rsid w:val="00ED4E20"/>
    <w:rsid w:val="00ED52C7"/>
    <w:rsid w:val="00ED52E7"/>
    <w:rsid w:val="00ED53F5"/>
    <w:rsid w:val="00ED5557"/>
    <w:rsid w:val="00ED5F13"/>
    <w:rsid w:val="00ED630C"/>
    <w:rsid w:val="00ED6925"/>
    <w:rsid w:val="00ED71FC"/>
    <w:rsid w:val="00ED730E"/>
    <w:rsid w:val="00ED732D"/>
    <w:rsid w:val="00ED792A"/>
    <w:rsid w:val="00EE0070"/>
    <w:rsid w:val="00EE021A"/>
    <w:rsid w:val="00EE04B0"/>
    <w:rsid w:val="00EE0A54"/>
    <w:rsid w:val="00EE0CCC"/>
    <w:rsid w:val="00EE1096"/>
    <w:rsid w:val="00EE11A4"/>
    <w:rsid w:val="00EE1608"/>
    <w:rsid w:val="00EE16FA"/>
    <w:rsid w:val="00EE1BE7"/>
    <w:rsid w:val="00EE1C81"/>
    <w:rsid w:val="00EE1E69"/>
    <w:rsid w:val="00EE204C"/>
    <w:rsid w:val="00EE267A"/>
    <w:rsid w:val="00EE2BF6"/>
    <w:rsid w:val="00EE3A2D"/>
    <w:rsid w:val="00EE3EAC"/>
    <w:rsid w:val="00EE43C8"/>
    <w:rsid w:val="00EE48F6"/>
    <w:rsid w:val="00EE4994"/>
    <w:rsid w:val="00EE557C"/>
    <w:rsid w:val="00EE584F"/>
    <w:rsid w:val="00EE5CA2"/>
    <w:rsid w:val="00EE69A4"/>
    <w:rsid w:val="00EE6BF2"/>
    <w:rsid w:val="00EE6CC3"/>
    <w:rsid w:val="00EE6D74"/>
    <w:rsid w:val="00EE6DC8"/>
    <w:rsid w:val="00EE7047"/>
    <w:rsid w:val="00EE7150"/>
    <w:rsid w:val="00EE7166"/>
    <w:rsid w:val="00EE76F8"/>
    <w:rsid w:val="00EE77D6"/>
    <w:rsid w:val="00EF0524"/>
    <w:rsid w:val="00EF0A66"/>
    <w:rsid w:val="00EF0AF8"/>
    <w:rsid w:val="00EF0D85"/>
    <w:rsid w:val="00EF1121"/>
    <w:rsid w:val="00EF1316"/>
    <w:rsid w:val="00EF143D"/>
    <w:rsid w:val="00EF188C"/>
    <w:rsid w:val="00EF23FF"/>
    <w:rsid w:val="00EF26A7"/>
    <w:rsid w:val="00EF2829"/>
    <w:rsid w:val="00EF2A40"/>
    <w:rsid w:val="00EF2D45"/>
    <w:rsid w:val="00EF3376"/>
    <w:rsid w:val="00EF34BD"/>
    <w:rsid w:val="00EF3657"/>
    <w:rsid w:val="00EF39AF"/>
    <w:rsid w:val="00EF3EF5"/>
    <w:rsid w:val="00EF4874"/>
    <w:rsid w:val="00EF48CD"/>
    <w:rsid w:val="00EF4ADC"/>
    <w:rsid w:val="00EF4C6A"/>
    <w:rsid w:val="00EF4D07"/>
    <w:rsid w:val="00EF5510"/>
    <w:rsid w:val="00EF59EB"/>
    <w:rsid w:val="00EF5D2E"/>
    <w:rsid w:val="00EF5F6A"/>
    <w:rsid w:val="00EF647B"/>
    <w:rsid w:val="00EF6890"/>
    <w:rsid w:val="00EF6BE8"/>
    <w:rsid w:val="00EF700E"/>
    <w:rsid w:val="00EF70C2"/>
    <w:rsid w:val="00EF727B"/>
    <w:rsid w:val="00EF766D"/>
    <w:rsid w:val="00EF7924"/>
    <w:rsid w:val="00EF7931"/>
    <w:rsid w:val="00EF7D62"/>
    <w:rsid w:val="00EF7F04"/>
    <w:rsid w:val="00F00EA3"/>
    <w:rsid w:val="00F0109A"/>
    <w:rsid w:val="00F01130"/>
    <w:rsid w:val="00F018B5"/>
    <w:rsid w:val="00F01FE8"/>
    <w:rsid w:val="00F02253"/>
    <w:rsid w:val="00F02A21"/>
    <w:rsid w:val="00F02C3D"/>
    <w:rsid w:val="00F03016"/>
    <w:rsid w:val="00F0355A"/>
    <w:rsid w:val="00F0389E"/>
    <w:rsid w:val="00F038CB"/>
    <w:rsid w:val="00F0416E"/>
    <w:rsid w:val="00F041F2"/>
    <w:rsid w:val="00F041FA"/>
    <w:rsid w:val="00F04200"/>
    <w:rsid w:val="00F04435"/>
    <w:rsid w:val="00F04A72"/>
    <w:rsid w:val="00F04E22"/>
    <w:rsid w:val="00F04F11"/>
    <w:rsid w:val="00F05062"/>
    <w:rsid w:val="00F0587F"/>
    <w:rsid w:val="00F05C8A"/>
    <w:rsid w:val="00F0600D"/>
    <w:rsid w:val="00F060C5"/>
    <w:rsid w:val="00F061ED"/>
    <w:rsid w:val="00F0636E"/>
    <w:rsid w:val="00F06AED"/>
    <w:rsid w:val="00F06B0B"/>
    <w:rsid w:val="00F06CAE"/>
    <w:rsid w:val="00F0708B"/>
    <w:rsid w:val="00F070F2"/>
    <w:rsid w:val="00F075BF"/>
    <w:rsid w:val="00F07810"/>
    <w:rsid w:val="00F079BC"/>
    <w:rsid w:val="00F079F3"/>
    <w:rsid w:val="00F07C65"/>
    <w:rsid w:val="00F10140"/>
    <w:rsid w:val="00F104C0"/>
    <w:rsid w:val="00F10DE2"/>
    <w:rsid w:val="00F113D2"/>
    <w:rsid w:val="00F124EA"/>
    <w:rsid w:val="00F128DC"/>
    <w:rsid w:val="00F12A49"/>
    <w:rsid w:val="00F12AEE"/>
    <w:rsid w:val="00F12FD0"/>
    <w:rsid w:val="00F13188"/>
    <w:rsid w:val="00F132D6"/>
    <w:rsid w:val="00F133C6"/>
    <w:rsid w:val="00F13AFF"/>
    <w:rsid w:val="00F15004"/>
    <w:rsid w:val="00F158A9"/>
    <w:rsid w:val="00F15ACC"/>
    <w:rsid w:val="00F15B55"/>
    <w:rsid w:val="00F15CA9"/>
    <w:rsid w:val="00F15D23"/>
    <w:rsid w:val="00F164FC"/>
    <w:rsid w:val="00F16B76"/>
    <w:rsid w:val="00F16C06"/>
    <w:rsid w:val="00F16F29"/>
    <w:rsid w:val="00F170E5"/>
    <w:rsid w:val="00F1726D"/>
    <w:rsid w:val="00F17337"/>
    <w:rsid w:val="00F176FB"/>
    <w:rsid w:val="00F17A19"/>
    <w:rsid w:val="00F17E47"/>
    <w:rsid w:val="00F203A2"/>
    <w:rsid w:val="00F21300"/>
    <w:rsid w:val="00F21431"/>
    <w:rsid w:val="00F21512"/>
    <w:rsid w:val="00F216A9"/>
    <w:rsid w:val="00F216D0"/>
    <w:rsid w:val="00F219C7"/>
    <w:rsid w:val="00F21BB5"/>
    <w:rsid w:val="00F220E8"/>
    <w:rsid w:val="00F22C03"/>
    <w:rsid w:val="00F22FCD"/>
    <w:rsid w:val="00F234B1"/>
    <w:rsid w:val="00F23526"/>
    <w:rsid w:val="00F23585"/>
    <w:rsid w:val="00F23BE8"/>
    <w:rsid w:val="00F240C7"/>
    <w:rsid w:val="00F24E5B"/>
    <w:rsid w:val="00F24F38"/>
    <w:rsid w:val="00F2512A"/>
    <w:rsid w:val="00F25169"/>
    <w:rsid w:val="00F25302"/>
    <w:rsid w:val="00F25A2C"/>
    <w:rsid w:val="00F25B81"/>
    <w:rsid w:val="00F25EC0"/>
    <w:rsid w:val="00F26374"/>
    <w:rsid w:val="00F26D54"/>
    <w:rsid w:val="00F27838"/>
    <w:rsid w:val="00F27A4E"/>
    <w:rsid w:val="00F27E87"/>
    <w:rsid w:val="00F302B5"/>
    <w:rsid w:val="00F3071F"/>
    <w:rsid w:val="00F307F0"/>
    <w:rsid w:val="00F30B61"/>
    <w:rsid w:val="00F30DA5"/>
    <w:rsid w:val="00F3145A"/>
    <w:rsid w:val="00F3168B"/>
    <w:rsid w:val="00F317B0"/>
    <w:rsid w:val="00F31B38"/>
    <w:rsid w:val="00F31C23"/>
    <w:rsid w:val="00F3247C"/>
    <w:rsid w:val="00F328BF"/>
    <w:rsid w:val="00F329AE"/>
    <w:rsid w:val="00F32B2B"/>
    <w:rsid w:val="00F32C1D"/>
    <w:rsid w:val="00F32EF0"/>
    <w:rsid w:val="00F33451"/>
    <w:rsid w:val="00F334AF"/>
    <w:rsid w:val="00F335E4"/>
    <w:rsid w:val="00F33685"/>
    <w:rsid w:val="00F33806"/>
    <w:rsid w:val="00F33906"/>
    <w:rsid w:val="00F339F4"/>
    <w:rsid w:val="00F33CEE"/>
    <w:rsid w:val="00F33DCE"/>
    <w:rsid w:val="00F33E58"/>
    <w:rsid w:val="00F33ECA"/>
    <w:rsid w:val="00F342FE"/>
    <w:rsid w:val="00F3490B"/>
    <w:rsid w:val="00F34961"/>
    <w:rsid w:val="00F34A8C"/>
    <w:rsid w:val="00F34C4E"/>
    <w:rsid w:val="00F34C87"/>
    <w:rsid w:val="00F35427"/>
    <w:rsid w:val="00F358E1"/>
    <w:rsid w:val="00F359E0"/>
    <w:rsid w:val="00F35E02"/>
    <w:rsid w:val="00F3639B"/>
    <w:rsid w:val="00F364A1"/>
    <w:rsid w:val="00F3654A"/>
    <w:rsid w:val="00F36646"/>
    <w:rsid w:val="00F367A2"/>
    <w:rsid w:val="00F36802"/>
    <w:rsid w:val="00F36835"/>
    <w:rsid w:val="00F36886"/>
    <w:rsid w:val="00F36B1E"/>
    <w:rsid w:val="00F3746D"/>
    <w:rsid w:val="00F374B2"/>
    <w:rsid w:val="00F374EC"/>
    <w:rsid w:val="00F37658"/>
    <w:rsid w:val="00F37CD1"/>
    <w:rsid w:val="00F405BF"/>
    <w:rsid w:val="00F40BB2"/>
    <w:rsid w:val="00F41203"/>
    <w:rsid w:val="00F412BC"/>
    <w:rsid w:val="00F415CD"/>
    <w:rsid w:val="00F41D05"/>
    <w:rsid w:val="00F421A8"/>
    <w:rsid w:val="00F426C7"/>
    <w:rsid w:val="00F4278F"/>
    <w:rsid w:val="00F43226"/>
    <w:rsid w:val="00F4331D"/>
    <w:rsid w:val="00F433BD"/>
    <w:rsid w:val="00F436FF"/>
    <w:rsid w:val="00F43842"/>
    <w:rsid w:val="00F4397C"/>
    <w:rsid w:val="00F43DEF"/>
    <w:rsid w:val="00F44BA7"/>
    <w:rsid w:val="00F44C96"/>
    <w:rsid w:val="00F452D7"/>
    <w:rsid w:val="00F46195"/>
    <w:rsid w:val="00F46B51"/>
    <w:rsid w:val="00F46C75"/>
    <w:rsid w:val="00F46D7A"/>
    <w:rsid w:val="00F47468"/>
    <w:rsid w:val="00F47754"/>
    <w:rsid w:val="00F47963"/>
    <w:rsid w:val="00F47B55"/>
    <w:rsid w:val="00F50500"/>
    <w:rsid w:val="00F50797"/>
    <w:rsid w:val="00F50B29"/>
    <w:rsid w:val="00F50D84"/>
    <w:rsid w:val="00F50DBB"/>
    <w:rsid w:val="00F50F3D"/>
    <w:rsid w:val="00F5151D"/>
    <w:rsid w:val="00F51809"/>
    <w:rsid w:val="00F51984"/>
    <w:rsid w:val="00F51A90"/>
    <w:rsid w:val="00F5209C"/>
    <w:rsid w:val="00F5217E"/>
    <w:rsid w:val="00F528A7"/>
    <w:rsid w:val="00F52ACD"/>
    <w:rsid w:val="00F52BDC"/>
    <w:rsid w:val="00F52E69"/>
    <w:rsid w:val="00F52EFC"/>
    <w:rsid w:val="00F52F9E"/>
    <w:rsid w:val="00F53175"/>
    <w:rsid w:val="00F539A4"/>
    <w:rsid w:val="00F53DA2"/>
    <w:rsid w:val="00F549E5"/>
    <w:rsid w:val="00F54B13"/>
    <w:rsid w:val="00F54C7B"/>
    <w:rsid w:val="00F54D24"/>
    <w:rsid w:val="00F54E43"/>
    <w:rsid w:val="00F5564B"/>
    <w:rsid w:val="00F558E2"/>
    <w:rsid w:val="00F55F06"/>
    <w:rsid w:val="00F56075"/>
    <w:rsid w:val="00F5619E"/>
    <w:rsid w:val="00F5620E"/>
    <w:rsid w:val="00F5631E"/>
    <w:rsid w:val="00F5640A"/>
    <w:rsid w:val="00F568F0"/>
    <w:rsid w:val="00F57080"/>
    <w:rsid w:val="00F5731D"/>
    <w:rsid w:val="00F576B6"/>
    <w:rsid w:val="00F57B59"/>
    <w:rsid w:val="00F57D46"/>
    <w:rsid w:val="00F601F2"/>
    <w:rsid w:val="00F60286"/>
    <w:rsid w:val="00F602B0"/>
    <w:rsid w:val="00F60621"/>
    <w:rsid w:val="00F6065E"/>
    <w:rsid w:val="00F60E8B"/>
    <w:rsid w:val="00F60F9A"/>
    <w:rsid w:val="00F6101A"/>
    <w:rsid w:val="00F61464"/>
    <w:rsid w:val="00F61A62"/>
    <w:rsid w:val="00F61B84"/>
    <w:rsid w:val="00F61BCE"/>
    <w:rsid w:val="00F61E82"/>
    <w:rsid w:val="00F6206A"/>
    <w:rsid w:val="00F6214C"/>
    <w:rsid w:val="00F624FC"/>
    <w:rsid w:val="00F62D2D"/>
    <w:rsid w:val="00F6336C"/>
    <w:rsid w:val="00F635C7"/>
    <w:rsid w:val="00F63A18"/>
    <w:rsid w:val="00F63D42"/>
    <w:rsid w:val="00F6422E"/>
    <w:rsid w:val="00F64270"/>
    <w:rsid w:val="00F6445B"/>
    <w:rsid w:val="00F647F9"/>
    <w:rsid w:val="00F64A6B"/>
    <w:rsid w:val="00F6512F"/>
    <w:rsid w:val="00F6521E"/>
    <w:rsid w:val="00F6546F"/>
    <w:rsid w:val="00F657E9"/>
    <w:rsid w:val="00F65D3C"/>
    <w:rsid w:val="00F65ED8"/>
    <w:rsid w:val="00F6639C"/>
    <w:rsid w:val="00F663E7"/>
    <w:rsid w:val="00F666C2"/>
    <w:rsid w:val="00F66905"/>
    <w:rsid w:val="00F671B7"/>
    <w:rsid w:val="00F67885"/>
    <w:rsid w:val="00F67E84"/>
    <w:rsid w:val="00F702DC"/>
    <w:rsid w:val="00F70E09"/>
    <w:rsid w:val="00F710B3"/>
    <w:rsid w:val="00F712E9"/>
    <w:rsid w:val="00F71359"/>
    <w:rsid w:val="00F7171A"/>
    <w:rsid w:val="00F71EBE"/>
    <w:rsid w:val="00F71EDB"/>
    <w:rsid w:val="00F72083"/>
    <w:rsid w:val="00F724FE"/>
    <w:rsid w:val="00F7270C"/>
    <w:rsid w:val="00F7297F"/>
    <w:rsid w:val="00F729EF"/>
    <w:rsid w:val="00F72ABE"/>
    <w:rsid w:val="00F72AD4"/>
    <w:rsid w:val="00F731EF"/>
    <w:rsid w:val="00F7328F"/>
    <w:rsid w:val="00F73407"/>
    <w:rsid w:val="00F7367A"/>
    <w:rsid w:val="00F73789"/>
    <w:rsid w:val="00F74579"/>
    <w:rsid w:val="00F7466A"/>
    <w:rsid w:val="00F746D4"/>
    <w:rsid w:val="00F748E9"/>
    <w:rsid w:val="00F74BA9"/>
    <w:rsid w:val="00F75231"/>
    <w:rsid w:val="00F75290"/>
    <w:rsid w:val="00F75318"/>
    <w:rsid w:val="00F75818"/>
    <w:rsid w:val="00F7581C"/>
    <w:rsid w:val="00F759EF"/>
    <w:rsid w:val="00F763CE"/>
    <w:rsid w:val="00F7659B"/>
    <w:rsid w:val="00F769F7"/>
    <w:rsid w:val="00F76DCC"/>
    <w:rsid w:val="00F76DE8"/>
    <w:rsid w:val="00F774FF"/>
    <w:rsid w:val="00F7764E"/>
    <w:rsid w:val="00F77933"/>
    <w:rsid w:val="00F77DBF"/>
    <w:rsid w:val="00F801EB"/>
    <w:rsid w:val="00F802FA"/>
    <w:rsid w:val="00F80362"/>
    <w:rsid w:val="00F80760"/>
    <w:rsid w:val="00F8080D"/>
    <w:rsid w:val="00F80D0D"/>
    <w:rsid w:val="00F80E58"/>
    <w:rsid w:val="00F80FB7"/>
    <w:rsid w:val="00F81A00"/>
    <w:rsid w:val="00F81A31"/>
    <w:rsid w:val="00F81A98"/>
    <w:rsid w:val="00F81B9D"/>
    <w:rsid w:val="00F8240F"/>
    <w:rsid w:val="00F8274C"/>
    <w:rsid w:val="00F828F6"/>
    <w:rsid w:val="00F82998"/>
    <w:rsid w:val="00F82A42"/>
    <w:rsid w:val="00F82CE1"/>
    <w:rsid w:val="00F830D8"/>
    <w:rsid w:val="00F83353"/>
    <w:rsid w:val="00F838F0"/>
    <w:rsid w:val="00F83A95"/>
    <w:rsid w:val="00F83BA1"/>
    <w:rsid w:val="00F83DAD"/>
    <w:rsid w:val="00F83F54"/>
    <w:rsid w:val="00F8420D"/>
    <w:rsid w:val="00F84486"/>
    <w:rsid w:val="00F846D2"/>
    <w:rsid w:val="00F8487D"/>
    <w:rsid w:val="00F84980"/>
    <w:rsid w:val="00F84C78"/>
    <w:rsid w:val="00F851B7"/>
    <w:rsid w:val="00F85D77"/>
    <w:rsid w:val="00F85ECB"/>
    <w:rsid w:val="00F86B97"/>
    <w:rsid w:val="00F86C48"/>
    <w:rsid w:val="00F87C47"/>
    <w:rsid w:val="00F87E4E"/>
    <w:rsid w:val="00F9092F"/>
    <w:rsid w:val="00F90D59"/>
    <w:rsid w:val="00F90DEF"/>
    <w:rsid w:val="00F911C7"/>
    <w:rsid w:val="00F91530"/>
    <w:rsid w:val="00F91A34"/>
    <w:rsid w:val="00F91A85"/>
    <w:rsid w:val="00F91AEE"/>
    <w:rsid w:val="00F92083"/>
    <w:rsid w:val="00F92545"/>
    <w:rsid w:val="00F92868"/>
    <w:rsid w:val="00F928C5"/>
    <w:rsid w:val="00F93087"/>
    <w:rsid w:val="00F933D2"/>
    <w:rsid w:val="00F93404"/>
    <w:rsid w:val="00F93958"/>
    <w:rsid w:val="00F93CE0"/>
    <w:rsid w:val="00F94D2D"/>
    <w:rsid w:val="00F94DD3"/>
    <w:rsid w:val="00F94FBE"/>
    <w:rsid w:val="00F95A74"/>
    <w:rsid w:val="00F9608E"/>
    <w:rsid w:val="00F96237"/>
    <w:rsid w:val="00F96444"/>
    <w:rsid w:val="00F96B0B"/>
    <w:rsid w:val="00F96B12"/>
    <w:rsid w:val="00F96D56"/>
    <w:rsid w:val="00F9743F"/>
    <w:rsid w:val="00F97707"/>
    <w:rsid w:val="00F977DF"/>
    <w:rsid w:val="00F97828"/>
    <w:rsid w:val="00F97D21"/>
    <w:rsid w:val="00F97F07"/>
    <w:rsid w:val="00F97F79"/>
    <w:rsid w:val="00FA0450"/>
    <w:rsid w:val="00FA0A59"/>
    <w:rsid w:val="00FA0E81"/>
    <w:rsid w:val="00FA1276"/>
    <w:rsid w:val="00FA1322"/>
    <w:rsid w:val="00FA177B"/>
    <w:rsid w:val="00FA190F"/>
    <w:rsid w:val="00FA1AA9"/>
    <w:rsid w:val="00FA1DED"/>
    <w:rsid w:val="00FA20ED"/>
    <w:rsid w:val="00FA2415"/>
    <w:rsid w:val="00FA25F7"/>
    <w:rsid w:val="00FA287A"/>
    <w:rsid w:val="00FA2A0B"/>
    <w:rsid w:val="00FA2DD3"/>
    <w:rsid w:val="00FA2E1B"/>
    <w:rsid w:val="00FA3B86"/>
    <w:rsid w:val="00FA478D"/>
    <w:rsid w:val="00FA4888"/>
    <w:rsid w:val="00FA4E6E"/>
    <w:rsid w:val="00FA5C9C"/>
    <w:rsid w:val="00FA665C"/>
    <w:rsid w:val="00FA6669"/>
    <w:rsid w:val="00FA66D4"/>
    <w:rsid w:val="00FA692B"/>
    <w:rsid w:val="00FA6D77"/>
    <w:rsid w:val="00FA6DF2"/>
    <w:rsid w:val="00FA6F23"/>
    <w:rsid w:val="00FA70E4"/>
    <w:rsid w:val="00FA7245"/>
    <w:rsid w:val="00FA72AC"/>
    <w:rsid w:val="00FA7799"/>
    <w:rsid w:val="00FA79B3"/>
    <w:rsid w:val="00FA7BF7"/>
    <w:rsid w:val="00FA7D0F"/>
    <w:rsid w:val="00FB0353"/>
    <w:rsid w:val="00FB08E1"/>
    <w:rsid w:val="00FB0CB4"/>
    <w:rsid w:val="00FB0F56"/>
    <w:rsid w:val="00FB16DB"/>
    <w:rsid w:val="00FB1859"/>
    <w:rsid w:val="00FB2152"/>
    <w:rsid w:val="00FB24BC"/>
    <w:rsid w:val="00FB2817"/>
    <w:rsid w:val="00FB28D8"/>
    <w:rsid w:val="00FB2F44"/>
    <w:rsid w:val="00FB3767"/>
    <w:rsid w:val="00FB4158"/>
    <w:rsid w:val="00FB44FD"/>
    <w:rsid w:val="00FB46AD"/>
    <w:rsid w:val="00FB4825"/>
    <w:rsid w:val="00FB488A"/>
    <w:rsid w:val="00FB495F"/>
    <w:rsid w:val="00FB4A48"/>
    <w:rsid w:val="00FB51AF"/>
    <w:rsid w:val="00FB5703"/>
    <w:rsid w:val="00FB5BC3"/>
    <w:rsid w:val="00FB5F20"/>
    <w:rsid w:val="00FB617F"/>
    <w:rsid w:val="00FB6300"/>
    <w:rsid w:val="00FB6673"/>
    <w:rsid w:val="00FB6861"/>
    <w:rsid w:val="00FB6C06"/>
    <w:rsid w:val="00FB6E06"/>
    <w:rsid w:val="00FB7A06"/>
    <w:rsid w:val="00FB7A44"/>
    <w:rsid w:val="00FB7DF1"/>
    <w:rsid w:val="00FC0093"/>
    <w:rsid w:val="00FC0194"/>
    <w:rsid w:val="00FC0250"/>
    <w:rsid w:val="00FC04DA"/>
    <w:rsid w:val="00FC0632"/>
    <w:rsid w:val="00FC0676"/>
    <w:rsid w:val="00FC0911"/>
    <w:rsid w:val="00FC149A"/>
    <w:rsid w:val="00FC1607"/>
    <w:rsid w:val="00FC1BA4"/>
    <w:rsid w:val="00FC22F2"/>
    <w:rsid w:val="00FC24D7"/>
    <w:rsid w:val="00FC2606"/>
    <w:rsid w:val="00FC2657"/>
    <w:rsid w:val="00FC2B94"/>
    <w:rsid w:val="00FC2BBA"/>
    <w:rsid w:val="00FC2C24"/>
    <w:rsid w:val="00FC2CF8"/>
    <w:rsid w:val="00FC2D94"/>
    <w:rsid w:val="00FC2F2E"/>
    <w:rsid w:val="00FC2F69"/>
    <w:rsid w:val="00FC325C"/>
    <w:rsid w:val="00FC359B"/>
    <w:rsid w:val="00FC3875"/>
    <w:rsid w:val="00FC397A"/>
    <w:rsid w:val="00FC3983"/>
    <w:rsid w:val="00FC3B63"/>
    <w:rsid w:val="00FC40BD"/>
    <w:rsid w:val="00FC47F2"/>
    <w:rsid w:val="00FC4B96"/>
    <w:rsid w:val="00FC5124"/>
    <w:rsid w:val="00FC57BF"/>
    <w:rsid w:val="00FC5885"/>
    <w:rsid w:val="00FC5A6E"/>
    <w:rsid w:val="00FC60F9"/>
    <w:rsid w:val="00FC65B7"/>
    <w:rsid w:val="00FC67E5"/>
    <w:rsid w:val="00FC69C2"/>
    <w:rsid w:val="00FC69F1"/>
    <w:rsid w:val="00FC6F91"/>
    <w:rsid w:val="00FC73D5"/>
    <w:rsid w:val="00FC7B6C"/>
    <w:rsid w:val="00FD01F8"/>
    <w:rsid w:val="00FD05EA"/>
    <w:rsid w:val="00FD07FC"/>
    <w:rsid w:val="00FD09B6"/>
    <w:rsid w:val="00FD1766"/>
    <w:rsid w:val="00FD1DA2"/>
    <w:rsid w:val="00FD1E4E"/>
    <w:rsid w:val="00FD2560"/>
    <w:rsid w:val="00FD2A0F"/>
    <w:rsid w:val="00FD30D5"/>
    <w:rsid w:val="00FD3436"/>
    <w:rsid w:val="00FD34D7"/>
    <w:rsid w:val="00FD35CB"/>
    <w:rsid w:val="00FD35F5"/>
    <w:rsid w:val="00FD360A"/>
    <w:rsid w:val="00FD37F7"/>
    <w:rsid w:val="00FD4A19"/>
    <w:rsid w:val="00FD5E38"/>
    <w:rsid w:val="00FD5E64"/>
    <w:rsid w:val="00FD5EAD"/>
    <w:rsid w:val="00FD605D"/>
    <w:rsid w:val="00FD675A"/>
    <w:rsid w:val="00FD69A1"/>
    <w:rsid w:val="00FD6C4A"/>
    <w:rsid w:val="00FD73B6"/>
    <w:rsid w:val="00FD74AD"/>
    <w:rsid w:val="00FD7999"/>
    <w:rsid w:val="00FD7E6E"/>
    <w:rsid w:val="00FE06FF"/>
    <w:rsid w:val="00FE072C"/>
    <w:rsid w:val="00FE12E3"/>
    <w:rsid w:val="00FE136A"/>
    <w:rsid w:val="00FE1394"/>
    <w:rsid w:val="00FE1638"/>
    <w:rsid w:val="00FE1883"/>
    <w:rsid w:val="00FE2677"/>
    <w:rsid w:val="00FE2BF6"/>
    <w:rsid w:val="00FE2F4D"/>
    <w:rsid w:val="00FE337E"/>
    <w:rsid w:val="00FE3C13"/>
    <w:rsid w:val="00FE3C37"/>
    <w:rsid w:val="00FE3D89"/>
    <w:rsid w:val="00FE3FDF"/>
    <w:rsid w:val="00FE4363"/>
    <w:rsid w:val="00FE4538"/>
    <w:rsid w:val="00FE480B"/>
    <w:rsid w:val="00FE48F9"/>
    <w:rsid w:val="00FE4908"/>
    <w:rsid w:val="00FE4A30"/>
    <w:rsid w:val="00FE4D1E"/>
    <w:rsid w:val="00FE4D78"/>
    <w:rsid w:val="00FE4DA3"/>
    <w:rsid w:val="00FE4DAA"/>
    <w:rsid w:val="00FE4DC5"/>
    <w:rsid w:val="00FE4E5E"/>
    <w:rsid w:val="00FE4E99"/>
    <w:rsid w:val="00FE4EF1"/>
    <w:rsid w:val="00FE53AB"/>
    <w:rsid w:val="00FE5425"/>
    <w:rsid w:val="00FE5935"/>
    <w:rsid w:val="00FE59AC"/>
    <w:rsid w:val="00FE5A53"/>
    <w:rsid w:val="00FE5BF6"/>
    <w:rsid w:val="00FE5DE4"/>
    <w:rsid w:val="00FE5EFB"/>
    <w:rsid w:val="00FE5FDE"/>
    <w:rsid w:val="00FE602F"/>
    <w:rsid w:val="00FE61DC"/>
    <w:rsid w:val="00FE6295"/>
    <w:rsid w:val="00FE656C"/>
    <w:rsid w:val="00FE6685"/>
    <w:rsid w:val="00FE6D5C"/>
    <w:rsid w:val="00FE6EDC"/>
    <w:rsid w:val="00FE6FEC"/>
    <w:rsid w:val="00FE7C6A"/>
    <w:rsid w:val="00FE7D71"/>
    <w:rsid w:val="00FE7D82"/>
    <w:rsid w:val="00FF035F"/>
    <w:rsid w:val="00FF06BF"/>
    <w:rsid w:val="00FF0DCE"/>
    <w:rsid w:val="00FF0E4C"/>
    <w:rsid w:val="00FF1095"/>
    <w:rsid w:val="00FF1B87"/>
    <w:rsid w:val="00FF2271"/>
    <w:rsid w:val="00FF26DC"/>
    <w:rsid w:val="00FF294D"/>
    <w:rsid w:val="00FF2C9F"/>
    <w:rsid w:val="00FF2DBA"/>
    <w:rsid w:val="00FF3A34"/>
    <w:rsid w:val="00FF4065"/>
    <w:rsid w:val="00FF408D"/>
    <w:rsid w:val="00FF44B6"/>
    <w:rsid w:val="00FF47D6"/>
    <w:rsid w:val="00FF4B17"/>
    <w:rsid w:val="00FF5CD5"/>
    <w:rsid w:val="00FF5F06"/>
    <w:rsid w:val="00FF625B"/>
    <w:rsid w:val="00FF6273"/>
    <w:rsid w:val="00FF6590"/>
    <w:rsid w:val="00FF67D8"/>
    <w:rsid w:val="00FF6D3A"/>
    <w:rsid w:val="00FF6DF6"/>
    <w:rsid w:val="00FF7371"/>
    <w:rsid w:val="00FF763D"/>
    <w:rsid w:val="00FF77C4"/>
    <w:rsid w:val="00FF78B7"/>
    <w:rsid w:val="00FF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rsid w:val="005F27D6"/>
    <w:pPr>
      <w:widowControl w:val="0"/>
    </w:pPr>
    <w:rPr>
      <w:rFonts w:ascii="Arial" w:hAnsi="Arial"/>
      <w:sz w:val="21"/>
      <w:szCs w:val="21"/>
    </w:rPr>
  </w:style>
  <w:style w:type="paragraph" w:styleId="1">
    <w:name w:val="heading 1"/>
    <w:aliases w:val="heading 1,h:1,h:1app,level 1,Level 1 Head,H1,h1,Huvudrubrik,Title1,l1,1st level,Section Head,Sec1,h11,1st level1,h12,1st level2,h13,1st level3,h14,1st level4,h15,1st level5,h16,1st level6,h17,1st level7,h18,1st level8,h111,1st level11,h121,h131,PIM"/>
    <w:next w:val="20"/>
    <w:qFormat/>
    <w:rsid w:val="00D15772"/>
    <w:pPr>
      <w:keepNext/>
      <w:numPr>
        <w:numId w:val="21"/>
      </w:numPr>
      <w:spacing w:before="240" w:after="240"/>
      <w:jc w:val="both"/>
      <w:outlineLvl w:val="0"/>
    </w:pPr>
    <w:rPr>
      <w:rFonts w:ascii="Arial" w:eastAsia="黑体" w:hAnsi="Arial"/>
      <w:b/>
      <w:sz w:val="32"/>
      <w:szCs w:val="32"/>
    </w:rPr>
  </w:style>
  <w:style w:type="paragraph" w:styleId="20">
    <w:name w:val="heading 2"/>
    <w:aliases w:val="标题 2 Char Char,heading 2,H2,h:2,h:2app,T2,A,h2,Header 2,l2,Level 2 Head,2,节名,Title2,½ÚÃû,2nd level,Titre2,sect 1.2,Underrubrik1,prop2,Level 2 Topic Heading,Heading 2 Hidden,Heading2,No Number,o,H2-Heading 2,Header2,22,heading2,list2,A.B.C.,I,list 2"/>
    <w:next w:val="a6"/>
    <w:link w:val="2Char"/>
    <w:qFormat/>
    <w:rsid w:val="00D15772"/>
    <w:pPr>
      <w:keepNext/>
      <w:numPr>
        <w:ilvl w:val="1"/>
        <w:numId w:val="21"/>
      </w:numPr>
      <w:spacing w:before="240" w:after="240"/>
      <w:jc w:val="both"/>
      <w:outlineLvl w:val="1"/>
    </w:pPr>
    <w:rPr>
      <w:rFonts w:ascii="Arial" w:eastAsia="黑体" w:hAnsi="Arial"/>
      <w:sz w:val="24"/>
      <w:szCs w:val="24"/>
    </w:rPr>
  </w:style>
  <w:style w:type="paragraph" w:styleId="3">
    <w:name w:val="heading 3"/>
    <w:aliases w:val="Char,标题 3 Char2,标题 3 Char Char1, Char Char Char, Char Char Char Char Char, Char Char Char Char Char Char,heading 3,heading 3 Char Char Char,heading 3 Char Char Char Char,heading 3 Char Char Char Char Char Char Char,h3,标题 31, Char,h:3,h,3,H3,Kop 3V"/>
    <w:basedOn w:val="a6"/>
    <w:next w:val="a6"/>
    <w:link w:val="3Char1"/>
    <w:qFormat/>
    <w:rsid w:val="00D15772"/>
    <w:pPr>
      <w:keepNext/>
      <w:keepLines/>
      <w:numPr>
        <w:ilvl w:val="2"/>
        <w:numId w:val="21"/>
      </w:numPr>
      <w:spacing w:before="260" w:after="260" w:line="416" w:lineRule="auto"/>
      <w:jc w:val="both"/>
      <w:outlineLvl w:val="2"/>
    </w:pPr>
    <w:rPr>
      <w:rFonts w:eastAsia="黑体"/>
      <w:bCs/>
      <w:kern w:val="2"/>
      <w:sz w:val="24"/>
      <w:szCs w:val="32"/>
    </w:rPr>
  </w:style>
  <w:style w:type="paragraph" w:styleId="4">
    <w:name w:val="heading 4"/>
    <w:aliases w:val="heading 4,ZZZ,H4,h4,h41,h42,h43,h44,h45,h46,h411,h421,h431,h441,h451,h47,h412,h422,h432,h442,h452,h48,h413,h423,h433,h443,h453,h49,h414,h424,h434,h444,h454,h461,h4111,h4211,h4311,h4411,h4511,h471,h4121,h4221,h4321,h4421,h4521,h481,h4131,h4231,4,bl"/>
    <w:basedOn w:val="a6"/>
    <w:autoRedefine/>
    <w:qFormat/>
    <w:rsid w:val="00BA3082"/>
    <w:pPr>
      <w:widowControl/>
      <w:numPr>
        <w:numId w:val="18"/>
      </w:numPr>
      <w:spacing w:before="120" w:line="360" w:lineRule="auto"/>
      <w:jc w:val="both"/>
      <w:outlineLvl w:val="3"/>
    </w:pPr>
  </w:style>
  <w:style w:type="paragraph" w:styleId="5">
    <w:name w:val="heading 5"/>
    <w:aliases w:val="heading 5,H5,dash,ds,dd,h5,PIM 5,正文五级标题,口,口1,口2,Level 3 - i,标题 5(ALT+5),l5+toc5,Numbered Sub-list,Roman list,一,ITT t5,PA Pico Section,H5-Heading 5,l5,heading5,Second Subheading,dash1,ds1,dd1,dash2,ds2,dd2,dash3,ds3,dd3,dash4,ds4,dd4,dash5,ds5"/>
    <w:basedOn w:val="a6"/>
    <w:autoRedefine/>
    <w:qFormat/>
    <w:rsid w:val="007B30AB"/>
    <w:pPr>
      <w:widowControl/>
      <w:numPr>
        <w:numId w:val="4"/>
      </w:numPr>
      <w:spacing w:line="360" w:lineRule="auto"/>
      <w:jc w:val="both"/>
      <w:outlineLvl w:val="4"/>
    </w:pPr>
  </w:style>
  <w:style w:type="paragraph" w:styleId="6">
    <w:name w:val="heading 6"/>
    <w:aliases w:val="heading 6"/>
    <w:basedOn w:val="a6"/>
    <w:autoRedefine/>
    <w:qFormat/>
    <w:rsid w:val="00325347"/>
    <w:pPr>
      <w:widowControl/>
      <w:tabs>
        <w:tab w:val="num" w:pos="1152"/>
      </w:tabs>
      <w:spacing w:line="360" w:lineRule="auto"/>
      <w:ind w:left="1152" w:hanging="1152"/>
      <w:jc w:val="both"/>
      <w:outlineLvl w:val="5"/>
    </w:pPr>
    <w:rPr>
      <w:sz w:val="24"/>
    </w:rPr>
  </w:style>
  <w:style w:type="paragraph" w:styleId="7">
    <w:name w:val="heading 7"/>
    <w:aliases w:val="heading 7"/>
    <w:basedOn w:val="a6"/>
    <w:autoRedefine/>
    <w:qFormat/>
    <w:rsid w:val="00325347"/>
    <w:pPr>
      <w:widowControl/>
      <w:tabs>
        <w:tab w:val="num" w:pos="1296"/>
      </w:tabs>
      <w:spacing w:line="360" w:lineRule="auto"/>
      <w:ind w:left="1296" w:hanging="1296"/>
      <w:jc w:val="both"/>
      <w:outlineLvl w:val="6"/>
    </w:pPr>
    <w:rPr>
      <w:sz w:val="24"/>
    </w:rPr>
  </w:style>
  <w:style w:type="paragraph" w:styleId="8">
    <w:name w:val="heading 8"/>
    <w:aliases w:val="heading 8"/>
    <w:basedOn w:val="a6"/>
    <w:next w:val="a6"/>
    <w:qFormat/>
    <w:rsid w:val="00325347"/>
    <w:pPr>
      <w:keepNext/>
      <w:keepLines/>
      <w:tabs>
        <w:tab w:val="num" w:pos="1440"/>
      </w:tabs>
      <w:spacing w:before="240" w:after="64" w:line="320" w:lineRule="auto"/>
      <w:ind w:left="1440" w:hanging="1440"/>
      <w:outlineLvl w:val="7"/>
    </w:pPr>
    <w:rPr>
      <w:rFonts w:eastAsia="黑体"/>
      <w:sz w:val="24"/>
    </w:rPr>
  </w:style>
  <w:style w:type="paragraph" w:styleId="9">
    <w:name w:val="heading 9"/>
    <w:aliases w:val="heading 9"/>
    <w:basedOn w:val="a6"/>
    <w:next w:val="a6"/>
    <w:qFormat/>
    <w:rsid w:val="00325347"/>
    <w:pPr>
      <w:keepNext/>
      <w:keepLines/>
      <w:tabs>
        <w:tab w:val="num" w:pos="1584"/>
      </w:tabs>
      <w:spacing w:before="240" w:after="64" w:line="320" w:lineRule="auto"/>
      <w:ind w:left="1584" w:hanging="1584"/>
      <w:outlineLvl w:val="8"/>
    </w:pPr>
    <w:rPr>
      <w:rFonts w:eastAsia="黑体"/>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CharChar">
    <w:name w:val="Char Char"/>
    <w:basedOn w:val="a6"/>
    <w:rsid w:val="00641B95"/>
    <w:pPr>
      <w:jc w:val="both"/>
    </w:pPr>
    <w:rPr>
      <w:rFonts w:cs="Arial"/>
      <w:kern w:val="2"/>
      <w:szCs w:val="24"/>
    </w:rPr>
  </w:style>
  <w:style w:type="paragraph" w:customStyle="1" w:styleId="Char">
    <w:name w:val="表头样式 Char"/>
    <w:basedOn w:val="a6"/>
    <w:link w:val="CharChar0"/>
    <w:autoRedefine/>
    <w:rsid w:val="000B06EA"/>
    <w:pPr>
      <w:autoSpaceDE w:val="0"/>
      <w:autoSpaceDN w:val="0"/>
      <w:adjustRightInd w:val="0"/>
      <w:jc w:val="center"/>
    </w:pPr>
    <w:rPr>
      <w:b/>
    </w:rPr>
  </w:style>
  <w:style w:type="character" w:customStyle="1" w:styleId="CharChar0">
    <w:name w:val="表头样式 Char Char"/>
    <w:link w:val="Char"/>
    <w:rsid w:val="000B06EA"/>
    <w:rPr>
      <w:rFonts w:ascii="Arial" w:eastAsia="宋体" w:hAnsi="Arial"/>
      <w:b/>
      <w:sz w:val="21"/>
      <w:szCs w:val="21"/>
      <w:lang w:val="en-US" w:eastAsia="zh-CN" w:bidi="ar-SA"/>
    </w:rPr>
  </w:style>
  <w:style w:type="paragraph" w:customStyle="1" w:styleId="a2">
    <w:name w:val="表格题注"/>
    <w:next w:val="a6"/>
    <w:rsid w:val="00AB1206"/>
    <w:pPr>
      <w:keepLines/>
      <w:numPr>
        <w:ilvl w:val="8"/>
        <w:numId w:val="1"/>
      </w:numPr>
      <w:spacing w:beforeLines="100" w:before="240"/>
      <w:jc w:val="center"/>
    </w:pPr>
    <w:rPr>
      <w:rFonts w:ascii="Arial" w:hAnsi="Arial"/>
      <w:sz w:val="18"/>
      <w:szCs w:val="18"/>
    </w:rPr>
  </w:style>
  <w:style w:type="paragraph" w:customStyle="1" w:styleId="aa">
    <w:name w:val="表格文本"/>
    <w:link w:val="Char0"/>
    <w:rsid w:val="00652515"/>
    <w:pPr>
      <w:tabs>
        <w:tab w:val="decimal" w:pos="0"/>
      </w:tabs>
    </w:pPr>
    <w:rPr>
      <w:rFonts w:ascii="Arial" w:hAnsi="Arial"/>
      <w:noProof/>
      <w:sz w:val="21"/>
      <w:szCs w:val="21"/>
    </w:rPr>
  </w:style>
  <w:style w:type="character" w:customStyle="1" w:styleId="Char0">
    <w:name w:val="表格文本 Char"/>
    <w:link w:val="aa"/>
    <w:rsid w:val="00AF66E0"/>
    <w:rPr>
      <w:rFonts w:ascii="Arial" w:eastAsia="宋体" w:hAnsi="Arial"/>
      <w:noProof/>
      <w:sz w:val="21"/>
      <w:szCs w:val="21"/>
      <w:lang w:val="en-US" w:eastAsia="zh-CN" w:bidi="ar-SA"/>
    </w:rPr>
  </w:style>
  <w:style w:type="paragraph" w:customStyle="1" w:styleId="ab">
    <w:name w:val="表头文本"/>
    <w:rsid w:val="00652515"/>
    <w:pPr>
      <w:jc w:val="center"/>
    </w:pPr>
    <w:rPr>
      <w:rFonts w:ascii="Arial" w:hAnsi="Arial"/>
      <w:b/>
      <w:sz w:val="21"/>
      <w:szCs w:val="21"/>
    </w:rPr>
  </w:style>
  <w:style w:type="table" w:customStyle="1" w:styleId="ac">
    <w:name w:val="表样式"/>
    <w:basedOn w:val="a8"/>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ParaCharCharCharCharCharCharCharCharCharCharCharCharCharCharCharCharCharCharChar">
    <w:name w:val="默认段落字体 Para Char Char Char Char Char Char Char Char Char Char Char Char Char Char Char Char Char Char Char"/>
    <w:basedOn w:val="a6"/>
    <w:rsid w:val="007F1DB0"/>
    <w:pPr>
      <w:jc w:val="both"/>
    </w:pPr>
    <w:rPr>
      <w:rFonts w:cs="Arial"/>
      <w:kern w:val="2"/>
      <w:szCs w:val="24"/>
    </w:rPr>
  </w:style>
  <w:style w:type="paragraph" w:customStyle="1" w:styleId="ad">
    <w:name w:val="图样式"/>
    <w:basedOn w:val="a6"/>
    <w:rsid w:val="00887792"/>
    <w:pPr>
      <w:keepNext/>
      <w:widowControl/>
      <w:spacing w:before="80" w:after="80"/>
      <w:jc w:val="center"/>
    </w:pPr>
  </w:style>
  <w:style w:type="paragraph" w:customStyle="1" w:styleId="ae">
    <w:name w:val="文档标题"/>
    <w:basedOn w:val="a6"/>
    <w:rsid w:val="00652515"/>
    <w:pPr>
      <w:tabs>
        <w:tab w:val="left" w:pos="0"/>
      </w:tabs>
      <w:spacing w:before="300" w:after="300"/>
      <w:jc w:val="center"/>
    </w:pPr>
    <w:rPr>
      <w:rFonts w:eastAsia="黑体"/>
      <w:sz w:val="36"/>
      <w:szCs w:val="36"/>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注示头"/>
    <w:basedOn w:val="a6"/>
    <w:rsid w:val="00887792"/>
    <w:pPr>
      <w:pBdr>
        <w:top w:val="single" w:sz="4" w:space="1" w:color="000000"/>
      </w:pBdr>
      <w:jc w:val="both"/>
    </w:pPr>
    <w:rPr>
      <w:rFonts w:eastAsia="黑体"/>
      <w:sz w:val="18"/>
    </w:rPr>
  </w:style>
  <w:style w:type="paragraph" w:customStyle="1" w:styleId="af1">
    <w:name w:val="注示文本"/>
    <w:basedOn w:val="a6"/>
    <w:rsid w:val="00887792"/>
    <w:pPr>
      <w:pBdr>
        <w:bottom w:val="single" w:sz="4" w:space="1" w:color="000000"/>
      </w:pBdr>
      <w:ind w:firstLine="360"/>
      <w:jc w:val="both"/>
    </w:pPr>
    <w:rPr>
      <w:rFonts w:eastAsia="楷体_GB2312"/>
      <w:sz w:val="18"/>
      <w:szCs w:val="18"/>
    </w:rPr>
  </w:style>
  <w:style w:type="table" w:styleId="af2">
    <w:name w:val="Table Grid"/>
    <w:aliases w:val="Gridding"/>
    <w:basedOn w:val="a8"/>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6"/>
    <w:autoRedefine/>
    <w:uiPriority w:val="39"/>
    <w:rsid w:val="00325347"/>
    <w:pPr>
      <w:ind w:left="453" w:hanging="283"/>
    </w:pPr>
  </w:style>
  <w:style w:type="paragraph" w:styleId="10">
    <w:name w:val="toc 1"/>
    <w:basedOn w:val="a6"/>
    <w:next w:val="a6"/>
    <w:autoRedefine/>
    <w:uiPriority w:val="39"/>
    <w:rsid w:val="00325347"/>
    <w:pPr>
      <w:widowControl/>
      <w:tabs>
        <w:tab w:val="left" w:pos="720"/>
        <w:tab w:val="right" w:leader="dot" w:pos="9010"/>
      </w:tabs>
      <w:ind w:left="198" w:hanging="113"/>
    </w:pPr>
  </w:style>
  <w:style w:type="paragraph" w:styleId="af3">
    <w:name w:val="table of figures"/>
    <w:basedOn w:val="10"/>
    <w:semiHidden/>
    <w:rsid w:val="00325347"/>
    <w:pPr>
      <w:widowControl w:val="0"/>
      <w:tabs>
        <w:tab w:val="clear" w:pos="720"/>
        <w:tab w:val="clear" w:pos="9010"/>
      </w:tabs>
      <w:ind w:left="420" w:hanging="420"/>
    </w:pPr>
    <w:rPr>
      <w:rFonts w:ascii="Times New Roman" w:hAnsi="Times New Roman"/>
      <w:smallCaps/>
      <w:sz w:val="20"/>
      <w:szCs w:val="20"/>
    </w:rPr>
  </w:style>
  <w:style w:type="paragraph" w:customStyle="1" w:styleId="a">
    <w:name w:val="图号"/>
    <w:basedOn w:val="a6"/>
    <w:rsid w:val="00962E64"/>
    <w:pPr>
      <w:numPr>
        <w:numId w:val="2"/>
      </w:numPr>
      <w:spacing w:before="105" w:line="360" w:lineRule="auto"/>
      <w:jc w:val="center"/>
    </w:pPr>
  </w:style>
  <w:style w:type="paragraph" w:customStyle="1" w:styleId="af4">
    <w:name w:val="封面表格文本"/>
    <w:basedOn w:val="a6"/>
    <w:rsid w:val="00325347"/>
    <w:pPr>
      <w:jc w:val="center"/>
    </w:pPr>
    <w:rPr>
      <w:b/>
    </w:rPr>
  </w:style>
  <w:style w:type="paragraph" w:customStyle="1" w:styleId="af5">
    <w:name w:val="封面文档标题"/>
    <w:basedOn w:val="a6"/>
    <w:rsid w:val="00325347"/>
    <w:pPr>
      <w:spacing w:line="360" w:lineRule="auto"/>
      <w:jc w:val="center"/>
    </w:pPr>
    <w:rPr>
      <w:rFonts w:eastAsia="华文中宋"/>
      <w:b/>
      <w:sz w:val="56"/>
    </w:rPr>
  </w:style>
  <w:style w:type="paragraph" w:customStyle="1" w:styleId="af6">
    <w:name w:val="封面华为技术"/>
    <w:basedOn w:val="a6"/>
    <w:rsid w:val="00325347"/>
    <w:pPr>
      <w:spacing w:line="360" w:lineRule="auto"/>
      <w:jc w:val="center"/>
    </w:pPr>
    <w:rPr>
      <w:rFonts w:eastAsia="黑体"/>
      <w:b/>
      <w:sz w:val="30"/>
      <w:szCs w:val="30"/>
    </w:rPr>
  </w:style>
  <w:style w:type="paragraph" w:customStyle="1" w:styleId="af7">
    <w:name w:val="修订记录"/>
    <w:basedOn w:val="a6"/>
    <w:rsid w:val="00325347"/>
    <w:pPr>
      <w:pageBreakBefore/>
      <w:spacing w:before="300" w:after="150" w:line="360" w:lineRule="auto"/>
      <w:jc w:val="center"/>
    </w:pPr>
    <w:rPr>
      <w:rFonts w:ascii="黑体" w:eastAsia="黑体" w:hAnsi="黑体"/>
      <w:sz w:val="30"/>
      <w:szCs w:val="30"/>
    </w:rPr>
  </w:style>
  <w:style w:type="paragraph" w:customStyle="1" w:styleId="af8">
    <w:name w:val="表头样式"/>
    <w:basedOn w:val="a6"/>
    <w:rsid w:val="00325347"/>
    <w:pPr>
      <w:jc w:val="center"/>
    </w:pPr>
    <w:rPr>
      <w:b/>
    </w:rPr>
  </w:style>
  <w:style w:type="paragraph" w:customStyle="1" w:styleId="af9">
    <w:name w:val="目录"/>
    <w:basedOn w:val="a6"/>
    <w:rsid w:val="00325347"/>
    <w:pPr>
      <w:pageBreakBefore/>
      <w:spacing w:before="300" w:after="150" w:line="360" w:lineRule="auto"/>
      <w:jc w:val="center"/>
    </w:pPr>
    <w:rPr>
      <w:rFonts w:ascii="黑体" w:eastAsia="黑体" w:hAnsi="黑体"/>
      <w:sz w:val="30"/>
    </w:rPr>
  </w:style>
  <w:style w:type="paragraph" w:customStyle="1" w:styleId="afa">
    <w:name w:val="表格文本居中"/>
    <w:basedOn w:val="aa"/>
    <w:rsid w:val="00325347"/>
    <w:pPr>
      <w:widowControl w:val="0"/>
      <w:jc w:val="center"/>
    </w:pPr>
    <w:rPr>
      <w:noProof w:val="0"/>
    </w:rPr>
  </w:style>
  <w:style w:type="paragraph" w:customStyle="1" w:styleId="afb">
    <w:name w:val="关键词"/>
    <w:basedOn w:val="a6"/>
    <w:rsid w:val="006512D6"/>
    <w:pPr>
      <w:spacing w:line="360" w:lineRule="auto"/>
      <w:ind w:left="822" w:hanging="822"/>
    </w:pPr>
  </w:style>
  <w:style w:type="paragraph" w:styleId="afc">
    <w:name w:val="Document Map"/>
    <w:basedOn w:val="a6"/>
    <w:semiHidden/>
    <w:rsid w:val="007B07F2"/>
    <w:pPr>
      <w:shd w:val="clear" w:color="auto" w:fill="000080"/>
    </w:pPr>
  </w:style>
  <w:style w:type="paragraph" w:styleId="30">
    <w:name w:val="toc 3"/>
    <w:basedOn w:val="a6"/>
    <w:next w:val="a6"/>
    <w:autoRedefine/>
    <w:uiPriority w:val="39"/>
    <w:rsid w:val="003703CB"/>
    <w:pPr>
      <w:ind w:leftChars="400" w:left="840"/>
    </w:pPr>
  </w:style>
  <w:style w:type="paragraph" w:styleId="40">
    <w:name w:val="toc 4"/>
    <w:basedOn w:val="a6"/>
    <w:next w:val="a6"/>
    <w:autoRedefine/>
    <w:uiPriority w:val="39"/>
    <w:rsid w:val="003703CB"/>
    <w:pPr>
      <w:ind w:leftChars="600" w:left="1260"/>
    </w:pPr>
  </w:style>
  <w:style w:type="character" w:styleId="afd">
    <w:name w:val="Hyperlink"/>
    <w:uiPriority w:val="99"/>
    <w:rsid w:val="007C63ED"/>
    <w:rPr>
      <w:color w:val="0000FF"/>
      <w:u w:val="single"/>
    </w:rPr>
  </w:style>
  <w:style w:type="paragraph" w:customStyle="1" w:styleId="a0">
    <w:name w:val="表号"/>
    <w:basedOn w:val="a6"/>
    <w:rsid w:val="00AF66E0"/>
    <w:pPr>
      <w:keepLines/>
      <w:numPr>
        <w:numId w:val="3"/>
      </w:numPr>
      <w:autoSpaceDE w:val="0"/>
      <w:autoSpaceDN w:val="0"/>
      <w:adjustRightInd w:val="0"/>
      <w:spacing w:line="360" w:lineRule="auto"/>
      <w:jc w:val="center"/>
    </w:pPr>
    <w:rPr>
      <w:rFonts w:ascii="宋体" w:hAnsi="Times New Roman" w:cs="宋体"/>
    </w:rPr>
  </w:style>
  <w:style w:type="paragraph" w:styleId="afe">
    <w:name w:val="footer"/>
    <w:basedOn w:val="a6"/>
    <w:autoRedefine/>
    <w:rsid w:val="000B06EA"/>
    <w:pPr>
      <w:widowControl/>
      <w:tabs>
        <w:tab w:val="center" w:pos="4510"/>
        <w:tab w:val="right" w:pos="9020"/>
      </w:tabs>
      <w:autoSpaceDE w:val="0"/>
      <w:autoSpaceDN w:val="0"/>
      <w:adjustRightInd w:val="0"/>
      <w:ind w:firstLine="360"/>
      <w:jc w:val="both"/>
    </w:pPr>
    <w:rPr>
      <w:sz w:val="18"/>
      <w:szCs w:val="18"/>
    </w:rPr>
  </w:style>
  <w:style w:type="paragraph" w:styleId="aff">
    <w:name w:val="Balloon Text"/>
    <w:basedOn w:val="a6"/>
    <w:semiHidden/>
    <w:rsid w:val="00B92469"/>
    <w:rPr>
      <w:sz w:val="18"/>
      <w:szCs w:val="18"/>
    </w:rPr>
  </w:style>
  <w:style w:type="character" w:styleId="aff0">
    <w:name w:val="annotation reference"/>
    <w:semiHidden/>
    <w:rsid w:val="00B92469"/>
    <w:rPr>
      <w:sz w:val="21"/>
      <w:szCs w:val="21"/>
    </w:rPr>
  </w:style>
  <w:style w:type="paragraph" w:styleId="aff1">
    <w:name w:val="annotation text"/>
    <w:basedOn w:val="a6"/>
    <w:semiHidden/>
    <w:rsid w:val="00B92469"/>
  </w:style>
  <w:style w:type="paragraph" w:customStyle="1" w:styleId="aff2">
    <w:name w:val="代码"/>
    <w:basedOn w:val="a6"/>
    <w:autoRedefine/>
    <w:rsid w:val="00BA77E2"/>
    <w:pPr>
      <w:shd w:val="clear" w:color="auto" w:fill="D9D9D9"/>
      <w:autoSpaceDE w:val="0"/>
      <w:autoSpaceDN w:val="0"/>
      <w:adjustRightInd w:val="0"/>
      <w:snapToGrid w:val="0"/>
      <w:ind w:leftChars="836" w:left="1839" w:firstLineChars="1" w:firstLine="2"/>
    </w:pPr>
    <w:rPr>
      <w:rFonts w:ascii="宋体" w:hAnsi="宋体"/>
      <w:sz w:val="18"/>
      <w:szCs w:val="18"/>
    </w:rPr>
  </w:style>
  <w:style w:type="paragraph" w:styleId="50">
    <w:name w:val="toc 5"/>
    <w:basedOn w:val="a6"/>
    <w:next w:val="a6"/>
    <w:autoRedefine/>
    <w:uiPriority w:val="39"/>
    <w:rsid w:val="000B06EA"/>
    <w:pPr>
      <w:autoSpaceDE w:val="0"/>
      <w:autoSpaceDN w:val="0"/>
      <w:adjustRightInd w:val="0"/>
      <w:ind w:left="1680"/>
    </w:pPr>
    <w:rPr>
      <w:rFonts w:ascii="Times New Roman" w:hAnsi="Times New Roman"/>
      <w:sz w:val="22"/>
      <w:szCs w:val="20"/>
    </w:rPr>
  </w:style>
  <w:style w:type="paragraph" w:styleId="60">
    <w:name w:val="toc 6"/>
    <w:basedOn w:val="a6"/>
    <w:autoRedefine/>
    <w:uiPriority w:val="39"/>
    <w:rsid w:val="000B06EA"/>
    <w:pPr>
      <w:autoSpaceDE w:val="0"/>
      <w:autoSpaceDN w:val="0"/>
      <w:adjustRightInd w:val="0"/>
      <w:ind w:left="1757" w:hanging="907"/>
    </w:pPr>
    <w:rPr>
      <w:rFonts w:ascii="Times New Roman" w:hAnsi="Times New Roman"/>
      <w:szCs w:val="20"/>
    </w:rPr>
  </w:style>
  <w:style w:type="paragraph" w:styleId="70">
    <w:name w:val="toc 7"/>
    <w:basedOn w:val="a6"/>
    <w:next w:val="a6"/>
    <w:autoRedefine/>
    <w:uiPriority w:val="39"/>
    <w:rsid w:val="000B06EA"/>
    <w:pPr>
      <w:autoSpaceDE w:val="0"/>
      <w:autoSpaceDN w:val="0"/>
      <w:adjustRightInd w:val="0"/>
      <w:ind w:left="2520"/>
    </w:pPr>
    <w:rPr>
      <w:rFonts w:ascii="Times New Roman" w:hAnsi="Times New Roman"/>
      <w:sz w:val="22"/>
      <w:szCs w:val="20"/>
    </w:rPr>
  </w:style>
  <w:style w:type="paragraph" w:styleId="80">
    <w:name w:val="toc 8"/>
    <w:basedOn w:val="a6"/>
    <w:next w:val="a6"/>
    <w:autoRedefine/>
    <w:uiPriority w:val="39"/>
    <w:rsid w:val="000B06EA"/>
    <w:pPr>
      <w:autoSpaceDE w:val="0"/>
      <w:autoSpaceDN w:val="0"/>
      <w:adjustRightInd w:val="0"/>
      <w:ind w:left="2940"/>
    </w:pPr>
    <w:rPr>
      <w:rFonts w:ascii="Times New Roman" w:hAnsi="Times New Roman"/>
      <w:sz w:val="22"/>
      <w:szCs w:val="20"/>
    </w:rPr>
  </w:style>
  <w:style w:type="paragraph" w:styleId="90">
    <w:name w:val="toc 9"/>
    <w:basedOn w:val="a6"/>
    <w:next w:val="a6"/>
    <w:autoRedefine/>
    <w:uiPriority w:val="39"/>
    <w:rsid w:val="000B06EA"/>
    <w:pPr>
      <w:autoSpaceDE w:val="0"/>
      <w:autoSpaceDN w:val="0"/>
      <w:adjustRightInd w:val="0"/>
      <w:ind w:left="3360"/>
    </w:pPr>
    <w:rPr>
      <w:rFonts w:ascii="Times New Roman" w:hAnsi="Times New Roman"/>
      <w:sz w:val="22"/>
      <w:szCs w:val="20"/>
    </w:rPr>
  </w:style>
  <w:style w:type="paragraph" w:customStyle="1" w:styleId="aff3">
    <w:name w:val="备注说明"/>
    <w:basedOn w:val="a6"/>
    <w:rsid w:val="000B06EA"/>
    <w:pPr>
      <w:keepNext/>
      <w:autoSpaceDE w:val="0"/>
      <w:autoSpaceDN w:val="0"/>
      <w:adjustRightInd w:val="0"/>
      <w:spacing w:line="360" w:lineRule="auto"/>
      <w:ind w:left="1134"/>
      <w:jc w:val="both"/>
    </w:pPr>
    <w:rPr>
      <w:rFonts w:ascii="Times New Roman" w:eastAsia="楷体_GB2312" w:hAnsi="Times New Roman"/>
      <w:szCs w:val="20"/>
    </w:rPr>
  </w:style>
  <w:style w:type="paragraph" w:customStyle="1" w:styleId="aff4">
    <w:name w:val="表号去除自动编号"/>
    <w:basedOn w:val="a6"/>
    <w:rsid w:val="000B06EA"/>
    <w:pPr>
      <w:keepNext/>
      <w:autoSpaceDE w:val="0"/>
      <w:autoSpaceDN w:val="0"/>
      <w:adjustRightInd w:val="0"/>
      <w:spacing w:line="360" w:lineRule="auto"/>
      <w:jc w:val="center"/>
    </w:pPr>
    <w:rPr>
      <w:rFonts w:ascii="宋体" w:hAnsi="宋体"/>
      <w:szCs w:val="20"/>
    </w:rPr>
  </w:style>
  <w:style w:type="paragraph" w:customStyle="1" w:styleId="aff5">
    <w:name w:val="代码样式"/>
    <w:basedOn w:val="a6"/>
    <w:rsid w:val="000B06EA"/>
    <w:pPr>
      <w:autoSpaceDE w:val="0"/>
      <w:autoSpaceDN w:val="0"/>
      <w:adjustRightInd w:val="0"/>
      <w:spacing w:before="105"/>
      <w:ind w:left="1134"/>
    </w:pPr>
    <w:rPr>
      <w:rFonts w:ascii="Courier New" w:hAnsi="Courier New" w:cs="Courier New"/>
      <w:szCs w:val="20"/>
    </w:rPr>
  </w:style>
  <w:style w:type="paragraph" w:customStyle="1" w:styleId="WordPro">
    <w:name w:val="图表目录(WordPro)"/>
    <w:basedOn w:val="a6"/>
    <w:rsid w:val="000B06EA"/>
    <w:pPr>
      <w:numPr>
        <w:numId w:val="11"/>
      </w:numPr>
      <w:autoSpaceDE w:val="0"/>
      <w:autoSpaceDN w:val="0"/>
      <w:adjustRightInd w:val="0"/>
      <w:spacing w:before="300" w:after="150" w:line="360" w:lineRule="auto"/>
      <w:ind w:left="0" w:firstLine="0"/>
      <w:jc w:val="center"/>
    </w:pPr>
    <w:rPr>
      <w:rFonts w:ascii="黑体" w:eastAsia="黑体" w:hAnsi="Times New Roman"/>
      <w:sz w:val="30"/>
      <w:szCs w:val="20"/>
    </w:rPr>
  </w:style>
  <w:style w:type="paragraph" w:customStyle="1" w:styleId="aff6">
    <w:name w:val="参考资料清单"/>
    <w:basedOn w:val="a6"/>
    <w:autoRedefine/>
    <w:rsid w:val="000B06EA"/>
    <w:pPr>
      <w:tabs>
        <w:tab w:val="num" w:pos="360"/>
        <w:tab w:val="num" w:pos="840"/>
      </w:tabs>
      <w:autoSpaceDE w:val="0"/>
      <w:autoSpaceDN w:val="0"/>
      <w:adjustRightInd w:val="0"/>
      <w:spacing w:line="360" w:lineRule="auto"/>
      <w:jc w:val="both"/>
    </w:pPr>
  </w:style>
  <w:style w:type="paragraph" w:customStyle="1" w:styleId="aff7">
    <w:name w:val="编写建议"/>
    <w:basedOn w:val="a6"/>
    <w:next w:val="a6"/>
    <w:link w:val="aff7"/>
    <w:rsid w:val="000B06EA"/>
    <w:pPr>
      <w:autoSpaceDE w:val="0"/>
      <w:autoSpaceDN w:val="0"/>
      <w:adjustRightInd w:val="0"/>
      <w:spacing w:line="360" w:lineRule="auto"/>
      <w:ind w:left="1134"/>
    </w:pPr>
    <w:rPr>
      <w:rFonts w:ascii="Times New Roman" w:hAnsi="Times New Roman" w:cs="Arial"/>
      <w:i/>
      <w:color w:val="0000FF"/>
    </w:rPr>
  </w:style>
  <w:style w:type="paragraph" w:customStyle="1" w:styleId="aff8">
    <w:name w:val="表格列标题"/>
    <w:basedOn w:val="a6"/>
    <w:rsid w:val="000B06EA"/>
    <w:pPr>
      <w:autoSpaceDE w:val="0"/>
      <w:autoSpaceDN w:val="0"/>
      <w:adjustRightInd w:val="0"/>
      <w:jc w:val="center"/>
    </w:pPr>
    <w:rPr>
      <w:rFonts w:ascii="Times New Roman" w:hAnsi="Times New Roman"/>
      <w:b/>
      <w:szCs w:val="20"/>
    </w:rPr>
  </w:style>
  <w:style w:type="paragraph" w:customStyle="1" w:styleId="aff9">
    <w:name w:val="页脚样式"/>
    <w:basedOn w:val="a6"/>
    <w:rsid w:val="000B06EA"/>
    <w:pPr>
      <w:autoSpaceDE w:val="0"/>
      <w:autoSpaceDN w:val="0"/>
      <w:adjustRightInd w:val="0"/>
      <w:spacing w:before="90"/>
    </w:pPr>
    <w:rPr>
      <w:rFonts w:ascii="Times New Roman" w:hAnsi="Times New Roman"/>
      <w:sz w:val="18"/>
      <w:szCs w:val="20"/>
    </w:rPr>
  </w:style>
  <w:style w:type="paragraph" w:customStyle="1" w:styleId="affa">
    <w:name w:val="脚注"/>
    <w:basedOn w:val="a6"/>
    <w:rsid w:val="000B06EA"/>
    <w:pPr>
      <w:autoSpaceDE w:val="0"/>
      <w:autoSpaceDN w:val="0"/>
      <w:adjustRightInd w:val="0"/>
      <w:spacing w:after="90"/>
    </w:pPr>
    <w:rPr>
      <w:rFonts w:ascii="Times New Roman" w:hAnsi="Times New Roman"/>
      <w:sz w:val="18"/>
      <w:szCs w:val="20"/>
    </w:rPr>
  </w:style>
  <w:style w:type="paragraph" w:customStyle="1" w:styleId="affb">
    <w:name w:val="页眉密级样式"/>
    <w:basedOn w:val="a6"/>
    <w:rsid w:val="000B06EA"/>
    <w:pPr>
      <w:autoSpaceDE w:val="0"/>
      <w:autoSpaceDN w:val="0"/>
      <w:adjustRightInd w:val="0"/>
      <w:jc w:val="right"/>
    </w:pPr>
    <w:rPr>
      <w:rFonts w:ascii="Times New Roman" w:hAnsi="Times New Roman"/>
      <w:sz w:val="18"/>
      <w:szCs w:val="18"/>
    </w:rPr>
  </w:style>
  <w:style w:type="paragraph" w:customStyle="1" w:styleId="a3">
    <w:name w:val="目录页编号文本样式"/>
    <w:basedOn w:val="a6"/>
    <w:rsid w:val="000B06EA"/>
    <w:pPr>
      <w:numPr>
        <w:numId w:val="10"/>
      </w:numPr>
      <w:tabs>
        <w:tab w:val="clear" w:pos="2989"/>
      </w:tabs>
      <w:autoSpaceDE w:val="0"/>
      <w:autoSpaceDN w:val="0"/>
      <w:adjustRightInd w:val="0"/>
      <w:ind w:left="0"/>
      <w:jc w:val="right"/>
    </w:pPr>
    <w:rPr>
      <w:rFonts w:ascii="Times New Roman" w:hAnsi="Times New Roman"/>
      <w:szCs w:val="20"/>
    </w:rPr>
  </w:style>
  <w:style w:type="paragraph" w:customStyle="1" w:styleId="affc">
    <w:name w:val="页眉文档名称样式"/>
    <w:basedOn w:val="a6"/>
    <w:rsid w:val="000B06EA"/>
    <w:pPr>
      <w:autoSpaceDE w:val="0"/>
      <w:autoSpaceDN w:val="0"/>
      <w:adjustRightInd w:val="0"/>
    </w:pPr>
    <w:rPr>
      <w:rFonts w:ascii="Times New Roman" w:hAnsi="Times New Roman"/>
      <w:sz w:val="18"/>
      <w:szCs w:val="18"/>
    </w:rPr>
  </w:style>
  <w:style w:type="paragraph" w:customStyle="1" w:styleId="affd">
    <w:name w:val="缺省文本"/>
    <w:basedOn w:val="a6"/>
    <w:rsid w:val="000B06EA"/>
    <w:pPr>
      <w:autoSpaceDE w:val="0"/>
      <w:autoSpaceDN w:val="0"/>
      <w:adjustRightInd w:val="0"/>
      <w:spacing w:line="360" w:lineRule="auto"/>
    </w:pPr>
    <w:rPr>
      <w:rFonts w:ascii="Times New Roman" w:hAnsi="Times New Roman"/>
      <w:szCs w:val="20"/>
    </w:rPr>
  </w:style>
  <w:style w:type="paragraph" w:customStyle="1" w:styleId="abstract">
    <w:name w:val="abstract"/>
    <w:basedOn w:val="a6"/>
    <w:autoRedefine/>
    <w:rsid w:val="000B06EA"/>
    <w:pPr>
      <w:widowControl/>
      <w:numPr>
        <w:ilvl w:val="12"/>
      </w:numPr>
      <w:tabs>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annotation">
    <w:name w:val="annotation"/>
    <w:basedOn w:val="a6"/>
    <w:autoRedefine/>
    <w:rsid w:val="000B06EA"/>
    <w:pPr>
      <w:keepLines/>
      <w:widowControl/>
      <w:numPr>
        <w:ilvl w:val="12"/>
      </w:numPr>
      <w:autoSpaceDE w:val="0"/>
      <w:autoSpaceDN w:val="0"/>
      <w:adjustRightInd w:val="0"/>
      <w:spacing w:line="360" w:lineRule="auto"/>
      <w:ind w:left="1134"/>
      <w:jc w:val="both"/>
    </w:pPr>
    <w:rPr>
      <w:rFonts w:ascii="Times New Roman" w:hAnsi="Times New Roman"/>
      <w:szCs w:val="20"/>
    </w:rPr>
  </w:style>
  <w:style w:type="paragraph" w:customStyle="1" w:styleId="catalog">
    <w:name w:val="catalog"/>
    <w:basedOn w:val="a6"/>
    <w:autoRedefine/>
    <w:rsid w:val="000B06EA"/>
    <w:pPr>
      <w:pageBreakBefore/>
      <w:widowControl/>
      <w:numPr>
        <w:ilvl w:val="12"/>
      </w:numPr>
      <w:autoSpaceDE w:val="0"/>
      <w:autoSpaceDN w:val="0"/>
      <w:adjustRightInd w:val="0"/>
      <w:spacing w:before="300" w:after="150" w:line="360" w:lineRule="auto"/>
      <w:jc w:val="center"/>
    </w:pPr>
    <w:rPr>
      <w:rFonts w:ascii="黑体" w:eastAsia="黑体" w:hAnsi="Times New Roman"/>
      <w:sz w:val="30"/>
      <w:szCs w:val="20"/>
    </w:rPr>
  </w:style>
  <w:style w:type="paragraph" w:customStyle="1" w:styleId="catalog1">
    <w:name w:val="catalog 1"/>
    <w:basedOn w:val="a6"/>
    <w:autoRedefine/>
    <w:rsid w:val="000B06EA"/>
    <w:pPr>
      <w:widowControl/>
      <w:autoSpaceDE w:val="0"/>
      <w:autoSpaceDN w:val="0"/>
      <w:adjustRightInd w:val="0"/>
      <w:ind w:left="198" w:hanging="113"/>
    </w:pPr>
    <w:rPr>
      <w:rFonts w:ascii="Times New Roman" w:hAnsi="Times New Roman"/>
      <w:szCs w:val="20"/>
    </w:rPr>
  </w:style>
  <w:style w:type="paragraph" w:customStyle="1" w:styleId="catalog2">
    <w:name w:val="catalog 2"/>
    <w:basedOn w:val="a6"/>
    <w:rsid w:val="000B06EA"/>
    <w:pPr>
      <w:autoSpaceDE w:val="0"/>
      <w:autoSpaceDN w:val="0"/>
      <w:adjustRightInd w:val="0"/>
      <w:ind w:left="453" w:hanging="283"/>
    </w:pPr>
    <w:rPr>
      <w:rFonts w:ascii="Times New Roman" w:hAnsi="Times New Roman"/>
      <w:szCs w:val="20"/>
    </w:rPr>
  </w:style>
  <w:style w:type="paragraph" w:customStyle="1" w:styleId="catalog3">
    <w:name w:val="catalog 3"/>
    <w:basedOn w:val="a6"/>
    <w:autoRedefine/>
    <w:rsid w:val="000B06EA"/>
    <w:pPr>
      <w:widowControl/>
      <w:autoSpaceDE w:val="0"/>
      <w:autoSpaceDN w:val="0"/>
      <w:adjustRightInd w:val="0"/>
      <w:ind w:left="794" w:hanging="454"/>
    </w:pPr>
    <w:rPr>
      <w:rFonts w:ascii="Times New Roman" w:hAnsi="Times New Roman"/>
      <w:szCs w:val="20"/>
    </w:rPr>
  </w:style>
  <w:style w:type="paragraph" w:customStyle="1" w:styleId="catalog4">
    <w:name w:val="catalog 4"/>
    <w:basedOn w:val="a6"/>
    <w:autoRedefine/>
    <w:rsid w:val="000B06EA"/>
    <w:pPr>
      <w:widowControl/>
      <w:autoSpaceDE w:val="0"/>
      <w:autoSpaceDN w:val="0"/>
      <w:adjustRightInd w:val="0"/>
      <w:ind w:left="1134" w:hanging="567"/>
    </w:pPr>
    <w:rPr>
      <w:rFonts w:ascii="Times New Roman" w:hAnsi="Times New Roman"/>
      <w:szCs w:val="20"/>
    </w:rPr>
  </w:style>
  <w:style w:type="paragraph" w:customStyle="1" w:styleId="catalog5">
    <w:name w:val="catalog 5"/>
    <w:basedOn w:val="a6"/>
    <w:rsid w:val="000B06EA"/>
    <w:pPr>
      <w:autoSpaceDE w:val="0"/>
      <w:autoSpaceDN w:val="0"/>
      <w:adjustRightInd w:val="0"/>
      <w:ind w:left="680"/>
    </w:pPr>
    <w:rPr>
      <w:rFonts w:ascii="Times New Roman" w:hAnsi="Times New Roman"/>
      <w:szCs w:val="20"/>
    </w:rPr>
  </w:style>
  <w:style w:type="paragraph" w:customStyle="1" w:styleId="catalog6">
    <w:name w:val="catalog 6"/>
    <w:basedOn w:val="a6"/>
    <w:autoRedefine/>
    <w:rsid w:val="000B06EA"/>
    <w:pPr>
      <w:widowControl/>
      <w:autoSpaceDE w:val="0"/>
      <w:autoSpaceDN w:val="0"/>
      <w:adjustRightInd w:val="0"/>
      <w:ind w:left="1757" w:hanging="907"/>
    </w:pPr>
    <w:rPr>
      <w:rFonts w:ascii="Times New Roman" w:hAnsi="Times New Roman"/>
      <w:szCs w:val="20"/>
    </w:rPr>
  </w:style>
  <w:style w:type="paragraph" w:customStyle="1" w:styleId="catalog7">
    <w:name w:val="catalog 7"/>
    <w:basedOn w:val="a6"/>
    <w:autoRedefine/>
    <w:rsid w:val="000B06EA"/>
    <w:pPr>
      <w:widowControl/>
      <w:autoSpaceDE w:val="0"/>
      <w:autoSpaceDN w:val="0"/>
      <w:adjustRightInd w:val="0"/>
      <w:ind w:left="2041" w:hanging="1077"/>
    </w:pPr>
    <w:rPr>
      <w:rFonts w:ascii="宋体" w:hAnsi="Times New Roman"/>
      <w:szCs w:val="20"/>
    </w:rPr>
  </w:style>
  <w:style w:type="paragraph" w:customStyle="1" w:styleId="catalog8">
    <w:name w:val="catalog 8"/>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9">
    <w:name w:val="catalog 9"/>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offigureandtable">
    <w:name w:val="catalog of figure and table"/>
    <w:basedOn w:val="a6"/>
    <w:autoRedefine/>
    <w:rsid w:val="000B06EA"/>
    <w:pPr>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chaptertitle">
    <w:name w:val="chapter title"/>
    <w:basedOn w:val="a6"/>
    <w:autoRedefine/>
    <w:rsid w:val="000B06EA"/>
    <w:pPr>
      <w:widowControl/>
      <w:tabs>
        <w:tab w:val="left" w:pos="0"/>
      </w:tabs>
      <w:autoSpaceDE w:val="0"/>
      <w:autoSpaceDN w:val="0"/>
      <w:adjustRightInd w:val="0"/>
      <w:spacing w:before="300" w:after="300"/>
      <w:jc w:val="center"/>
    </w:pPr>
    <w:rPr>
      <w:sz w:val="30"/>
      <w:szCs w:val="20"/>
    </w:rPr>
  </w:style>
  <w:style w:type="paragraph" w:customStyle="1" w:styleId="code">
    <w:name w:val="code"/>
    <w:basedOn w:val="a6"/>
    <w:autoRedefine/>
    <w:rsid w:val="000B06EA"/>
    <w:pPr>
      <w:widowControl/>
      <w:autoSpaceDE w:val="0"/>
      <w:autoSpaceDN w:val="0"/>
      <w:adjustRightInd w:val="0"/>
      <w:spacing w:line="360" w:lineRule="auto"/>
      <w:ind w:left="1134"/>
      <w:jc w:val="both"/>
    </w:pPr>
    <w:rPr>
      <w:rFonts w:ascii="Courier New" w:hAnsi="Courier New"/>
      <w:sz w:val="18"/>
      <w:szCs w:val="20"/>
    </w:rPr>
  </w:style>
  <w:style w:type="paragraph" w:customStyle="1" w:styleId="compilingadvice">
    <w:name w:val="compiling advice"/>
    <w:basedOn w:val="a6"/>
    <w:autoRedefine/>
    <w:rsid w:val="000B06EA"/>
    <w:pPr>
      <w:widowControl/>
      <w:autoSpaceDE w:val="0"/>
      <w:autoSpaceDN w:val="0"/>
      <w:adjustRightInd w:val="0"/>
      <w:spacing w:line="360" w:lineRule="auto"/>
      <w:ind w:left="1134"/>
      <w:jc w:val="both"/>
    </w:pPr>
    <w:rPr>
      <w:rFonts w:ascii="Times New Roman" w:hAnsi="Times New Roman"/>
      <w:i/>
      <w:color w:val="0000FF"/>
      <w:szCs w:val="20"/>
    </w:rPr>
  </w:style>
  <w:style w:type="paragraph" w:customStyle="1" w:styleId="confidentialitylevelonheader">
    <w:name w:val="confidentiality level on header"/>
    <w:basedOn w:val="a6"/>
    <w:autoRedefine/>
    <w:rsid w:val="000B06EA"/>
    <w:pPr>
      <w:widowControl/>
      <w:autoSpaceDE w:val="0"/>
      <w:autoSpaceDN w:val="0"/>
      <w:adjustRightInd w:val="0"/>
      <w:ind w:right="360" w:firstLineChars="211" w:firstLine="380"/>
      <w:jc w:val="both"/>
    </w:pPr>
    <w:rPr>
      <w:rFonts w:ascii="Times New Roman" w:hAnsi="Times New Roman"/>
      <w:sz w:val="18"/>
      <w:szCs w:val="20"/>
    </w:rPr>
  </w:style>
  <w:style w:type="paragraph" w:customStyle="1" w:styleId="defaulttext">
    <w:name w:val="default text"/>
    <w:basedOn w:val="a6"/>
    <w:autoRedefine/>
    <w:rsid w:val="000B06EA"/>
    <w:pPr>
      <w:widowControl/>
      <w:autoSpaceDE w:val="0"/>
      <w:autoSpaceDN w:val="0"/>
      <w:adjustRightInd w:val="0"/>
      <w:spacing w:line="360" w:lineRule="auto"/>
      <w:ind w:rightChars="301" w:right="662"/>
    </w:pPr>
    <w:rPr>
      <w:rFonts w:ascii="Times New Roman" w:hAnsi="Times New Roman"/>
      <w:szCs w:val="20"/>
    </w:rPr>
  </w:style>
  <w:style w:type="paragraph" w:customStyle="1" w:styleId="documenttitle">
    <w:name w:val="document title"/>
    <w:basedOn w:val="a6"/>
    <w:autoRedefine/>
    <w:rsid w:val="000B06EA"/>
    <w:pPr>
      <w:widowControl/>
      <w:numPr>
        <w:numId w:val="5"/>
      </w:numPr>
      <w:tabs>
        <w:tab w:val="clear" w:pos="1080"/>
        <w:tab w:val="left" w:pos="0"/>
      </w:tabs>
      <w:autoSpaceDE w:val="0"/>
      <w:autoSpaceDN w:val="0"/>
      <w:adjustRightInd w:val="0"/>
      <w:spacing w:before="300" w:after="300"/>
      <w:jc w:val="center"/>
      <w:outlineLvl w:val="0"/>
    </w:pPr>
    <w:rPr>
      <w:sz w:val="30"/>
      <w:szCs w:val="20"/>
    </w:rPr>
  </w:style>
  <w:style w:type="paragraph" w:customStyle="1" w:styleId="documenttitleoncover">
    <w:name w:val="document title on cover"/>
    <w:basedOn w:val="a6"/>
    <w:autoRedefine/>
    <w:rsid w:val="000B06EA"/>
    <w:pPr>
      <w:widowControl/>
      <w:autoSpaceDE w:val="0"/>
      <w:autoSpaceDN w:val="0"/>
      <w:adjustRightInd w:val="0"/>
      <w:spacing w:line="360" w:lineRule="auto"/>
      <w:jc w:val="center"/>
    </w:pPr>
    <w:rPr>
      <w:b/>
      <w:sz w:val="56"/>
      <w:szCs w:val="20"/>
    </w:rPr>
  </w:style>
  <w:style w:type="paragraph" w:customStyle="1" w:styleId="documenttitleonheader">
    <w:name w:val="document title on header"/>
    <w:basedOn w:val="a6"/>
    <w:autoRedefine/>
    <w:rsid w:val="000B06EA"/>
    <w:pPr>
      <w:widowControl/>
      <w:numPr>
        <w:numId w:val="6"/>
      </w:numPr>
      <w:autoSpaceDE w:val="0"/>
      <w:autoSpaceDN w:val="0"/>
      <w:adjustRightInd w:val="0"/>
    </w:pPr>
    <w:rPr>
      <w:rFonts w:ascii="Times New Roman" w:hAnsi="Times New Roman"/>
      <w:sz w:val="18"/>
      <w:szCs w:val="20"/>
    </w:rPr>
  </w:style>
  <w:style w:type="paragraph" w:customStyle="1" w:styleId="figuredescription0">
    <w:name w:val="figure description"/>
    <w:basedOn w:val="a6"/>
    <w:rsid w:val="000B06EA"/>
    <w:pPr>
      <w:widowControl/>
      <w:tabs>
        <w:tab w:val="num" w:pos="432"/>
      </w:tabs>
      <w:autoSpaceDE w:val="0"/>
      <w:autoSpaceDN w:val="0"/>
      <w:adjustRightInd w:val="0"/>
      <w:spacing w:before="105" w:line="360" w:lineRule="auto"/>
      <w:ind w:left="432" w:hanging="432"/>
      <w:jc w:val="center"/>
    </w:pPr>
    <w:rPr>
      <w:rFonts w:ascii="宋体" w:hAnsi="Times New Roman"/>
      <w:szCs w:val="20"/>
    </w:rPr>
  </w:style>
  <w:style w:type="paragraph" w:customStyle="1" w:styleId="figuredescriptionwithoutautonumbering">
    <w:name w:val="figure description without auto numbering"/>
    <w:basedOn w:val="a6"/>
    <w:autoRedefine/>
    <w:rsid w:val="000B06EA"/>
    <w:pPr>
      <w:widowControl/>
      <w:numPr>
        <w:numId w:val="12"/>
      </w:numPr>
      <w:tabs>
        <w:tab w:val="clear" w:pos="400"/>
      </w:tabs>
      <w:autoSpaceDE w:val="0"/>
      <w:autoSpaceDN w:val="0"/>
      <w:adjustRightInd w:val="0"/>
      <w:spacing w:before="105" w:line="360" w:lineRule="auto"/>
      <w:ind w:left="0" w:firstLine="425"/>
      <w:jc w:val="center"/>
    </w:pPr>
    <w:rPr>
      <w:rFonts w:ascii="Times New Roman" w:hAnsi="Times New Roman"/>
      <w:szCs w:val="20"/>
    </w:rPr>
  </w:style>
  <w:style w:type="paragraph" w:customStyle="1" w:styleId="footnotes">
    <w:name w:val="footnotes"/>
    <w:basedOn w:val="a6"/>
    <w:autoRedefine/>
    <w:rsid w:val="000B06EA"/>
    <w:pPr>
      <w:widowControl/>
      <w:numPr>
        <w:numId w:val="7"/>
      </w:numPr>
      <w:tabs>
        <w:tab w:val="clear" w:pos="425"/>
      </w:tabs>
      <w:autoSpaceDE w:val="0"/>
      <w:autoSpaceDN w:val="0"/>
      <w:adjustRightInd w:val="0"/>
      <w:spacing w:after="90"/>
      <w:ind w:left="0" w:firstLine="0"/>
    </w:pPr>
    <w:rPr>
      <w:rFonts w:ascii="Times New Roman" w:hAnsi="Times New Roman"/>
      <w:sz w:val="18"/>
      <w:szCs w:val="20"/>
    </w:rPr>
  </w:style>
  <w:style w:type="paragraph" w:customStyle="1" w:styleId="HuaweiTechnologiesoncover">
    <w:name w:val="Huawei Technologies on cover"/>
    <w:basedOn w:val="a6"/>
    <w:rsid w:val="000B06EA"/>
    <w:pPr>
      <w:widowControl/>
      <w:autoSpaceDE w:val="0"/>
      <w:autoSpaceDN w:val="0"/>
      <w:adjustRightInd w:val="0"/>
      <w:spacing w:line="360" w:lineRule="auto"/>
      <w:jc w:val="center"/>
    </w:pPr>
    <w:rPr>
      <w:rFonts w:ascii="黑体" w:eastAsia="黑体" w:hAnsi="Times New Roman"/>
      <w:b/>
      <w:sz w:val="32"/>
      <w:szCs w:val="20"/>
    </w:rPr>
  </w:style>
  <w:style w:type="paragraph" w:styleId="a1">
    <w:name w:val="List Bullet"/>
    <w:basedOn w:val="a6"/>
    <w:autoRedefine/>
    <w:rsid w:val="000B06EA"/>
    <w:pPr>
      <w:numPr>
        <w:numId w:val="8"/>
      </w:numPr>
      <w:tabs>
        <w:tab w:val="num" w:pos="360"/>
      </w:tabs>
      <w:autoSpaceDE w:val="0"/>
      <w:autoSpaceDN w:val="0"/>
      <w:adjustRightInd w:val="0"/>
      <w:ind w:left="0" w:firstLine="0"/>
    </w:pPr>
    <w:rPr>
      <w:rFonts w:ascii="Times New Roman" w:hAnsi="Times New Roman"/>
      <w:sz w:val="22"/>
    </w:rPr>
  </w:style>
  <w:style w:type="paragraph" w:customStyle="1" w:styleId="itemlist">
    <w:name w:val="item list"/>
    <w:basedOn w:val="a1"/>
    <w:autoRedefine/>
    <w:rsid w:val="000B06EA"/>
    <w:pPr>
      <w:widowControl/>
      <w:numPr>
        <w:numId w:val="0"/>
      </w:numPr>
      <w:tabs>
        <w:tab w:val="num" w:pos="1559"/>
      </w:tabs>
      <w:spacing w:line="360" w:lineRule="auto"/>
      <w:ind w:left="1559" w:hanging="360"/>
    </w:pPr>
    <w:rPr>
      <w:rFonts w:ascii="宋体" w:hAnsi="Wingdings"/>
      <w:sz w:val="21"/>
    </w:rPr>
  </w:style>
  <w:style w:type="paragraph" w:customStyle="1" w:styleId="keywords">
    <w:name w:val="keywords"/>
    <w:basedOn w:val="a6"/>
    <w:autoRedefine/>
    <w:rsid w:val="000B06EA"/>
    <w:pPr>
      <w:widowControl/>
      <w:numPr>
        <w:numId w:val="9"/>
      </w:numPr>
      <w:tabs>
        <w:tab w:val="clear" w:pos="1077"/>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referance">
    <w:name w:val="referance"/>
    <w:basedOn w:val="a6"/>
    <w:autoRedefine/>
    <w:rsid w:val="000B06EA"/>
    <w:pPr>
      <w:widowControl/>
      <w:tabs>
        <w:tab w:val="num" w:pos="1260"/>
      </w:tabs>
      <w:autoSpaceDE w:val="0"/>
      <w:autoSpaceDN w:val="0"/>
      <w:adjustRightInd w:val="0"/>
      <w:spacing w:line="360" w:lineRule="auto"/>
      <w:ind w:left="1260" w:hanging="420"/>
      <w:jc w:val="both"/>
    </w:pPr>
    <w:rPr>
      <w:rFonts w:ascii="宋体" w:hAnsi="Times New Roman"/>
      <w:szCs w:val="20"/>
    </w:rPr>
  </w:style>
  <w:style w:type="paragraph" w:customStyle="1" w:styleId="revisionrecord">
    <w:name w:val="revision record"/>
    <w:basedOn w:val="a6"/>
    <w:autoRedefine/>
    <w:rsid w:val="000B06EA"/>
    <w:pPr>
      <w:pageBreakBefore/>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tabledescription">
    <w:name w:val="table description"/>
    <w:basedOn w:val="a6"/>
    <w:rsid w:val="000B06EA"/>
    <w:pPr>
      <w:keepLines/>
      <w:widowControl/>
      <w:tabs>
        <w:tab w:val="num" w:pos="420"/>
      </w:tabs>
      <w:autoSpaceDE w:val="0"/>
      <w:autoSpaceDN w:val="0"/>
      <w:adjustRightInd w:val="0"/>
      <w:spacing w:line="360" w:lineRule="auto"/>
      <w:ind w:left="420" w:hanging="420"/>
      <w:jc w:val="center"/>
    </w:pPr>
    <w:rPr>
      <w:rFonts w:ascii="宋体" w:hAnsi="Times New Roman"/>
      <w:szCs w:val="20"/>
    </w:rPr>
  </w:style>
  <w:style w:type="paragraph" w:customStyle="1" w:styleId="tabledescriptionwithoutautonumbering">
    <w:name w:val="table description without auto numbering"/>
    <w:basedOn w:val="a6"/>
    <w:autoRedefine/>
    <w:rsid w:val="000B06EA"/>
    <w:pPr>
      <w:keepLines/>
      <w:widowControl/>
      <w:autoSpaceDE w:val="0"/>
      <w:autoSpaceDN w:val="0"/>
      <w:adjustRightInd w:val="0"/>
      <w:spacing w:line="360" w:lineRule="auto"/>
      <w:jc w:val="center"/>
    </w:pPr>
    <w:rPr>
      <w:rFonts w:ascii="宋体" w:hAnsi="Times New Roman"/>
      <w:szCs w:val="20"/>
    </w:rPr>
  </w:style>
  <w:style w:type="paragraph" w:customStyle="1" w:styleId="tableheading">
    <w:name w:val="table heading"/>
    <w:basedOn w:val="a6"/>
    <w:autoRedefine/>
    <w:rsid w:val="000B06EA"/>
    <w:pPr>
      <w:widowControl/>
      <w:autoSpaceDE w:val="0"/>
      <w:autoSpaceDN w:val="0"/>
      <w:adjustRightInd w:val="0"/>
      <w:jc w:val="center"/>
    </w:pPr>
    <w:rPr>
      <w:rFonts w:ascii="Times New Roman" w:hAnsi="Times New Roman"/>
      <w:b/>
      <w:szCs w:val="20"/>
    </w:rPr>
  </w:style>
  <w:style w:type="paragraph" w:customStyle="1" w:styleId="tabletext">
    <w:name w:val="table text"/>
    <w:basedOn w:val="a6"/>
    <w:autoRedefine/>
    <w:rsid w:val="000B06EA"/>
    <w:pPr>
      <w:widowControl/>
      <w:tabs>
        <w:tab w:val="decimal" w:pos="0"/>
      </w:tabs>
      <w:autoSpaceDE w:val="0"/>
      <w:autoSpaceDN w:val="0"/>
      <w:adjustRightInd w:val="0"/>
    </w:pPr>
    <w:rPr>
      <w:rFonts w:ascii="Times New Roman" w:hAnsi="Times New Roman"/>
      <w:szCs w:val="20"/>
    </w:rPr>
  </w:style>
  <w:style w:type="paragraph" w:customStyle="1" w:styleId="tabletextoncover">
    <w:name w:val="table text on cover"/>
    <w:basedOn w:val="a6"/>
    <w:autoRedefine/>
    <w:rsid w:val="000B06EA"/>
    <w:pPr>
      <w:widowControl/>
      <w:autoSpaceDE w:val="0"/>
      <w:autoSpaceDN w:val="0"/>
      <w:adjustRightInd w:val="0"/>
      <w:jc w:val="center"/>
    </w:pPr>
    <w:rPr>
      <w:rFonts w:ascii="Times New Roman" w:hAnsi="Times New Roman"/>
      <w:b/>
      <w:sz w:val="24"/>
      <w:szCs w:val="20"/>
    </w:rPr>
  </w:style>
  <w:style w:type="paragraph" w:customStyle="1" w:styleId="textindentation">
    <w:name w:val="text indentation"/>
    <w:basedOn w:val="a6"/>
    <w:autoRedefine/>
    <w:rsid w:val="000B06EA"/>
    <w:pPr>
      <w:widowControl/>
      <w:autoSpaceDE w:val="0"/>
      <w:autoSpaceDN w:val="0"/>
      <w:adjustRightInd w:val="0"/>
      <w:spacing w:line="360" w:lineRule="auto"/>
      <w:ind w:left="1134"/>
      <w:jc w:val="both"/>
    </w:pPr>
    <w:rPr>
      <w:rFonts w:ascii="Times New Roman" w:hAnsi="Times New Roman"/>
      <w:szCs w:val="20"/>
    </w:rPr>
  </w:style>
  <w:style w:type="paragraph" w:customStyle="1" w:styleId="Char1">
    <w:name w:val="编写建议 Char"/>
    <w:basedOn w:val="a6"/>
    <w:link w:val="CharChar1"/>
    <w:autoRedefine/>
    <w:rsid w:val="000B06EA"/>
    <w:pPr>
      <w:autoSpaceDE w:val="0"/>
      <w:autoSpaceDN w:val="0"/>
      <w:adjustRightInd w:val="0"/>
      <w:ind w:firstLineChars="200" w:firstLine="420"/>
    </w:pPr>
    <w:rPr>
      <w:rFonts w:cs="Arial"/>
      <w:i/>
      <w:color w:val="0000FF"/>
    </w:rPr>
  </w:style>
  <w:style w:type="character" w:customStyle="1" w:styleId="CharChar1">
    <w:name w:val="编写建议 Char Char"/>
    <w:link w:val="Char1"/>
    <w:rsid w:val="000B06EA"/>
    <w:rPr>
      <w:rFonts w:ascii="Arial" w:eastAsia="宋体" w:hAnsi="Arial" w:cs="Arial"/>
      <w:i/>
      <w:color w:val="0000FF"/>
      <w:sz w:val="21"/>
      <w:szCs w:val="21"/>
      <w:lang w:val="en-US" w:eastAsia="zh-CN" w:bidi="ar-SA"/>
    </w:rPr>
  </w:style>
  <w:style w:type="paragraph" w:customStyle="1" w:styleId="abc">
    <w:name w:val="标题 abc"/>
    <w:basedOn w:val="a6"/>
    <w:rsid w:val="000B06EA"/>
    <w:pPr>
      <w:tabs>
        <w:tab w:val="num" w:pos="360"/>
      </w:tabs>
      <w:autoSpaceDE w:val="0"/>
      <w:autoSpaceDN w:val="0"/>
      <w:adjustRightInd w:val="0"/>
      <w:spacing w:beforeLines="50" w:before="50"/>
      <w:jc w:val="both"/>
    </w:pPr>
    <w:rPr>
      <w:rFonts w:ascii="Times New Roman" w:hAnsi="Times New Roman"/>
      <w:sz w:val="22"/>
      <w:szCs w:val="20"/>
    </w:rPr>
  </w:style>
  <w:style w:type="paragraph" w:customStyle="1" w:styleId="affe">
    <w:name w:val="点号"/>
    <w:basedOn w:val="a6"/>
    <w:rsid w:val="000B06EA"/>
    <w:pPr>
      <w:autoSpaceDE w:val="0"/>
      <w:autoSpaceDN w:val="0"/>
      <w:adjustRightInd w:val="0"/>
      <w:spacing w:beforeLines="50" w:before="50"/>
      <w:ind w:left="1231" w:hanging="284"/>
    </w:pPr>
    <w:rPr>
      <w:rFonts w:ascii="Times New Roman" w:hAnsi="Times New Roman"/>
      <w:szCs w:val="20"/>
    </w:rPr>
  </w:style>
  <w:style w:type="paragraph" w:customStyle="1" w:styleId="afff">
    <w:name w:val="参考资料清单+倾斜+蓝色"/>
    <w:basedOn w:val="a6"/>
    <w:autoRedefine/>
    <w:rsid w:val="000B06EA"/>
    <w:pPr>
      <w:autoSpaceDE w:val="0"/>
      <w:autoSpaceDN w:val="0"/>
      <w:adjustRightInd w:val="0"/>
      <w:spacing w:line="360" w:lineRule="auto"/>
      <w:jc w:val="both"/>
    </w:pPr>
    <w:rPr>
      <w:i/>
      <w:iCs/>
      <w:color w:val="0000FF"/>
    </w:rPr>
  </w:style>
  <w:style w:type="paragraph" w:customStyle="1" w:styleId="22">
    <w:name w:val="规程 标题2"/>
    <w:basedOn w:val="20"/>
    <w:rsid w:val="000B06EA"/>
    <w:pPr>
      <w:tabs>
        <w:tab w:val="clear" w:pos="576"/>
        <w:tab w:val="num" w:pos="774"/>
      </w:tabs>
      <w:autoSpaceDE w:val="0"/>
      <w:autoSpaceDN w:val="0"/>
      <w:ind w:left="774"/>
      <w:jc w:val="left"/>
    </w:pPr>
    <w:rPr>
      <w:rFonts w:ascii="Times New Roman" w:eastAsia="宋体" w:hAnsi="Times New Roman"/>
      <w:b/>
      <w:sz w:val="22"/>
    </w:rPr>
  </w:style>
  <w:style w:type="paragraph" w:customStyle="1" w:styleId="DefaultText0">
    <w:name w:val="Default Text"/>
    <w:basedOn w:val="a6"/>
    <w:rsid w:val="000B06EA"/>
    <w:pPr>
      <w:autoSpaceDE w:val="0"/>
      <w:autoSpaceDN w:val="0"/>
      <w:adjustRightInd w:val="0"/>
    </w:pPr>
    <w:rPr>
      <w:rFonts w:ascii="Times New Roman" w:hAnsi="Times New Roman"/>
      <w:sz w:val="24"/>
      <w:szCs w:val="24"/>
    </w:rPr>
  </w:style>
  <w:style w:type="paragraph" w:styleId="afff0">
    <w:name w:val="annotation subject"/>
    <w:basedOn w:val="aff1"/>
    <w:next w:val="aff1"/>
    <w:semiHidden/>
    <w:rsid w:val="000B06EA"/>
    <w:pPr>
      <w:autoSpaceDE w:val="0"/>
      <w:autoSpaceDN w:val="0"/>
      <w:adjustRightInd w:val="0"/>
    </w:pPr>
    <w:rPr>
      <w:rFonts w:ascii="Times New Roman" w:hAnsi="Times New Roman"/>
      <w:b/>
      <w:bCs/>
      <w:sz w:val="20"/>
      <w:szCs w:val="20"/>
    </w:rPr>
  </w:style>
  <w:style w:type="paragraph" w:customStyle="1" w:styleId="afff1">
    <w:name w:val="表目录"/>
    <w:basedOn w:val="10"/>
    <w:rsid w:val="000B06EA"/>
    <w:pPr>
      <w:tabs>
        <w:tab w:val="clear" w:pos="720"/>
        <w:tab w:val="clear" w:pos="9010"/>
        <w:tab w:val="left" w:pos="1134"/>
      </w:tabs>
      <w:autoSpaceDE w:val="0"/>
      <w:autoSpaceDN w:val="0"/>
      <w:adjustRightInd w:val="0"/>
      <w:jc w:val="both"/>
    </w:pPr>
    <w:rPr>
      <w:noProof/>
    </w:rPr>
  </w:style>
  <w:style w:type="paragraph" w:customStyle="1" w:styleId="CharCharCharCharChar">
    <w:name w:val="编写建议 Char Char Char Char Char"/>
    <w:basedOn w:val="a6"/>
    <w:link w:val="CharCharCharCharCharChar"/>
    <w:rsid w:val="000B06EA"/>
    <w:pPr>
      <w:keepNext/>
      <w:widowControl/>
      <w:autoSpaceDE w:val="0"/>
      <w:autoSpaceDN w:val="0"/>
      <w:adjustRightInd w:val="0"/>
      <w:spacing w:line="360" w:lineRule="auto"/>
      <w:ind w:left="1134"/>
      <w:jc w:val="both"/>
    </w:pPr>
    <w:rPr>
      <w:rFonts w:ascii="Times New Roman" w:hAnsi="Times New Roman" w:cs="Arial"/>
      <w:i/>
      <w:color w:val="0000FF"/>
    </w:rPr>
  </w:style>
  <w:style w:type="character" w:customStyle="1" w:styleId="CharCharCharCharCharChar">
    <w:name w:val="编写建议 Char Char Char Char Char Char"/>
    <w:link w:val="CharCharCharCharChar"/>
    <w:rsid w:val="000B06EA"/>
    <w:rPr>
      <w:rFonts w:eastAsia="宋体" w:cs="Arial"/>
      <w:i/>
      <w:color w:val="0000FF"/>
      <w:sz w:val="21"/>
      <w:szCs w:val="21"/>
      <w:lang w:val="en-US" w:eastAsia="zh-CN" w:bidi="ar-SA"/>
    </w:rPr>
  </w:style>
  <w:style w:type="character" w:customStyle="1" w:styleId="tw4winMark">
    <w:name w:val="tw4winMark"/>
    <w:rsid w:val="000B06EA"/>
    <w:rPr>
      <w:rFonts w:ascii="宋体-方正超大字符集" w:eastAsia="宋体-方正超大字符集" w:cs="宋体-方正超大字符集"/>
      <w:vanish/>
      <w:color w:val="800080"/>
      <w:vertAlign w:val="subscript"/>
    </w:rPr>
  </w:style>
  <w:style w:type="paragraph" w:customStyle="1" w:styleId="CharCharCharChar">
    <w:name w:val="默认段落字体 Char Char Char Char"/>
    <w:basedOn w:val="afc"/>
    <w:autoRedefine/>
    <w:rsid w:val="000B06EA"/>
    <w:pPr>
      <w:topLinePunct/>
      <w:adjustRightInd w:val="0"/>
      <w:spacing w:line="436" w:lineRule="exact"/>
      <w:ind w:left="357"/>
      <w:outlineLvl w:val="3"/>
    </w:pPr>
    <w:rPr>
      <w:rFonts w:ascii="Times New Roman" w:hAnsi="Times New Roman"/>
      <w:b/>
      <w:kern w:val="2"/>
      <w:sz w:val="24"/>
      <w:szCs w:val="24"/>
    </w:rPr>
  </w:style>
  <w:style w:type="paragraph" w:customStyle="1" w:styleId="ParaCharCharCharCharCharCharCharCharCharChar">
    <w:name w:val="默认段落字体 Para Char Char Char Char Char Char Char Char Char Char"/>
    <w:basedOn w:val="a6"/>
    <w:rsid w:val="000B06EA"/>
    <w:pPr>
      <w:jc w:val="both"/>
    </w:pPr>
    <w:rPr>
      <w:rFonts w:ascii="Tahoma" w:hAnsi="Tahoma"/>
      <w:kern w:val="2"/>
      <w:sz w:val="24"/>
      <w:szCs w:val="20"/>
    </w:rPr>
  </w:style>
  <w:style w:type="paragraph" w:customStyle="1" w:styleId="11">
    <w:name w:val="1"/>
    <w:basedOn w:val="a6"/>
    <w:semiHidden/>
    <w:rsid w:val="000B06EA"/>
    <w:pPr>
      <w:widowControl/>
      <w:jc w:val="both"/>
    </w:pPr>
    <w:rPr>
      <w:rFonts w:cs="Arial"/>
      <w:kern w:val="2"/>
      <w:szCs w:val="20"/>
    </w:rPr>
  </w:style>
  <w:style w:type="character" w:styleId="afff2">
    <w:name w:val="FollowedHyperlink"/>
    <w:rsid w:val="000B06EA"/>
    <w:rPr>
      <w:color w:val="800080"/>
      <w:u w:val="single"/>
    </w:rPr>
  </w:style>
  <w:style w:type="paragraph" w:customStyle="1" w:styleId="TAL">
    <w:name w:val="TAL"/>
    <w:basedOn w:val="a6"/>
    <w:rsid w:val="000B06EA"/>
    <w:pPr>
      <w:keepNext/>
      <w:keepLines/>
      <w:widowControl/>
      <w:overflowPunct w:val="0"/>
      <w:autoSpaceDE w:val="0"/>
      <w:autoSpaceDN w:val="0"/>
      <w:adjustRightInd w:val="0"/>
      <w:textAlignment w:val="baseline"/>
    </w:pPr>
    <w:rPr>
      <w:sz w:val="18"/>
      <w:szCs w:val="18"/>
      <w:lang w:val="en-GB" w:eastAsia="en-US"/>
    </w:rPr>
  </w:style>
  <w:style w:type="paragraph" w:customStyle="1" w:styleId="TAH">
    <w:name w:val="TAH"/>
    <w:basedOn w:val="a6"/>
    <w:rsid w:val="000B06EA"/>
    <w:pPr>
      <w:keepNext/>
      <w:keepLines/>
      <w:widowControl/>
      <w:overflowPunct w:val="0"/>
      <w:autoSpaceDE w:val="0"/>
      <w:autoSpaceDN w:val="0"/>
      <w:adjustRightInd w:val="0"/>
      <w:jc w:val="center"/>
      <w:textAlignment w:val="baseline"/>
    </w:pPr>
    <w:rPr>
      <w:b/>
      <w:sz w:val="18"/>
      <w:szCs w:val="18"/>
      <w:lang w:val="en-GB" w:eastAsia="en-US"/>
    </w:rPr>
  </w:style>
  <w:style w:type="table" w:customStyle="1" w:styleId="Table">
    <w:name w:val="Table"/>
    <w:basedOn w:val="af2"/>
    <w:rsid w:val="000B06EA"/>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CharCharCharChar0">
    <w:name w:val="表头样式 Char Char Char Char"/>
    <w:rsid w:val="000B06EA"/>
    <w:rPr>
      <w:rFonts w:ascii="Arial" w:eastAsia="宋体" w:hAnsi="Arial" w:cs="Arial"/>
      <w:b/>
      <w:kern w:val="2"/>
      <w:sz w:val="21"/>
      <w:szCs w:val="21"/>
      <w:lang w:val="en-US" w:eastAsia="zh-CN" w:bidi="ar-SA"/>
    </w:rPr>
  </w:style>
  <w:style w:type="paragraph" w:customStyle="1" w:styleId="FigureText">
    <w:name w:val="Figure Text"/>
    <w:rsid w:val="000B06EA"/>
    <w:pPr>
      <w:snapToGrid w:val="0"/>
      <w:jc w:val="both"/>
    </w:pPr>
    <w:rPr>
      <w:rFonts w:ascii="Arial" w:eastAsia="楷体_GB2312" w:hAnsi="Arial" w:cs="Arial"/>
      <w:noProof/>
      <w:sz w:val="18"/>
      <w:szCs w:val="18"/>
    </w:rPr>
  </w:style>
  <w:style w:type="paragraph" w:customStyle="1" w:styleId="ParaCharCharCharChar">
    <w:name w:val="默认段落字体 Para Char Char Char Char"/>
    <w:basedOn w:val="a6"/>
    <w:rsid w:val="000B06EA"/>
    <w:pPr>
      <w:jc w:val="both"/>
    </w:pPr>
    <w:rPr>
      <w:rFonts w:cs="Arial"/>
      <w:kern w:val="2"/>
      <w:sz w:val="20"/>
      <w:szCs w:val="20"/>
    </w:rPr>
  </w:style>
  <w:style w:type="paragraph" w:styleId="2">
    <w:name w:val="List Bullet 2"/>
    <w:basedOn w:val="a6"/>
    <w:rsid w:val="000B06EA"/>
    <w:pPr>
      <w:numPr>
        <w:numId w:val="13"/>
      </w:numPr>
      <w:autoSpaceDE w:val="0"/>
      <w:autoSpaceDN w:val="0"/>
      <w:adjustRightInd w:val="0"/>
    </w:pPr>
    <w:rPr>
      <w:rFonts w:ascii="Times New Roman" w:hAnsi="Times New Roman"/>
      <w:sz w:val="22"/>
      <w:szCs w:val="20"/>
    </w:rPr>
  </w:style>
  <w:style w:type="paragraph" w:styleId="afff3">
    <w:name w:val="Plain Text"/>
    <w:basedOn w:val="a6"/>
    <w:rsid w:val="000B06EA"/>
    <w:pPr>
      <w:widowControl/>
    </w:pPr>
    <w:rPr>
      <w:rFonts w:ascii="Courier New" w:hAnsi="Courier New" w:cs="Courier New"/>
      <w:sz w:val="20"/>
      <w:szCs w:val="20"/>
      <w:lang w:eastAsia="en-US"/>
    </w:rPr>
  </w:style>
  <w:style w:type="paragraph" w:customStyle="1" w:styleId="51">
    <w:name w:val="5"/>
    <w:basedOn w:val="a6"/>
    <w:semiHidden/>
    <w:rsid w:val="000B06EA"/>
    <w:pPr>
      <w:widowControl/>
      <w:jc w:val="both"/>
    </w:pPr>
    <w:rPr>
      <w:rFonts w:cs="Arial"/>
      <w:kern w:val="2"/>
      <w:szCs w:val="20"/>
    </w:rPr>
  </w:style>
  <w:style w:type="paragraph" w:customStyle="1" w:styleId="afff4">
    <w:name w:val="封面单位"/>
    <w:basedOn w:val="a6"/>
    <w:rsid w:val="00587126"/>
    <w:pPr>
      <w:jc w:val="center"/>
    </w:pPr>
    <w:rPr>
      <w:rFonts w:ascii="楷体_GB2312" w:eastAsia="楷体_GB2312" w:hAnsi="Times New Roman"/>
      <w:b/>
      <w:bCs/>
      <w:kern w:val="2"/>
      <w:sz w:val="32"/>
      <w:szCs w:val="20"/>
    </w:rPr>
  </w:style>
  <w:style w:type="character" w:customStyle="1" w:styleId="3Char">
    <w:name w:val="标题 3 Char"/>
    <w:rsid w:val="00587126"/>
    <w:rPr>
      <w:rFonts w:ascii="Arial" w:eastAsia="宋体" w:hAnsi="Arial" w:cs="Arial"/>
      <w:b/>
      <w:kern w:val="2"/>
      <w:sz w:val="24"/>
      <w:szCs w:val="24"/>
      <w:lang w:val="en-US" w:eastAsia="zh-CN" w:bidi="ar-SA"/>
    </w:rPr>
  </w:style>
  <w:style w:type="paragraph" w:customStyle="1" w:styleId="xl27">
    <w:name w:val="xl27"/>
    <w:basedOn w:val="a6"/>
    <w:rsid w:val="00587126"/>
    <w:pPr>
      <w:widowControl/>
      <w:pBdr>
        <w:bottom w:val="single" w:sz="4" w:space="0" w:color="auto"/>
        <w:right w:val="single" w:sz="4" w:space="0" w:color="auto"/>
      </w:pBdr>
      <w:spacing w:before="100" w:beforeAutospacing="1" w:after="100" w:afterAutospacing="1"/>
      <w:jc w:val="both"/>
      <w:textAlignment w:val="top"/>
    </w:pPr>
    <w:rPr>
      <w:rFonts w:ascii="Times New Roman" w:hAnsi="Times New Roman"/>
      <w:sz w:val="24"/>
      <w:szCs w:val="24"/>
    </w:rPr>
  </w:style>
  <w:style w:type="paragraph" w:styleId="afff5">
    <w:name w:val="Date"/>
    <w:basedOn w:val="a6"/>
    <w:next w:val="a6"/>
    <w:link w:val="Char2"/>
    <w:rsid w:val="00587126"/>
    <w:pPr>
      <w:jc w:val="both"/>
    </w:pPr>
    <w:rPr>
      <w:rFonts w:ascii="Times New Roman" w:hAnsi="Times New Roman"/>
      <w:kern w:val="2"/>
      <w:szCs w:val="20"/>
    </w:rPr>
  </w:style>
  <w:style w:type="paragraph" w:customStyle="1" w:styleId="TableText0">
    <w:name w:val="Table Text"/>
    <w:basedOn w:val="a6"/>
    <w:link w:val="TableTextChar"/>
    <w:rsid w:val="00587126"/>
    <w:pPr>
      <w:topLinePunct/>
      <w:adjustRightInd w:val="0"/>
      <w:snapToGrid w:val="0"/>
      <w:spacing w:before="80" w:after="80" w:line="240" w:lineRule="atLeast"/>
    </w:pPr>
    <w:rPr>
      <w:rFonts w:ascii="Times New Roman" w:hAnsi="Times New Roman" w:cs="Arial"/>
      <w:snapToGrid w:val="0"/>
    </w:rPr>
  </w:style>
  <w:style w:type="character" w:customStyle="1" w:styleId="TableTextChar">
    <w:name w:val="Table Text Char"/>
    <w:link w:val="TableText0"/>
    <w:rsid w:val="00587126"/>
    <w:rPr>
      <w:rFonts w:eastAsia="宋体" w:cs="Arial"/>
      <w:snapToGrid w:val="0"/>
      <w:sz w:val="21"/>
      <w:szCs w:val="21"/>
      <w:lang w:val="en-US" w:eastAsia="zh-CN" w:bidi="ar-SA"/>
    </w:rPr>
  </w:style>
  <w:style w:type="paragraph" w:customStyle="1" w:styleId="61">
    <w:name w:val="6"/>
    <w:basedOn w:val="a6"/>
    <w:semiHidden/>
    <w:rsid w:val="001E32A4"/>
    <w:pPr>
      <w:widowControl/>
      <w:jc w:val="both"/>
    </w:pPr>
    <w:rPr>
      <w:rFonts w:cs="Arial"/>
      <w:kern w:val="2"/>
      <w:szCs w:val="20"/>
    </w:rPr>
  </w:style>
  <w:style w:type="paragraph" w:customStyle="1" w:styleId="ParaCharCharChar1CharCharCharCharCharCharChar">
    <w:name w:val="默认段落字体 Para Char Char Char1 Char Char Char Char Char Char Char"/>
    <w:basedOn w:val="a6"/>
    <w:rsid w:val="00C551D6"/>
    <w:pPr>
      <w:keepNext/>
      <w:tabs>
        <w:tab w:val="num" w:pos="1134"/>
      </w:tabs>
      <w:autoSpaceDE w:val="0"/>
      <w:autoSpaceDN w:val="0"/>
      <w:adjustRightInd w:val="0"/>
      <w:ind w:hanging="312"/>
    </w:pPr>
    <w:rPr>
      <w:rFonts w:ascii="Times New Roman" w:hAnsi="Times New Roman"/>
      <w:kern w:val="2"/>
      <w:sz w:val="20"/>
      <w:szCs w:val="20"/>
    </w:rPr>
  </w:style>
  <w:style w:type="paragraph" w:customStyle="1" w:styleId="End">
    <w:name w:val="End"/>
    <w:basedOn w:val="a6"/>
    <w:rsid w:val="00FE53AB"/>
    <w:pPr>
      <w:widowControl/>
      <w:topLinePunct/>
      <w:adjustRightInd w:val="0"/>
      <w:snapToGrid w:val="0"/>
      <w:spacing w:before="160" w:after="400" w:line="240" w:lineRule="atLeast"/>
      <w:ind w:left="1701"/>
    </w:pPr>
    <w:rPr>
      <w:rFonts w:ascii="Times New Roman" w:hAnsi="Times New Roman" w:cs="Arial"/>
      <w:b/>
      <w:kern w:val="2"/>
    </w:rPr>
  </w:style>
  <w:style w:type="paragraph" w:customStyle="1" w:styleId="ParaCharCharCharCharCharCharCharCharChar">
    <w:name w:val="默认段落字体 Para Char Char Char Char Char Char Char Char Char"/>
    <w:basedOn w:val="a6"/>
    <w:rsid w:val="00FE53AB"/>
    <w:pPr>
      <w:jc w:val="both"/>
    </w:pPr>
    <w:rPr>
      <w:rFonts w:ascii="Tahoma" w:eastAsia="Times New Roman" w:hAnsi="Tahoma"/>
      <w:kern w:val="2"/>
      <w:sz w:val="24"/>
      <w:szCs w:val="20"/>
    </w:rPr>
  </w:style>
  <w:style w:type="paragraph" w:customStyle="1" w:styleId="afff6">
    <w:name w:val="正文（首行不缩进）"/>
    <w:basedOn w:val="a6"/>
    <w:rsid w:val="00E4010D"/>
    <w:pPr>
      <w:autoSpaceDE w:val="0"/>
      <w:autoSpaceDN w:val="0"/>
      <w:adjustRightInd w:val="0"/>
      <w:spacing w:line="360" w:lineRule="auto"/>
    </w:pPr>
    <w:rPr>
      <w:rFonts w:ascii="Times New Roman" w:hAnsi="Times New Roman"/>
      <w:snapToGrid w:val="0"/>
    </w:rPr>
  </w:style>
  <w:style w:type="paragraph" w:customStyle="1" w:styleId="WordPro0">
    <w:name w:val="正文首行缩进(WordPro)"/>
    <w:basedOn w:val="a6"/>
    <w:link w:val="WordProChar"/>
    <w:rsid w:val="000B3749"/>
    <w:pPr>
      <w:autoSpaceDE w:val="0"/>
      <w:autoSpaceDN w:val="0"/>
      <w:adjustRightInd w:val="0"/>
      <w:spacing w:before="105"/>
      <w:ind w:left="1134"/>
      <w:jc w:val="both"/>
    </w:pPr>
    <w:rPr>
      <w:rFonts w:ascii="Times New Roman" w:hAnsi="Times New Roman"/>
      <w:szCs w:val="20"/>
    </w:rPr>
  </w:style>
  <w:style w:type="character" w:customStyle="1" w:styleId="WordProChar">
    <w:name w:val="正文首行缩进(WordPro) Char"/>
    <w:link w:val="WordPro0"/>
    <w:rsid w:val="000B3749"/>
    <w:rPr>
      <w:rFonts w:eastAsia="宋体"/>
      <w:sz w:val="21"/>
      <w:lang w:val="en-US" w:eastAsia="zh-CN" w:bidi="ar-SA"/>
    </w:rPr>
  </w:style>
  <w:style w:type="character" w:customStyle="1" w:styleId="2Char">
    <w:name w:val="标题 2 Char"/>
    <w:aliases w:val="标题 2 Char Char Char,heading 2 Char,H2 Char,h:2 Char,h:2app Char,T2 Char,A Char,h2 Char,Header 2 Char,l2 Char,Level 2 Head Char,2 Char,节名 Char,Title2 Char,½ÚÃû Char,2nd level Char,Titre2 Char,sect 1.2 Char,Underrubrik1 Char,prop2 Char,o Char"/>
    <w:link w:val="20"/>
    <w:rsid w:val="001735DB"/>
    <w:rPr>
      <w:rFonts w:ascii="Arial" w:eastAsia="黑体" w:hAnsi="Arial"/>
      <w:sz w:val="24"/>
      <w:szCs w:val="24"/>
      <w:lang w:val="en-US" w:eastAsia="zh-CN" w:bidi="ar-SA"/>
    </w:rPr>
  </w:style>
  <w:style w:type="paragraph" w:customStyle="1" w:styleId="ParaCharCharCharCharCharCharCharCharChar1">
    <w:name w:val="默认段落字体 Para Char Char Char Char Char Char Char Char Char1"/>
    <w:basedOn w:val="a6"/>
    <w:semiHidden/>
    <w:rsid w:val="001735DB"/>
    <w:pPr>
      <w:widowControl/>
      <w:jc w:val="both"/>
    </w:pPr>
    <w:rPr>
      <w:rFonts w:cs="Arial"/>
      <w:kern w:val="2"/>
      <w:sz w:val="22"/>
      <w:szCs w:val="22"/>
      <w:lang w:eastAsia="en-US"/>
    </w:rPr>
  </w:style>
  <w:style w:type="paragraph" w:customStyle="1" w:styleId="TableDescription--F8">
    <w:name w:val="Table Description--F8"/>
    <w:next w:val="a6"/>
    <w:rsid w:val="001735DB"/>
    <w:pPr>
      <w:keepNext/>
      <w:snapToGrid w:val="0"/>
      <w:spacing w:before="160" w:after="80"/>
      <w:ind w:left="1701"/>
      <w:jc w:val="center"/>
    </w:pPr>
    <w:rPr>
      <w:rFonts w:ascii="Arial" w:eastAsia="黑体" w:hAnsi="Arial"/>
      <w:sz w:val="18"/>
    </w:rPr>
  </w:style>
  <w:style w:type="paragraph" w:customStyle="1" w:styleId="FigureDescription--F7">
    <w:name w:val="Figure Description--F7"/>
    <w:next w:val="a6"/>
    <w:rsid w:val="001735DB"/>
    <w:pPr>
      <w:snapToGrid w:val="0"/>
      <w:spacing w:before="80" w:after="320"/>
      <w:ind w:left="1701"/>
      <w:jc w:val="center"/>
    </w:pPr>
    <w:rPr>
      <w:rFonts w:ascii="Arial" w:eastAsia="黑体" w:hAnsi="Arial"/>
      <w:sz w:val="18"/>
    </w:rPr>
  </w:style>
  <w:style w:type="paragraph" w:customStyle="1" w:styleId="afff7">
    <w:name w:val="插图题注"/>
    <w:next w:val="a6"/>
    <w:rsid w:val="001735DB"/>
    <w:pPr>
      <w:spacing w:afterLines="100" w:after="240"/>
      <w:ind w:left="1089" w:hanging="369"/>
      <w:jc w:val="center"/>
    </w:pPr>
    <w:rPr>
      <w:rFonts w:ascii="Arial" w:hAnsi="Arial"/>
      <w:sz w:val="18"/>
      <w:szCs w:val="18"/>
    </w:rPr>
  </w:style>
  <w:style w:type="paragraph" w:styleId="afff8">
    <w:name w:val="Body Text"/>
    <w:basedOn w:val="a6"/>
    <w:rsid w:val="001735DB"/>
    <w:pPr>
      <w:spacing w:after="120"/>
    </w:pPr>
  </w:style>
  <w:style w:type="paragraph" w:styleId="afff9">
    <w:name w:val="Body Text First Indent"/>
    <w:aliases w:val="正文首行缩进1,正文首行缩进21,正文首行缩进 Char Char Char Char Char Char Char Char Char Char Char Char Char Char Char Char Char11 Char Char Char,正文首行缩进 Char1,正文首行缩进 Char Char,正文首行缩进 Char1 Char Char,正文首行缩进 Char Char Char Char,正文首行缩进4,正文首行缩进22"/>
    <w:basedOn w:val="a6"/>
    <w:link w:val="Char20"/>
    <w:rsid w:val="001735DB"/>
    <w:pPr>
      <w:autoSpaceDE w:val="0"/>
      <w:autoSpaceDN w:val="0"/>
      <w:adjustRightInd w:val="0"/>
      <w:ind w:leftChars="322" w:left="322" w:firstLineChars="128" w:firstLine="128"/>
    </w:pPr>
    <w:rPr>
      <w:rFonts w:ascii="Times New Roman" w:hAnsi="Times New Roman"/>
      <w:sz w:val="22"/>
      <w:szCs w:val="20"/>
    </w:rPr>
  </w:style>
  <w:style w:type="character" w:customStyle="1" w:styleId="Char20">
    <w:name w:val="正文首行缩进 Char2"/>
    <w:aliases w:val="正文首行缩进1 Char1,正文首行缩进21 Char1,正文首行缩进 Char Char Char Char Char Char Char Char Char Char Char Char Char Char Char Char Char11 Char Char Char Char1,正文首行缩进 Char1 Char1,正文首行缩进 Char Char Char1,正文首行缩进 Char1 Char Char Char1,正文首行缩进4 Char"/>
    <w:link w:val="afff9"/>
    <w:rsid w:val="001735DB"/>
    <w:rPr>
      <w:rFonts w:eastAsia="宋体"/>
      <w:sz w:val="22"/>
      <w:lang w:val="en-US" w:eastAsia="zh-CN" w:bidi="ar-SA"/>
    </w:rPr>
  </w:style>
  <w:style w:type="paragraph" w:customStyle="1" w:styleId="WordProCharChar">
    <w:name w:val="正文首行缩进(WordPro) Char Char"/>
    <w:basedOn w:val="a6"/>
    <w:link w:val="WordProCharCharChar"/>
    <w:rsid w:val="001735DB"/>
    <w:pPr>
      <w:keepNext/>
      <w:widowControl/>
      <w:autoSpaceDE w:val="0"/>
      <w:autoSpaceDN w:val="0"/>
      <w:adjustRightInd w:val="0"/>
      <w:spacing w:before="105"/>
      <w:ind w:left="1134"/>
    </w:pPr>
    <w:rPr>
      <w:rFonts w:ascii="Times New Roman" w:hAnsi="Times New Roman"/>
      <w:szCs w:val="20"/>
    </w:rPr>
  </w:style>
  <w:style w:type="character" w:customStyle="1" w:styleId="WordProCharCharChar">
    <w:name w:val="正文首行缩进(WordPro) Char Char Char"/>
    <w:link w:val="WordProCharChar"/>
    <w:rsid w:val="001735DB"/>
    <w:rPr>
      <w:rFonts w:eastAsia="宋体"/>
      <w:sz w:val="21"/>
      <w:lang w:val="en-US" w:eastAsia="zh-CN" w:bidi="ar-SA"/>
    </w:rPr>
  </w:style>
  <w:style w:type="character" w:customStyle="1" w:styleId="1Char">
    <w:name w:val="正文首行缩进1 Char"/>
    <w:aliases w:val="正文首行缩进21 Char,正文首行缩进 Char Char Char Char Char Char Char Char Char Char Char Char Char Char Char Char Char11 Char Char Char Char,正文首行缩进 Char1 Char,正文首行缩进 Char Char Char,正文首行缩进 Char1 Char Char Char,正文首行缩进 Char Char Char Char Char"/>
    <w:rsid w:val="001735DB"/>
    <w:rPr>
      <w:rFonts w:ascii="Arial" w:eastAsia="宋体" w:hAnsi="Arial"/>
      <w:sz w:val="21"/>
      <w:szCs w:val="21"/>
      <w:lang w:val="en-US" w:eastAsia="zh-CN" w:bidi="ar-SA"/>
    </w:rPr>
  </w:style>
  <w:style w:type="paragraph" w:customStyle="1" w:styleId="afffa">
    <w:name w:val="正文 + 两端对齐"/>
    <w:aliases w:val="首行缩进:  3 字符"/>
    <w:basedOn w:val="afff3"/>
    <w:rsid w:val="001735DB"/>
    <w:pPr>
      <w:tabs>
        <w:tab w:val="left" w:pos="360"/>
      </w:tabs>
      <w:ind w:leftChars="-327" w:left="-719" w:firstLineChars="253" w:firstLine="610"/>
    </w:pPr>
    <w:rPr>
      <w:rFonts w:ascii="Times New Roman" w:eastAsia="MS Mincho" w:hAnsi="Times New Roman" w:cs="Times New Roman"/>
      <w:b/>
      <w:bCs/>
      <w:sz w:val="24"/>
    </w:rPr>
  </w:style>
  <w:style w:type="paragraph" w:customStyle="1" w:styleId="CharCharCharChar1Char5Char1CharCharChar">
    <w:name w:val="Char Char Char Char1 Char5 Char1 Char Char Char"/>
    <w:aliases w:val=" Char Char Char Char Char Char Char Char Char Char Char Cha Char Char Char1 Char Char Char5 Char Char Char1 Char, Char Char Char Char1 Char51 Char Char Char Char Char Char Char Char"/>
    <w:basedOn w:val="afc"/>
    <w:autoRedefine/>
    <w:rsid w:val="001735DB"/>
    <w:pPr>
      <w:adjustRightInd w:val="0"/>
      <w:spacing w:line="436" w:lineRule="exact"/>
      <w:ind w:left="357"/>
      <w:outlineLvl w:val="3"/>
    </w:pPr>
    <w:rPr>
      <w:rFonts w:ascii="Tahoma" w:hAnsi="Tahoma"/>
      <w:b/>
      <w:kern w:val="2"/>
    </w:rPr>
  </w:style>
  <w:style w:type="paragraph" w:customStyle="1" w:styleId="CharCharCharCharCharCharCharChar">
    <w:name w:val="表格文本 Char Char Char Char Char Char Char Char"/>
    <w:basedOn w:val="a6"/>
    <w:link w:val="CharCharCharCharCharCharCharCharChar"/>
    <w:rsid w:val="001735DB"/>
    <w:pPr>
      <w:keepNext/>
      <w:tabs>
        <w:tab w:val="decimal" w:pos="0"/>
      </w:tabs>
      <w:autoSpaceDE w:val="0"/>
      <w:autoSpaceDN w:val="0"/>
      <w:adjustRightInd w:val="0"/>
    </w:pPr>
    <w:rPr>
      <w:noProof/>
    </w:rPr>
  </w:style>
  <w:style w:type="character" w:customStyle="1" w:styleId="CharCharCharCharCharCharCharCharChar">
    <w:name w:val="表格文本 Char Char Char Char Char Char Char Char Char"/>
    <w:link w:val="CharCharCharCharCharCharCharChar"/>
    <w:rsid w:val="001735DB"/>
    <w:rPr>
      <w:rFonts w:ascii="Arial" w:eastAsia="宋体" w:hAnsi="Arial"/>
      <w:noProof/>
      <w:sz w:val="21"/>
      <w:szCs w:val="21"/>
      <w:lang w:val="en-US" w:eastAsia="zh-CN" w:bidi="ar-SA"/>
    </w:rPr>
  </w:style>
  <w:style w:type="character" w:customStyle="1" w:styleId="Char3Char">
    <w:name w:val="正文首行缩进 Char3 Char"/>
    <w:aliases w:val="正文首行缩进 Char2 Char Char,正文首行缩进2 Char Char Char Char Char Char Char Char Char Char Char,正文首行缩进42 Char Char Char Char Char Char Char Char Char Char Char,正文首行缩进222 Char Char Char Char Char Char Char Char Char Char Char,正文首行缩进 Char2 Char1"/>
    <w:rsid w:val="001735DB"/>
    <w:rPr>
      <w:rFonts w:ascii="Arial" w:eastAsia="宋体" w:hAnsi="Arial"/>
      <w:sz w:val="21"/>
      <w:szCs w:val="21"/>
      <w:lang w:val="en-US" w:eastAsia="zh-CN" w:bidi="ar-SA"/>
    </w:rPr>
  </w:style>
  <w:style w:type="paragraph" w:customStyle="1" w:styleId="TableHeading0">
    <w:name w:val="Table Heading"/>
    <w:basedOn w:val="a6"/>
    <w:link w:val="TableHeadingChar"/>
    <w:rsid w:val="001735DB"/>
    <w:pPr>
      <w:keepNext/>
      <w:topLinePunct/>
      <w:adjustRightInd w:val="0"/>
      <w:snapToGrid w:val="0"/>
      <w:spacing w:before="80" w:after="80" w:line="240" w:lineRule="atLeast"/>
    </w:pPr>
    <w:rPr>
      <w:rFonts w:ascii="Book Antiqua" w:eastAsia="黑体" w:hAnsi="Book Antiqua" w:cs="Book Antiqua"/>
      <w:bCs/>
      <w:snapToGrid w:val="0"/>
    </w:rPr>
  </w:style>
  <w:style w:type="character" w:customStyle="1" w:styleId="TableHeadingChar">
    <w:name w:val="Table Heading Char"/>
    <w:link w:val="TableHeading0"/>
    <w:rsid w:val="001735DB"/>
    <w:rPr>
      <w:rFonts w:ascii="Book Antiqua" w:eastAsia="黑体" w:hAnsi="Book Antiqua" w:cs="Book Antiqua"/>
      <w:bCs/>
      <w:snapToGrid w:val="0"/>
      <w:sz w:val="21"/>
      <w:szCs w:val="21"/>
      <w:lang w:val="en-US" w:eastAsia="zh-CN" w:bidi="ar-SA"/>
    </w:rPr>
  </w:style>
  <w:style w:type="paragraph" w:styleId="afffb">
    <w:name w:val="Normal Indent"/>
    <w:aliases w:val="正文（首行缩进两字）,表正文,正文非缩进,正文对齐,特点,四号,标题4,ALT+Z,水上软件,段1,Alt+X,mr正文缩进,缩进,正文（首行缩进两字） Char Char Char Char,正文（首行缩进两字） Char Char,正文（首行缩进两字） Char Char Char Char Char Char Char,正文（首行缩进两字） Char Char Char,正文缩进 Char,正文非缩进 Char,首行缩进,PI,正文文字首行缩进,正文不缩进,正文（缩进1）,正文（首行缩"/>
    <w:basedOn w:val="a6"/>
    <w:link w:val="Char10"/>
    <w:rsid w:val="001735DB"/>
    <w:pPr>
      <w:ind w:firstLineChars="200" w:firstLine="420"/>
    </w:pPr>
  </w:style>
  <w:style w:type="character" w:customStyle="1" w:styleId="afffc">
    <w:name w:val="样式一"/>
    <w:rsid w:val="001735DB"/>
    <w:rPr>
      <w:rFonts w:ascii="宋体" w:hAnsi="宋体"/>
      <w:b/>
      <w:bCs/>
      <w:color w:val="000000"/>
      <w:sz w:val="36"/>
    </w:rPr>
  </w:style>
  <w:style w:type="character" w:customStyle="1" w:styleId="afffd">
    <w:name w:val="样式二"/>
    <w:basedOn w:val="afffc"/>
    <w:rsid w:val="001735DB"/>
    <w:rPr>
      <w:rFonts w:ascii="宋体" w:hAnsi="宋体"/>
      <w:b/>
      <w:bCs/>
      <w:color w:val="000000"/>
      <w:sz w:val="36"/>
    </w:rPr>
  </w:style>
  <w:style w:type="paragraph" w:customStyle="1" w:styleId="afffe">
    <w:name w:val="摘要"/>
    <w:basedOn w:val="afff8"/>
    <w:rsid w:val="001735DB"/>
    <w:pPr>
      <w:spacing w:after="0" w:line="360" w:lineRule="auto"/>
      <w:ind w:left="822" w:hanging="822"/>
    </w:pPr>
  </w:style>
  <w:style w:type="paragraph" w:customStyle="1" w:styleId="affff">
    <w:name w:val="段"/>
    <w:rsid w:val="001735DB"/>
    <w:pPr>
      <w:autoSpaceDE w:val="0"/>
      <w:autoSpaceDN w:val="0"/>
      <w:ind w:firstLineChars="200" w:firstLine="200"/>
      <w:jc w:val="both"/>
    </w:pPr>
    <w:rPr>
      <w:rFonts w:ascii="宋体"/>
      <w:noProof/>
      <w:sz w:val="21"/>
    </w:rPr>
  </w:style>
  <w:style w:type="paragraph" w:customStyle="1" w:styleId="ParaCharCharCharCharCharCharCharCharCharCharCharCharCharChar">
    <w:name w:val="默认段落字体 Para Char Char Char Char Char Char Char Char Char Char Char Char Char Char"/>
    <w:next w:val="a6"/>
    <w:rsid w:val="001735DB"/>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CharCharChar1CharCharChar">
    <w:name w:val="Char Char Char1 Char Char Char"/>
    <w:basedOn w:val="a6"/>
    <w:rsid w:val="001735DB"/>
    <w:pPr>
      <w:jc w:val="both"/>
    </w:pPr>
    <w:rPr>
      <w:rFonts w:cs="Arial"/>
      <w:kern w:val="2"/>
      <w:szCs w:val="24"/>
    </w:rPr>
  </w:style>
  <w:style w:type="paragraph" w:customStyle="1" w:styleId="ParaCharCharCharCharCharChar1CharCharChar">
    <w:name w:val="默认段落字体 Para Char Char Char Char Char Char1 Char Char Char"/>
    <w:aliases w:val="默认段落字体 Para Char Char Char Char Char Char Char Char Char Char Char Char Char Char Char Char Char Char Char Char Char Char,默认段落字体 Para Char Char Char Char Char Char1 Char Char Char Char"/>
    <w:basedOn w:val="a6"/>
    <w:rsid w:val="001735DB"/>
    <w:pPr>
      <w:jc w:val="both"/>
    </w:pPr>
    <w:rPr>
      <w:rFonts w:ascii="Dotum" w:hAnsi="Dotum" w:cs="Arial"/>
    </w:rPr>
  </w:style>
  <w:style w:type="paragraph" w:customStyle="1" w:styleId="CharCharCharCharCharChar1CharCharCharChar0">
    <w:name w:val="Char Char Char Char Char Char1 Char Char Char Char"/>
    <w:basedOn w:val="a6"/>
    <w:autoRedefine/>
    <w:rsid w:val="001735DB"/>
    <w:pPr>
      <w:spacing w:line="360" w:lineRule="auto"/>
      <w:ind w:firstLineChars="200" w:firstLine="200"/>
      <w:jc w:val="both"/>
    </w:pPr>
    <w:rPr>
      <w:rFonts w:ascii="Times New Roman" w:hAnsi="Times New Roman"/>
      <w:szCs w:val="20"/>
    </w:rPr>
  </w:style>
  <w:style w:type="paragraph" w:customStyle="1" w:styleId="CharChar1Char">
    <w:name w:val="Char Char1 Char"/>
    <w:basedOn w:val="a6"/>
    <w:autoRedefine/>
    <w:rsid w:val="001735DB"/>
    <w:pPr>
      <w:jc w:val="both"/>
    </w:pPr>
    <w:rPr>
      <w:rFonts w:ascii="Times New Roman" w:hAnsi="Times New Roman"/>
      <w:kern w:val="2"/>
      <w:sz w:val="24"/>
      <w:szCs w:val="24"/>
    </w:rPr>
  </w:style>
  <w:style w:type="paragraph" w:customStyle="1" w:styleId="a4">
    <w:name w:val="基线点缩进"/>
    <w:basedOn w:val="a6"/>
    <w:rsid w:val="001735DB"/>
    <w:pPr>
      <w:numPr>
        <w:numId w:val="14"/>
      </w:numPr>
      <w:tabs>
        <w:tab w:val="clear" w:pos="1474"/>
        <w:tab w:val="num" w:pos="1080"/>
      </w:tabs>
      <w:autoSpaceDE w:val="0"/>
      <w:autoSpaceDN w:val="0"/>
      <w:adjustRightInd w:val="0"/>
      <w:spacing w:beforeLines="25" w:before="25" w:afterLines="25" w:after="25"/>
      <w:ind w:left="1080" w:hanging="228"/>
      <w:jc w:val="both"/>
    </w:pPr>
    <w:rPr>
      <w:rFonts w:cs="Arial"/>
    </w:rPr>
  </w:style>
  <w:style w:type="character" w:customStyle="1" w:styleId="TableTextChar1">
    <w:name w:val="Table Text Char1"/>
    <w:rsid w:val="001735DB"/>
    <w:rPr>
      <w:rFonts w:ascii="Arial" w:hAnsi="Arial"/>
      <w:sz w:val="18"/>
      <w:lang w:val="en-US" w:eastAsia="zh-CN" w:bidi="ar-SA"/>
    </w:rPr>
  </w:style>
  <w:style w:type="paragraph" w:customStyle="1" w:styleId="NotesHeading">
    <w:name w:val="Notes Heading"/>
    <w:next w:val="a6"/>
    <w:rsid w:val="001735DB"/>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2Char1">
    <w:name w:val="标题 2 Char1"/>
    <w:rsid w:val="001735DB"/>
    <w:rPr>
      <w:rFonts w:ascii="Arial" w:eastAsia="黑体" w:hAnsi="Arial" w:cs="Arial"/>
      <w:sz w:val="30"/>
      <w:szCs w:val="30"/>
      <w:lang w:val="en-US" w:eastAsia="zh-CN" w:bidi="ar-SA"/>
    </w:rPr>
  </w:style>
  <w:style w:type="character" w:customStyle="1" w:styleId="4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rsid w:val="001735DB"/>
    <w:rPr>
      <w:rFonts w:ascii="Arial" w:eastAsia="宋体" w:hAnsi="Arial"/>
      <w:sz w:val="21"/>
      <w:szCs w:val="21"/>
      <w:lang w:val="en-US" w:eastAsia="zh-CN" w:bidi="ar-SA"/>
    </w:rPr>
  </w:style>
  <w:style w:type="paragraph" w:customStyle="1" w:styleId="affff0">
    <w:name w:val="备注"/>
    <w:basedOn w:val="a6"/>
    <w:rsid w:val="001735DB"/>
    <w:pPr>
      <w:pBdr>
        <w:top w:val="single" w:sz="4" w:space="1" w:color="auto"/>
        <w:bottom w:val="single" w:sz="4" w:space="1" w:color="auto"/>
      </w:pBdr>
      <w:shd w:val="clear" w:color="auto" w:fill="F3F3F3"/>
      <w:autoSpaceDE w:val="0"/>
      <w:autoSpaceDN w:val="0"/>
      <w:adjustRightInd w:val="0"/>
      <w:ind w:leftChars="171" w:left="359"/>
    </w:pPr>
    <w:rPr>
      <w:rFonts w:ascii="华文楷体" w:eastAsia="华文楷体" w:hAnsi="华文楷体"/>
    </w:rPr>
  </w:style>
  <w:style w:type="character" w:customStyle="1" w:styleId="2CharCharChar1">
    <w:name w:val="标题 2 Char Char Char1"/>
    <w:aliases w:val="标题 2 Char Char2,标题 2 Char Char Char Char Char,标题 2 Char1 Char,标题 2 Char Char Char Char Char1"/>
    <w:rsid w:val="001735DB"/>
    <w:rPr>
      <w:rFonts w:ascii="Arial" w:eastAsia="黑体" w:hAnsi="Arial"/>
      <w:sz w:val="24"/>
      <w:szCs w:val="24"/>
      <w:lang w:val="en-US" w:eastAsia="zh-CN" w:bidi="ar-SA"/>
    </w:rPr>
  </w:style>
  <w:style w:type="paragraph" w:customStyle="1" w:styleId="Figure">
    <w:name w:val="Figure"/>
    <w:basedOn w:val="a6"/>
    <w:next w:val="a6"/>
    <w:rsid w:val="001735DB"/>
    <w:pPr>
      <w:keepNext/>
      <w:widowControl/>
      <w:topLinePunct/>
      <w:adjustRightInd w:val="0"/>
      <w:snapToGrid w:val="0"/>
      <w:spacing w:before="160" w:after="160" w:line="240" w:lineRule="atLeast"/>
      <w:ind w:left="1701"/>
    </w:pPr>
    <w:rPr>
      <w:rFonts w:ascii="Times New Roman" w:hAnsi="Times New Roman" w:cs="Arial"/>
      <w:kern w:val="2"/>
    </w:rPr>
  </w:style>
  <w:style w:type="paragraph" w:customStyle="1" w:styleId="ItemList0">
    <w:name w:val="Item List"/>
    <w:link w:val="ItemListChar"/>
    <w:rsid w:val="001735DB"/>
    <w:pPr>
      <w:tabs>
        <w:tab w:val="num" w:pos="1065"/>
      </w:tabs>
      <w:adjustRightInd w:val="0"/>
      <w:snapToGrid w:val="0"/>
      <w:spacing w:before="80" w:after="80" w:line="240" w:lineRule="atLeast"/>
      <w:ind w:left="1065" w:hanging="435"/>
    </w:pPr>
    <w:rPr>
      <w:rFonts w:cs="Arial"/>
      <w:kern w:val="2"/>
      <w:sz w:val="21"/>
      <w:szCs w:val="21"/>
    </w:rPr>
  </w:style>
  <w:style w:type="character" w:customStyle="1" w:styleId="ItemListChar">
    <w:name w:val="Item List Char"/>
    <w:link w:val="ItemList0"/>
    <w:rsid w:val="001735DB"/>
    <w:rPr>
      <w:rFonts w:eastAsia="宋体" w:cs="Arial"/>
      <w:kern w:val="2"/>
      <w:sz w:val="21"/>
      <w:szCs w:val="21"/>
      <w:lang w:val="en-US" w:eastAsia="zh-CN" w:bidi="ar-SA"/>
    </w:rPr>
  </w:style>
  <w:style w:type="paragraph" w:customStyle="1" w:styleId="ItemListText">
    <w:name w:val="Item List Text"/>
    <w:rsid w:val="001735DB"/>
    <w:pPr>
      <w:adjustRightInd w:val="0"/>
      <w:snapToGrid w:val="0"/>
      <w:spacing w:before="80" w:after="80" w:line="240" w:lineRule="atLeast"/>
      <w:ind w:left="2126"/>
    </w:pPr>
    <w:rPr>
      <w:kern w:val="2"/>
      <w:sz w:val="21"/>
      <w:szCs w:val="21"/>
    </w:rPr>
  </w:style>
  <w:style w:type="paragraph" w:customStyle="1" w:styleId="SubItemList">
    <w:name w:val="Sub Item List"/>
    <w:basedOn w:val="a6"/>
    <w:rsid w:val="001735DB"/>
    <w:pPr>
      <w:widowControl/>
      <w:tabs>
        <w:tab w:val="num" w:pos="1652"/>
      </w:tabs>
      <w:topLinePunct/>
      <w:adjustRightInd w:val="0"/>
      <w:snapToGrid w:val="0"/>
      <w:spacing w:before="80" w:after="80" w:line="240" w:lineRule="atLeast"/>
      <w:ind w:left="1652" w:hanging="360"/>
    </w:pPr>
    <w:rPr>
      <w:rFonts w:ascii="Times New Roman" w:hAnsi="Times New Roman" w:cs="Arial"/>
      <w:kern w:val="2"/>
    </w:rPr>
  </w:style>
  <w:style w:type="paragraph" w:customStyle="1" w:styleId="FigureDescription">
    <w:name w:val="Figure Description"/>
    <w:next w:val="Figure"/>
    <w:rsid w:val="001735DB"/>
    <w:pPr>
      <w:keepNext/>
      <w:numPr>
        <w:numId w:val="15"/>
      </w:numPr>
      <w:tabs>
        <w:tab w:val="clear" w:pos="2409"/>
      </w:tabs>
      <w:adjustRightInd w:val="0"/>
      <w:snapToGrid w:val="0"/>
      <w:spacing w:before="320" w:after="80" w:line="240" w:lineRule="atLeast"/>
      <w:ind w:left="1701" w:firstLine="0"/>
      <w:outlineLvl w:val="7"/>
    </w:pPr>
    <w:rPr>
      <w:rFonts w:eastAsia="黑体" w:cs="Arial"/>
      <w:spacing w:val="-4"/>
      <w:kern w:val="2"/>
      <w:sz w:val="21"/>
      <w:szCs w:val="21"/>
    </w:rPr>
  </w:style>
  <w:style w:type="paragraph" w:customStyle="1" w:styleId="SubItemListText">
    <w:name w:val="Sub Item List Text"/>
    <w:rsid w:val="001735DB"/>
    <w:pPr>
      <w:adjustRightInd w:val="0"/>
      <w:snapToGrid w:val="0"/>
      <w:spacing w:before="80" w:after="80" w:line="240" w:lineRule="atLeast"/>
      <w:ind w:left="2410"/>
    </w:pPr>
    <w:rPr>
      <w:kern w:val="2"/>
      <w:sz w:val="21"/>
      <w:szCs w:val="21"/>
    </w:rPr>
  </w:style>
  <w:style w:type="paragraph" w:customStyle="1" w:styleId="a10">
    <w:name w:val="样式a1"/>
    <w:basedOn w:val="a6"/>
    <w:autoRedefine/>
    <w:rsid w:val="001735DB"/>
    <w:pPr>
      <w:tabs>
        <w:tab w:val="num" w:pos="420"/>
      </w:tabs>
      <w:spacing w:before="120" w:after="120"/>
      <w:ind w:left="420" w:hanging="420"/>
      <w:jc w:val="both"/>
    </w:pPr>
    <w:rPr>
      <w:rFonts w:ascii="楷体_GB2312" w:hAnsi="Times New Roman"/>
      <w:kern w:val="2"/>
      <w:sz w:val="24"/>
      <w:szCs w:val="20"/>
    </w:rPr>
  </w:style>
  <w:style w:type="paragraph" w:customStyle="1" w:styleId="ParaCharCharCharCharCharChar1CharCharCharCharChar">
    <w:name w:val="默认段落字体 Para Char Char Char Char Char Char1 Char Char Char Char Char"/>
    <w:aliases w:val="默认段落字体 Para Char Char Char Char Char Char Char Char Char Char Char Char Char Char Char Char Char Char Char Char Char Char Char Char Char"/>
    <w:basedOn w:val="a6"/>
    <w:rsid w:val="001735DB"/>
    <w:pPr>
      <w:jc w:val="both"/>
    </w:pPr>
    <w:rPr>
      <w:rFonts w:ascii="Dotum" w:hAnsi="Dotum" w:cs="Arial"/>
    </w:rPr>
  </w:style>
  <w:style w:type="paragraph" w:styleId="affff1">
    <w:name w:val="Normal (Web)"/>
    <w:basedOn w:val="a6"/>
    <w:rsid w:val="001735DB"/>
    <w:pPr>
      <w:widowControl/>
      <w:spacing w:before="100" w:beforeAutospacing="1" w:after="100" w:afterAutospacing="1"/>
    </w:pPr>
    <w:rPr>
      <w:rFonts w:ascii="宋体" w:hAnsi="宋体" w:cs="宋体"/>
      <w:sz w:val="24"/>
      <w:szCs w:val="24"/>
    </w:rPr>
  </w:style>
  <w:style w:type="paragraph" w:customStyle="1" w:styleId="notesheading0">
    <w:name w:val="notesheading"/>
    <w:basedOn w:val="a6"/>
    <w:rsid w:val="001735DB"/>
    <w:pPr>
      <w:widowControl/>
      <w:spacing w:before="100" w:beforeAutospacing="1" w:after="100" w:afterAutospacing="1"/>
    </w:pPr>
    <w:rPr>
      <w:rFonts w:ascii="宋体" w:hAnsi="宋体" w:cs="宋体"/>
      <w:sz w:val="24"/>
      <w:szCs w:val="24"/>
    </w:rPr>
  </w:style>
  <w:style w:type="paragraph" w:customStyle="1" w:styleId="notestext">
    <w:name w:val="notestext"/>
    <w:basedOn w:val="a6"/>
    <w:rsid w:val="001735DB"/>
    <w:pPr>
      <w:widowControl/>
      <w:spacing w:before="100" w:beforeAutospacing="1" w:after="100" w:afterAutospacing="1"/>
    </w:pPr>
    <w:rPr>
      <w:rFonts w:ascii="宋体" w:hAnsi="宋体" w:cs="宋体"/>
      <w:sz w:val="24"/>
      <w:szCs w:val="24"/>
    </w:rPr>
  </w:style>
  <w:style w:type="paragraph" w:customStyle="1" w:styleId="NotesTextList">
    <w:name w:val="Notes Text List"/>
    <w:rsid w:val="001735DB"/>
    <w:pPr>
      <w:keepNext/>
      <w:keepLines/>
      <w:pBdr>
        <w:bottom w:val="single" w:sz="8" w:space="5" w:color="auto"/>
      </w:pBdr>
      <w:tabs>
        <w:tab w:val="num" w:pos="1620"/>
      </w:tabs>
      <w:ind w:left="1620" w:hanging="360"/>
    </w:pPr>
    <w:rPr>
      <w:rFonts w:ascii="Arial" w:eastAsia="楷体_GB2312" w:hAnsi="Arial" w:cs="Arial"/>
      <w:noProof/>
      <w:sz w:val="21"/>
      <w:szCs w:val="21"/>
    </w:rPr>
  </w:style>
  <w:style w:type="paragraph" w:customStyle="1" w:styleId="ParaCharCharCharCharCharCharChar">
    <w:name w:val="默认段落字体 Para Char Char Char Char Char Char Char"/>
    <w:basedOn w:val="afc"/>
    <w:autoRedefine/>
    <w:rsid w:val="001735DB"/>
    <w:pPr>
      <w:numPr>
        <w:numId w:val="16"/>
      </w:numPr>
      <w:tabs>
        <w:tab w:val="clear" w:pos="1418"/>
      </w:tabs>
      <w:adjustRightInd w:val="0"/>
      <w:spacing w:line="436" w:lineRule="exact"/>
      <w:ind w:left="357" w:firstLine="0"/>
      <w:outlineLvl w:val="3"/>
    </w:pPr>
    <w:rPr>
      <w:rFonts w:ascii="Tahoma" w:hAnsi="Tahoma"/>
      <w:b/>
      <w:kern w:val="2"/>
    </w:rPr>
  </w:style>
  <w:style w:type="character" w:customStyle="1" w:styleId="Char3">
    <w:name w:val="正文首行缩进 Char"/>
    <w:rsid w:val="001735DB"/>
    <w:rPr>
      <w:rFonts w:eastAsia="宋体"/>
      <w:sz w:val="21"/>
      <w:lang w:val="en-US" w:eastAsia="zh-CN" w:bidi="ar-SA"/>
    </w:rPr>
  </w:style>
  <w:style w:type="paragraph" w:styleId="affff2">
    <w:name w:val="Body Text Indent"/>
    <w:basedOn w:val="a6"/>
    <w:rsid w:val="001735DB"/>
    <w:pPr>
      <w:autoSpaceDE w:val="0"/>
      <w:autoSpaceDN w:val="0"/>
      <w:adjustRightInd w:val="0"/>
      <w:spacing w:after="120" w:line="360" w:lineRule="auto"/>
      <w:ind w:leftChars="200" w:left="420"/>
    </w:pPr>
    <w:rPr>
      <w:rFonts w:ascii="Times New Roman" w:hAnsi="Times New Roman"/>
      <w:snapToGrid w:val="0"/>
    </w:rPr>
  </w:style>
  <w:style w:type="paragraph" w:customStyle="1" w:styleId="Arial151">
    <w:name w:val="样式 Arial 小四 行距: 1.5 倍行距1"/>
    <w:basedOn w:val="afffb"/>
    <w:rsid w:val="001735DB"/>
    <w:pPr>
      <w:spacing w:line="360" w:lineRule="auto"/>
      <w:jc w:val="both"/>
    </w:pPr>
    <w:rPr>
      <w:rFonts w:cs="宋体"/>
      <w:kern w:val="1"/>
      <w:sz w:val="24"/>
      <w:szCs w:val="20"/>
    </w:rPr>
  </w:style>
  <w:style w:type="character" w:customStyle="1" w:styleId="CharChar2">
    <w:name w:val="表格文本 Char Char"/>
    <w:rsid w:val="001735DB"/>
    <w:rPr>
      <w:rFonts w:eastAsia="宋体"/>
      <w:snapToGrid w:val="0"/>
      <w:sz w:val="21"/>
      <w:szCs w:val="21"/>
      <w:lang w:val="en-US" w:eastAsia="zh-CN" w:bidi="ar-SA"/>
    </w:rPr>
  </w:style>
  <w:style w:type="paragraph" w:customStyle="1" w:styleId="WordPro1">
    <w:name w:val="表格文本(WordPro)"/>
    <w:basedOn w:val="a6"/>
    <w:rsid w:val="001735DB"/>
    <w:pPr>
      <w:widowControl/>
      <w:tabs>
        <w:tab w:val="decimal" w:pos="0"/>
      </w:tabs>
      <w:overflowPunct w:val="0"/>
      <w:autoSpaceDE w:val="0"/>
      <w:autoSpaceDN w:val="0"/>
      <w:adjustRightInd w:val="0"/>
      <w:textAlignment w:val="baseline"/>
    </w:pPr>
    <w:rPr>
      <w:rFonts w:ascii="Times New Roman" w:hAnsi="Times New Roman"/>
      <w:szCs w:val="20"/>
    </w:rPr>
  </w:style>
  <w:style w:type="paragraph" w:customStyle="1" w:styleId="WordPro2">
    <w:name w:val="页眉密级样式(WordPro)"/>
    <w:basedOn w:val="a6"/>
    <w:rsid w:val="001735DB"/>
    <w:pPr>
      <w:widowControl/>
      <w:overflowPunct w:val="0"/>
      <w:autoSpaceDE w:val="0"/>
      <w:autoSpaceDN w:val="0"/>
      <w:adjustRightInd w:val="0"/>
      <w:jc w:val="right"/>
      <w:textAlignment w:val="baseline"/>
    </w:pPr>
    <w:rPr>
      <w:rFonts w:ascii="Times New Roman" w:hAnsi="Times New Roman"/>
      <w:sz w:val="18"/>
      <w:szCs w:val="20"/>
    </w:rPr>
  </w:style>
  <w:style w:type="paragraph" w:customStyle="1" w:styleId="ItemListinTable">
    <w:name w:val="Item List in Table"/>
    <w:basedOn w:val="a6"/>
    <w:link w:val="ItemListinTableChar"/>
    <w:rsid w:val="001735DB"/>
    <w:pPr>
      <w:widowControl/>
      <w:numPr>
        <w:numId w:val="17"/>
      </w:numPr>
      <w:topLinePunct/>
      <w:adjustRightInd w:val="0"/>
      <w:snapToGrid w:val="0"/>
      <w:spacing w:before="80" w:after="80" w:line="240" w:lineRule="atLeast"/>
    </w:pPr>
    <w:rPr>
      <w:rFonts w:ascii="Times New Roman" w:hAnsi="Times New Roman" w:cs="Arial"/>
    </w:rPr>
  </w:style>
  <w:style w:type="character" w:customStyle="1" w:styleId="ItemListinTableChar">
    <w:name w:val="Item List in Table Char"/>
    <w:link w:val="ItemListinTable"/>
    <w:rsid w:val="001735DB"/>
    <w:rPr>
      <w:rFonts w:eastAsia="宋体" w:cs="Arial"/>
      <w:sz w:val="21"/>
      <w:szCs w:val="21"/>
      <w:lang w:val="en-US" w:eastAsia="zh-CN" w:bidi="ar-SA"/>
    </w:rPr>
  </w:style>
  <w:style w:type="table" w:styleId="affff3">
    <w:name w:val="Table Professional"/>
    <w:basedOn w:val="a8"/>
    <w:rsid w:val="001735DB"/>
    <w:pPr>
      <w:widowControl w:val="0"/>
      <w:autoSpaceDE w:val="0"/>
      <w:autoSpaceDN w:val="0"/>
      <w:adjustRightInd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1CharChar">
    <w:name w:val="Char1 Char Char"/>
    <w:basedOn w:val="a6"/>
    <w:rsid w:val="001735DB"/>
    <w:pPr>
      <w:jc w:val="both"/>
    </w:pPr>
    <w:rPr>
      <w:rFonts w:ascii="Tahoma" w:hAnsi="Tahoma"/>
      <w:kern w:val="2"/>
      <w:sz w:val="24"/>
      <w:szCs w:val="20"/>
    </w:rPr>
  </w:style>
  <w:style w:type="paragraph" w:customStyle="1" w:styleId="CharCharCharChar1">
    <w:name w:val="Char Char Char Char"/>
    <w:basedOn w:val="a6"/>
    <w:rsid w:val="007961EB"/>
    <w:pPr>
      <w:jc w:val="both"/>
    </w:pPr>
    <w:rPr>
      <w:rFonts w:ascii="Tahoma" w:hAnsi="Tahoma"/>
      <w:kern w:val="2"/>
      <w:sz w:val="24"/>
      <w:szCs w:val="20"/>
    </w:rPr>
  </w:style>
  <w:style w:type="paragraph" w:customStyle="1" w:styleId="Char11">
    <w:name w:val="Char1"/>
    <w:basedOn w:val="a6"/>
    <w:rsid w:val="001735DB"/>
    <w:pPr>
      <w:jc w:val="both"/>
    </w:pPr>
    <w:rPr>
      <w:rFonts w:cs="Arial"/>
      <w:kern w:val="2"/>
      <w:szCs w:val="24"/>
    </w:rPr>
  </w:style>
  <w:style w:type="paragraph" w:customStyle="1" w:styleId="BlockLabel">
    <w:name w:val="Block Label"/>
    <w:basedOn w:val="a6"/>
    <w:next w:val="a6"/>
    <w:rsid w:val="001735DB"/>
    <w:pPr>
      <w:keepNext/>
      <w:keepLines/>
      <w:widowControl/>
      <w:topLinePunct/>
      <w:adjustRightInd w:val="0"/>
      <w:snapToGrid w:val="0"/>
      <w:spacing w:before="300" w:after="80" w:line="240" w:lineRule="atLeast"/>
      <w:outlineLvl w:val="3"/>
    </w:pPr>
    <w:rPr>
      <w:rFonts w:ascii="Book Antiqua" w:eastAsia="黑体" w:hAnsi="Book Antiqua" w:cs="Book Antiqua"/>
      <w:bCs/>
      <w:sz w:val="26"/>
      <w:szCs w:val="26"/>
    </w:rPr>
  </w:style>
  <w:style w:type="paragraph" w:customStyle="1" w:styleId="ItemStep">
    <w:name w:val="Item Step"/>
    <w:rsid w:val="001735DB"/>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6"/>
    <w:rsid w:val="001735DB"/>
    <w:pPr>
      <w:widowControl/>
      <w:tabs>
        <w:tab w:val="num" w:pos="1701"/>
      </w:tabs>
      <w:topLinePunct/>
      <w:adjustRightInd w:val="0"/>
      <w:snapToGrid w:val="0"/>
      <w:spacing w:before="160" w:after="160" w:line="240" w:lineRule="atLeast"/>
      <w:ind w:left="1701" w:hanging="159"/>
      <w:outlineLvl w:val="5"/>
    </w:pPr>
    <w:rPr>
      <w:rFonts w:ascii="Times New Roman" w:hAnsi="Times New Roman" w:cs="Arial"/>
      <w:snapToGrid w:val="0"/>
    </w:rPr>
  </w:style>
  <w:style w:type="paragraph" w:customStyle="1" w:styleId="TableDescription0">
    <w:name w:val="Table Description"/>
    <w:basedOn w:val="a6"/>
    <w:next w:val="a6"/>
    <w:link w:val="TableDescriptionChar"/>
    <w:rsid w:val="001735DB"/>
    <w:pPr>
      <w:keepNext/>
      <w:widowControl/>
      <w:topLinePunct/>
      <w:adjustRightInd w:val="0"/>
      <w:snapToGrid w:val="0"/>
      <w:spacing w:before="320" w:after="80" w:line="240" w:lineRule="atLeast"/>
      <w:ind w:left="1701"/>
      <w:outlineLvl w:val="7"/>
    </w:pPr>
    <w:rPr>
      <w:rFonts w:ascii="Times New Roman" w:eastAsia="黑体" w:hAnsi="Times New Roman" w:cs="Arial"/>
      <w:spacing w:val="-4"/>
      <w:kern w:val="2"/>
    </w:rPr>
  </w:style>
  <w:style w:type="character" w:customStyle="1" w:styleId="TableDescriptionChar">
    <w:name w:val="Table Description Char"/>
    <w:link w:val="TableDescription0"/>
    <w:rsid w:val="001735DB"/>
    <w:rPr>
      <w:rFonts w:eastAsia="黑体" w:cs="Arial"/>
      <w:spacing w:val="-4"/>
      <w:kern w:val="2"/>
      <w:sz w:val="21"/>
      <w:szCs w:val="21"/>
      <w:lang w:val="en-US" w:eastAsia="zh-CN" w:bidi="ar-SA"/>
    </w:rPr>
  </w:style>
  <w:style w:type="paragraph" w:customStyle="1" w:styleId="ParaCharCharChar1Char">
    <w:name w:val="默认段落字体 Para Char Char Char1 Char"/>
    <w:basedOn w:val="a6"/>
    <w:semiHidden/>
    <w:rsid w:val="001735DB"/>
    <w:pPr>
      <w:widowControl/>
      <w:jc w:val="both"/>
    </w:pPr>
    <w:rPr>
      <w:rFonts w:cs="Arial"/>
      <w:kern w:val="2"/>
      <w:sz w:val="22"/>
      <w:szCs w:val="22"/>
      <w:lang w:eastAsia="en-US"/>
    </w:rPr>
  </w:style>
  <w:style w:type="table" w:customStyle="1" w:styleId="12">
    <w:name w:val="网格型1"/>
    <w:basedOn w:val="a8"/>
    <w:next w:val="af2"/>
    <w:rsid w:val="001735DB"/>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标题3"/>
    <w:basedOn w:val="a6"/>
    <w:autoRedefine/>
    <w:rsid w:val="00E0559D"/>
    <w:pPr>
      <w:jc w:val="both"/>
    </w:pPr>
    <w:rPr>
      <w:rFonts w:eastAsia="黑体" w:cs="Arial"/>
      <w:kern w:val="2"/>
    </w:rPr>
  </w:style>
  <w:style w:type="paragraph" w:customStyle="1" w:styleId="3heading3CharCharCharheading3CharCharheading3C">
    <w:name w:val="样式 标题 3heading 3CharChar Charheading 3 Char Charheading 3 C..."/>
    <w:basedOn w:val="3"/>
    <w:next w:val="a6"/>
    <w:rsid w:val="007961EB"/>
    <w:pPr>
      <w:keepLines w:val="0"/>
      <w:widowControl/>
      <w:tabs>
        <w:tab w:val="num" w:pos="918"/>
      </w:tabs>
      <w:autoSpaceDE w:val="0"/>
      <w:autoSpaceDN w:val="0"/>
      <w:spacing w:before="240" w:after="240" w:line="240" w:lineRule="auto"/>
      <w:ind w:left="918"/>
      <w:jc w:val="left"/>
    </w:pPr>
    <w:rPr>
      <w:rFonts w:ascii="Times New Roman" w:eastAsia="宋体" w:hAnsi="Times New Roman"/>
      <w:bCs w:val="0"/>
      <w:color w:val="000000"/>
      <w:kern w:val="0"/>
      <w:sz w:val="22"/>
      <w:szCs w:val="24"/>
    </w:rPr>
  </w:style>
  <w:style w:type="paragraph" w:customStyle="1" w:styleId="CharCharCharCharCharCharCharCharCharCharCharCharCharCharCharCharCharChar">
    <w:name w:val="Char Char Char Char Char Char Char Char Char Char Char Char Char Char Char Char Char Char"/>
    <w:basedOn w:val="a6"/>
    <w:rsid w:val="006E2047"/>
    <w:pPr>
      <w:keepNext/>
      <w:tabs>
        <w:tab w:val="num" w:pos="2940"/>
      </w:tabs>
      <w:autoSpaceDE w:val="0"/>
      <w:autoSpaceDN w:val="0"/>
      <w:adjustRightInd w:val="0"/>
      <w:ind w:hanging="420"/>
    </w:pPr>
    <w:rPr>
      <w:rFonts w:ascii="Times New Roman" w:hAnsi="Times New Roman"/>
      <w:kern w:val="2"/>
      <w:sz w:val="20"/>
      <w:szCs w:val="20"/>
    </w:rPr>
  </w:style>
  <w:style w:type="paragraph" w:customStyle="1" w:styleId="affff4">
    <w:name w:val="章节标题"/>
    <w:basedOn w:val="a6"/>
    <w:rsid w:val="005A7A07"/>
    <w:pPr>
      <w:tabs>
        <w:tab w:val="left" w:pos="0"/>
      </w:tabs>
      <w:autoSpaceDE w:val="0"/>
      <w:autoSpaceDN w:val="0"/>
      <w:adjustRightInd w:val="0"/>
      <w:spacing w:before="300" w:after="300"/>
      <w:jc w:val="center"/>
    </w:pPr>
    <w:rPr>
      <w:rFonts w:eastAsia="黑体" w:cs="Arial"/>
      <w:sz w:val="30"/>
      <w:szCs w:val="20"/>
    </w:rPr>
  </w:style>
  <w:style w:type="paragraph" w:customStyle="1" w:styleId="affff5">
    <w:name w:val="图号去除自动编号"/>
    <w:basedOn w:val="a6"/>
    <w:rsid w:val="005A7A07"/>
    <w:pPr>
      <w:autoSpaceDE w:val="0"/>
      <w:autoSpaceDN w:val="0"/>
      <w:adjustRightInd w:val="0"/>
      <w:spacing w:before="105" w:line="360" w:lineRule="auto"/>
      <w:ind w:firstLine="425"/>
      <w:jc w:val="center"/>
    </w:pPr>
    <w:rPr>
      <w:rFonts w:ascii="Times New Roman" w:hAnsi="Times New Roman"/>
      <w:szCs w:val="20"/>
    </w:rPr>
  </w:style>
  <w:style w:type="paragraph" w:customStyle="1" w:styleId="affff6">
    <w:name w:val="项目符号"/>
    <w:basedOn w:val="a6"/>
    <w:rsid w:val="005A7A07"/>
    <w:pPr>
      <w:autoSpaceDE w:val="0"/>
      <w:autoSpaceDN w:val="0"/>
      <w:adjustRightInd w:val="0"/>
      <w:spacing w:line="360" w:lineRule="auto"/>
    </w:pPr>
    <w:rPr>
      <w:rFonts w:ascii="Times New Roman" w:hAnsi="Times New Roman"/>
      <w:szCs w:val="20"/>
    </w:rPr>
  </w:style>
  <w:style w:type="paragraph" w:customStyle="1" w:styleId="2heading2">
    <w:name w:val="样式 标题 2heading 2 + 非加粗"/>
    <w:basedOn w:val="20"/>
    <w:rsid w:val="005A7A07"/>
    <w:pPr>
      <w:keepNext w:val="0"/>
      <w:numPr>
        <w:ilvl w:val="0"/>
        <w:numId w:val="0"/>
      </w:numPr>
      <w:autoSpaceDE w:val="0"/>
      <w:autoSpaceDN w:val="0"/>
      <w:adjustRightInd w:val="0"/>
      <w:spacing w:before="120" w:after="0"/>
      <w:jc w:val="left"/>
    </w:pPr>
    <w:rPr>
      <w:rFonts w:ascii="Times New Roman" w:eastAsia="宋体" w:hAnsi="Times New Roman"/>
      <w:sz w:val="22"/>
      <w:szCs w:val="20"/>
    </w:rPr>
  </w:style>
  <w:style w:type="paragraph" w:customStyle="1" w:styleId="affff7">
    <w:name w:val="样式 参考资料清单 + 倾斜 蓝色"/>
    <w:basedOn w:val="aff6"/>
    <w:rsid w:val="005A7A07"/>
    <w:pPr>
      <w:tabs>
        <w:tab w:val="clear" w:pos="840"/>
        <w:tab w:val="num" w:pos="425"/>
      </w:tabs>
    </w:pPr>
    <w:rPr>
      <w:iCs/>
      <w:color w:val="000000"/>
    </w:rPr>
  </w:style>
  <w:style w:type="paragraph" w:customStyle="1" w:styleId="045">
    <w:name w:val="样式 摘要 + 左侧:  0.45 厘米"/>
    <w:basedOn w:val="afffe"/>
    <w:rsid w:val="005A7A07"/>
    <w:pPr>
      <w:widowControl/>
      <w:tabs>
        <w:tab w:val="left" w:pos="907"/>
      </w:tabs>
      <w:autoSpaceDE w:val="0"/>
      <w:autoSpaceDN w:val="0"/>
      <w:adjustRightInd w:val="0"/>
      <w:ind w:left="879" w:hanging="879"/>
      <w:jc w:val="both"/>
    </w:pPr>
    <w:rPr>
      <w:rFonts w:cs="宋体"/>
      <w:b/>
    </w:rPr>
  </w:style>
  <w:style w:type="paragraph" w:customStyle="1" w:styleId="CharChar10">
    <w:name w:val="Char Char1"/>
    <w:basedOn w:val="a6"/>
    <w:rsid w:val="005A7A07"/>
    <w:pPr>
      <w:jc w:val="both"/>
    </w:pPr>
    <w:rPr>
      <w:rFonts w:cs="Arial"/>
      <w:kern w:val="2"/>
      <w:szCs w:val="24"/>
    </w:rPr>
  </w:style>
  <w:style w:type="paragraph" w:customStyle="1" w:styleId="ParaCharCharCharCharCharCharChar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Char Char Char Char Char Char Char"/>
    <w:basedOn w:val="afc"/>
    <w:autoRedefine/>
    <w:rsid w:val="005A7A07"/>
    <w:pPr>
      <w:adjustRightInd w:val="0"/>
      <w:spacing w:line="436" w:lineRule="exact"/>
      <w:ind w:left="357"/>
      <w:outlineLvl w:val="3"/>
    </w:pPr>
    <w:rPr>
      <w:rFonts w:ascii="Tahoma" w:hAnsi="Tahoma"/>
      <w:b/>
      <w:kern w:val="2"/>
      <w:sz w:val="24"/>
      <w:szCs w:val="24"/>
    </w:rPr>
  </w:style>
  <w:style w:type="paragraph" w:styleId="affff8">
    <w:name w:val="caption"/>
    <w:basedOn w:val="a6"/>
    <w:next w:val="a6"/>
    <w:qFormat/>
    <w:rsid w:val="005A7A07"/>
    <w:pPr>
      <w:autoSpaceDE w:val="0"/>
      <w:autoSpaceDN w:val="0"/>
      <w:adjustRightInd w:val="0"/>
    </w:pPr>
    <w:rPr>
      <w:rFonts w:eastAsia="黑体" w:cs="Arial"/>
      <w:sz w:val="20"/>
      <w:szCs w:val="20"/>
    </w:rPr>
  </w:style>
  <w:style w:type="paragraph" w:styleId="z-">
    <w:name w:val="HTML Bottom of Form"/>
    <w:basedOn w:val="a6"/>
    <w:next w:val="a6"/>
    <w:hidden/>
    <w:rsid w:val="005A7A07"/>
    <w:pPr>
      <w:pBdr>
        <w:top w:val="single" w:sz="6" w:space="1" w:color="auto"/>
      </w:pBdr>
      <w:autoSpaceDE w:val="0"/>
      <w:autoSpaceDN w:val="0"/>
      <w:adjustRightInd w:val="0"/>
      <w:jc w:val="center"/>
    </w:pPr>
    <w:rPr>
      <w:rFonts w:cs="Arial"/>
      <w:vanish/>
      <w:sz w:val="16"/>
      <w:szCs w:val="16"/>
    </w:rPr>
  </w:style>
  <w:style w:type="paragraph" w:styleId="z-0">
    <w:name w:val="HTML Top of Form"/>
    <w:basedOn w:val="a6"/>
    <w:next w:val="a6"/>
    <w:hidden/>
    <w:rsid w:val="005A7A07"/>
    <w:pPr>
      <w:pBdr>
        <w:bottom w:val="single" w:sz="6" w:space="1" w:color="auto"/>
      </w:pBdr>
      <w:autoSpaceDE w:val="0"/>
      <w:autoSpaceDN w:val="0"/>
      <w:adjustRightInd w:val="0"/>
      <w:jc w:val="center"/>
    </w:pPr>
    <w:rPr>
      <w:rFonts w:cs="Arial"/>
      <w:vanish/>
      <w:sz w:val="16"/>
      <w:szCs w:val="16"/>
    </w:rPr>
  </w:style>
  <w:style w:type="paragraph" w:customStyle="1" w:styleId="ParaCharCharCharCharCharCharCharCharCharCharCharCharCharCharCharChar">
    <w:name w:val="默认段落字体 Para Char Char Char Char Char Char Char Char Char Char Char Char Char Char Char Char"/>
    <w:basedOn w:val="afc"/>
    <w:autoRedefine/>
    <w:rsid w:val="00A81744"/>
    <w:pPr>
      <w:adjustRightInd w:val="0"/>
      <w:spacing w:line="436" w:lineRule="exact"/>
      <w:ind w:left="357"/>
      <w:outlineLvl w:val="3"/>
    </w:pPr>
    <w:rPr>
      <w:rFonts w:ascii="Tahoma" w:hAnsi="Tahoma"/>
      <w:b/>
      <w:kern w:val="2"/>
    </w:rPr>
  </w:style>
  <w:style w:type="paragraph" w:customStyle="1" w:styleId="WordProCharCharCharCharChar">
    <w:name w:val="正文首行缩进(WordPro) Char Char Char Char Char"/>
    <w:basedOn w:val="a6"/>
    <w:link w:val="WordProCharCharCharCharCharChar1"/>
    <w:rsid w:val="00ED792A"/>
    <w:pPr>
      <w:autoSpaceDE w:val="0"/>
      <w:autoSpaceDN w:val="0"/>
      <w:adjustRightInd w:val="0"/>
      <w:spacing w:before="105"/>
      <w:ind w:left="1134"/>
      <w:jc w:val="both"/>
    </w:pPr>
    <w:rPr>
      <w:rFonts w:ascii="Times New Roman" w:hAnsi="Times New Roman"/>
      <w:szCs w:val="20"/>
    </w:rPr>
  </w:style>
  <w:style w:type="character" w:customStyle="1" w:styleId="WordProCharCharCharCharCharChar1">
    <w:name w:val="正文首行缩进(WordPro) Char Char Char Char Char Char1"/>
    <w:link w:val="WordProCharCharCharCharChar"/>
    <w:rsid w:val="00ED792A"/>
    <w:rPr>
      <w:rFonts w:eastAsia="宋体"/>
      <w:sz w:val="21"/>
      <w:lang w:val="en-US" w:eastAsia="zh-CN" w:bidi="ar-SA"/>
    </w:rPr>
  </w:style>
  <w:style w:type="paragraph" w:customStyle="1" w:styleId="ParaChar">
    <w:name w:val="默认段落字体 Para Char"/>
    <w:aliases w:val="Char Char1 Char Char, Char Char1 Char Char"/>
    <w:basedOn w:val="a6"/>
    <w:semiHidden/>
    <w:rsid w:val="00F33CEE"/>
    <w:pPr>
      <w:widowControl/>
      <w:jc w:val="both"/>
    </w:pPr>
    <w:rPr>
      <w:rFonts w:cs="Arial"/>
      <w:kern w:val="2"/>
      <w:szCs w:val="20"/>
    </w:rPr>
  </w:style>
  <w:style w:type="character" w:customStyle="1" w:styleId="Char2">
    <w:name w:val="日期 Char"/>
    <w:link w:val="afff5"/>
    <w:rsid w:val="004E0432"/>
    <w:rPr>
      <w:rFonts w:eastAsia="宋体"/>
      <w:kern w:val="2"/>
      <w:sz w:val="21"/>
      <w:lang w:val="en-US" w:eastAsia="zh-CN" w:bidi="ar-SA"/>
    </w:rPr>
  </w:style>
  <w:style w:type="paragraph" w:customStyle="1" w:styleId="affff9">
    <w:name w:val="表格正文"/>
    <w:basedOn w:val="a6"/>
    <w:rsid w:val="004E0432"/>
    <w:pPr>
      <w:widowControl/>
      <w:kinsoku w:val="0"/>
      <w:wordWrap w:val="0"/>
      <w:overflowPunct w:val="0"/>
      <w:autoSpaceDE w:val="0"/>
      <w:autoSpaceDN w:val="0"/>
      <w:adjustRightInd w:val="0"/>
      <w:spacing w:before="60" w:after="60"/>
      <w:textAlignment w:val="baseline"/>
    </w:pPr>
    <w:rPr>
      <w:rFonts w:ascii="Tahoma" w:hAnsi="Tahoma"/>
      <w:szCs w:val="20"/>
    </w:rPr>
  </w:style>
  <w:style w:type="paragraph" w:customStyle="1" w:styleId="Char1CharCharCharChar1CharChar">
    <w:name w:val="Char1 Char Char Char Char1 Char Char"/>
    <w:basedOn w:val="a6"/>
    <w:rsid w:val="006B5EE7"/>
    <w:pPr>
      <w:jc w:val="both"/>
    </w:pPr>
    <w:rPr>
      <w:rFonts w:ascii="Tahoma" w:hAnsi="Tahoma"/>
      <w:kern w:val="2"/>
      <w:sz w:val="24"/>
      <w:szCs w:val="20"/>
    </w:rPr>
  </w:style>
  <w:style w:type="character" w:customStyle="1" w:styleId="CharCharCharCharCharCharChar1">
    <w:name w:val="正文首行缩进 Char Char Char Char Char Char Char1"/>
    <w:aliases w:val="正文首行缩进 Char Char Char Char Char Char Char Char Char Char Char1,正文首行缩进 Char Char Char Char Char Char Char Char Char Char1,正文首行缩进2 Char1,正文首行缩进 Char1 Char2 Char1,正文首行缩进 Char Char Char2 Char Char Char1"/>
    <w:rsid w:val="005F34BE"/>
    <w:rPr>
      <w:rFonts w:ascii="Arial" w:eastAsia="宋体" w:hAnsi="Arial"/>
      <w:sz w:val="21"/>
      <w:szCs w:val="21"/>
      <w:lang w:val="en-US" w:eastAsia="zh-CN" w:bidi="ar-SA"/>
    </w:rPr>
  </w:style>
  <w:style w:type="character" w:customStyle="1" w:styleId="2CharCharCharChar">
    <w:name w:val="标题 2 Char Char Char Char"/>
    <w:rsid w:val="00715376"/>
    <w:rPr>
      <w:rFonts w:ascii="Arial" w:eastAsia="黑体" w:hAnsi="Arial"/>
      <w:sz w:val="24"/>
      <w:szCs w:val="24"/>
      <w:lang w:val="en-US" w:eastAsia="zh-CN" w:bidi="ar-SA"/>
    </w:rPr>
  </w:style>
  <w:style w:type="paragraph" w:customStyle="1" w:styleId="NotesTextlist0">
    <w:name w:val="Notes Text list"/>
    <w:rsid w:val="003C0D2E"/>
    <w:pPr>
      <w:pBdr>
        <w:bottom w:val="single" w:sz="8" w:space="5" w:color="auto"/>
      </w:pBdr>
      <w:tabs>
        <w:tab w:val="num" w:pos="1418"/>
      </w:tabs>
      <w:ind w:left="1418" w:hanging="284"/>
    </w:pPr>
    <w:rPr>
      <w:rFonts w:ascii="Arial" w:eastAsia="楷体_GB2312" w:hAnsi="Arial" w:cs="Arial"/>
      <w:noProof/>
      <w:color w:val="000000"/>
      <w:sz w:val="21"/>
      <w:szCs w:val="21"/>
    </w:rPr>
  </w:style>
  <w:style w:type="character" w:customStyle="1" w:styleId="trans">
    <w:name w:val="trans"/>
    <w:basedOn w:val="a7"/>
    <w:rsid w:val="00F46B51"/>
  </w:style>
  <w:style w:type="paragraph" w:customStyle="1" w:styleId="CharCharCharCharCharChar1CharCharCharChar">
    <w:name w:val="Char Char Char Char Char Char1 Char Char Char Char"/>
    <w:basedOn w:val="a6"/>
    <w:autoRedefine/>
    <w:rsid w:val="00217344"/>
    <w:pPr>
      <w:numPr>
        <w:numId w:val="20"/>
      </w:numPr>
      <w:spacing w:line="360" w:lineRule="auto"/>
      <w:jc w:val="both"/>
    </w:pPr>
    <w:rPr>
      <w:rFonts w:ascii="Times New Roman" w:hAnsi="Times New Roman"/>
      <w:szCs w:val="20"/>
    </w:rPr>
  </w:style>
  <w:style w:type="numbering" w:customStyle="1" w:styleId="a5">
    <w:name w:val="样式 项目符号 五号"/>
    <w:basedOn w:val="a9"/>
    <w:rsid w:val="00217344"/>
    <w:pPr>
      <w:numPr>
        <w:numId w:val="19"/>
      </w:numPr>
    </w:pPr>
  </w:style>
  <w:style w:type="paragraph" w:customStyle="1" w:styleId="tabletext1">
    <w:name w:val="tabletext"/>
    <w:basedOn w:val="a6"/>
    <w:rsid w:val="000C5725"/>
    <w:pPr>
      <w:widowControl/>
      <w:spacing w:before="100" w:beforeAutospacing="1" w:after="100" w:afterAutospacing="1"/>
    </w:pPr>
    <w:rPr>
      <w:rFonts w:ascii="宋体" w:hAnsi="宋体" w:cs="宋体"/>
      <w:sz w:val="24"/>
      <w:szCs w:val="24"/>
    </w:rPr>
  </w:style>
  <w:style w:type="paragraph" w:customStyle="1" w:styleId="affffa">
    <w:name w:val="a"/>
    <w:basedOn w:val="a6"/>
    <w:rsid w:val="000C5725"/>
    <w:pPr>
      <w:widowControl/>
      <w:spacing w:before="100" w:beforeAutospacing="1" w:after="100" w:afterAutospacing="1"/>
    </w:pPr>
    <w:rPr>
      <w:rFonts w:ascii="宋体" w:hAnsi="宋体" w:cs="宋体"/>
      <w:sz w:val="24"/>
      <w:szCs w:val="24"/>
    </w:rPr>
  </w:style>
  <w:style w:type="paragraph" w:customStyle="1" w:styleId="CharCharCharCharCharCharCharCharCharCharCharCharCharCharChar2CharCharChar1Char">
    <w:name w:val="Char Char Char Char Char Char Char Char Char Char Char Char Char Char Char2 Char Char Char1 Char"/>
    <w:basedOn w:val="a6"/>
    <w:semiHidden/>
    <w:rsid w:val="00CD34AF"/>
    <w:pPr>
      <w:widowControl/>
      <w:jc w:val="both"/>
    </w:pPr>
    <w:rPr>
      <w:rFonts w:cs="Arial"/>
      <w:kern w:val="2"/>
      <w:szCs w:val="20"/>
    </w:rPr>
  </w:style>
  <w:style w:type="paragraph" w:customStyle="1" w:styleId="Char4">
    <w:name w:val="计费规范编写 正文 Char"/>
    <w:basedOn w:val="a6"/>
    <w:link w:val="CharChar3"/>
    <w:rsid w:val="00841E57"/>
    <w:pPr>
      <w:spacing w:line="360" w:lineRule="auto"/>
      <w:ind w:firstLineChars="200" w:firstLine="480"/>
      <w:jc w:val="both"/>
    </w:pPr>
    <w:rPr>
      <w:rFonts w:ascii="Times New Roman" w:hAnsi="Times New Roman"/>
      <w:kern w:val="2"/>
      <w:sz w:val="24"/>
      <w:szCs w:val="24"/>
    </w:rPr>
  </w:style>
  <w:style w:type="character" w:customStyle="1" w:styleId="CharChar3">
    <w:name w:val="计费规范编写 正文 Char Char"/>
    <w:link w:val="Char4"/>
    <w:rsid w:val="00841E57"/>
    <w:rPr>
      <w:rFonts w:eastAsia="宋体"/>
      <w:kern w:val="2"/>
      <w:sz w:val="24"/>
      <w:szCs w:val="24"/>
      <w:lang w:val="en-US" w:eastAsia="zh-CN" w:bidi="ar-SA"/>
    </w:rPr>
  </w:style>
  <w:style w:type="paragraph" w:customStyle="1" w:styleId="TAC">
    <w:name w:val="TAC"/>
    <w:basedOn w:val="TAL"/>
    <w:rsid w:val="00232393"/>
    <w:pPr>
      <w:jc w:val="center"/>
    </w:pPr>
    <w:rPr>
      <w:szCs w:val="20"/>
    </w:rPr>
  </w:style>
  <w:style w:type="paragraph" w:customStyle="1" w:styleId="MMEmpty">
    <w:name w:val="MM Empty"/>
    <w:basedOn w:val="a6"/>
    <w:rsid w:val="00FA2DD3"/>
    <w:pPr>
      <w:jc w:val="both"/>
    </w:pPr>
    <w:rPr>
      <w:rFonts w:ascii="Times New Roman" w:hAnsi="Times New Roman"/>
      <w:kern w:val="2"/>
      <w:szCs w:val="24"/>
    </w:rPr>
  </w:style>
  <w:style w:type="paragraph" w:customStyle="1" w:styleId="NO">
    <w:name w:val="NO"/>
    <w:basedOn w:val="a6"/>
    <w:rsid w:val="00FA2DD3"/>
    <w:pPr>
      <w:keepLines/>
      <w:widowControl/>
      <w:overflowPunct w:val="0"/>
      <w:autoSpaceDE w:val="0"/>
      <w:autoSpaceDN w:val="0"/>
      <w:adjustRightInd w:val="0"/>
      <w:spacing w:after="180"/>
      <w:ind w:left="1135" w:hanging="851"/>
      <w:textAlignment w:val="baseline"/>
    </w:pPr>
    <w:rPr>
      <w:rFonts w:ascii="Times New Roman" w:hAnsi="Times New Roman"/>
      <w:sz w:val="20"/>
      <w:szCs w:val="20"/>
      <w:lang w:val="en-GB" w:eastAsia="en-US"/>
    </w:rPr>
  </w:style>
  <w:style w:type="paragraph" w:customStyle="1" w:styleId="CharCharCharCharCharCharCharCharCharCharCharCharCharCharChar2CharCharChar1Char0">
    <w:name w:val="Char Char Char Char Char Char Char Char Char Char Char Char Char Char Char2 Char Char Char1 Char"/>
    <w:basedOn w:val="a6"/>
    <w:semiHidden/>
    <w:rsid w:val="005568F5"/>
    <w:pPr>
      <w:widowControl/>
      <w:jc w:val="both"/>
    </w:pPr>
    <w:rPr>
      <w:rFonts w:cs="Arial"/>
      <w:kern w:val="2"/>
      <w:szCs w:val="20"/>
    </w:rPr>
  </w:style>
  <w:style w:type="paragraph" w:customStyle="1" w:styleId="NotesText0">
    <w:name w:val="Notes Text"/>
    <w:rsid w:val="00CA2E0B"/>
    <w:pPr>
      <w:pBdr>
        <w:bottom w:val="single" w:sz="8" w:space="5" w:color="auto"/>
      </w:pBdr>
      <w:ind w:left="1701"/>
      <w:jc w:val="both"/>
    </w:pPr>
    <w:rPr>
      <w:rFonts w:ascii="Arial" w:eastAsia="楷体_GB2312" w:hAnsi="Arial"/>
      <w:noProof/>
      <w:color w:val="000000"/>
      <w:sz w:val="21"/>
      <w:szCs w:val="21"/>
    </w:rPr>
  </w:style>
  <w:style w:type="character" w:styleId="affffb">
    <w:name w:val="Strong"/>
    <w:qFormat/>
    <w:rsid w:val="00E44EE0"/>
    <w:rPr>
      <w:b/>
      <w:bCs/>
    </w:rPr>
  </w:style>
  <w:style w:type="paragraph" w:customStyle="1" w:styleId="CharChar5CharChar4CharCharCharChar">
    <w:name w:val="Char Char5 Char Char4 Char Char Char Char"/>
    <w:basedOn w:val="a6"/>
    <w:autoRedefine/>
    <w:rsid w:val="00A555D2"/>
    <w:pPr>
      <w:widowControl/>
      <w:spacing w:after="160"/>
      <w:jc w:val="both"/>
    </w:pPr>
    <w:rPr>
      <w:rFonts w:cs="Arial"/>
      <w:sz w:val="40"/>
      <w:szCs w:val="40"/>
      <w:lang w:val="en-GB" w:eastAsia="de-DE"/>
    </w:rPr>
  </w:style>
  <w:style w:type="character" w:customStyle="1" w:styleId="3Char1">
    <w:name w:val="标题 3 Char1"/>
    <w:aliases w:val="Char Char2,标题 3 Char2 Char,标题 3 Char Char1 Char, Char Char Char Char, Char Char Char Char Char Char1, Char Char Char Char Char Char Char,heading 3 Char,heading 3 Char Char Char Char1,heading 3 Char Char Char Char Char,h3 Char,标题 31 Char"/>
    <w:link w:val="3"/>
    <w:rsid w:val="005E383D"/>
    <w:rPr>
      <w:rFonts w:ascii="Arial" w:eastAsia="黑体" w:hAnsi="Arial"/>
      <w:bCs/>
      <w:kern w:val="2"/>
      <w:sz w:val="24"/>
      <w:szCs w:val="32"/>
      <w:lang w:val="en-US" w:eastAsia="zh-CN" w:bidi="ar-SA"/>
    </w:rPr>
  </w:style>
  <w:style w:type="paragraph" w:customStyle="1" w:styleId="CharCharChar1CharCharCharCharCharCharCharCharCharCharCharCharCharCharCharChar">
    <w:name w:val="Char Char Char1 Char Char Char Char Char Char Char Char Char Char Char Char Char Char Char Char"/>
    <w:basedOn w:val="a6"/>
    <w:autoRedefine/>
    <w:rsid w:val="004E6CEF"/>
    <w:pPr>
      <w:ind w:firstLine="420"/>
      <w:jc w:val="both"/>
    </w:pPr>
    <w:rPr>
      <w:rFonts w:ascii="宋体" w:hAnsi="宋体"/>
      <w:kern w:val="2"/>
    </w:rPr>
  </w:style>
  <w:style w:type="character" w:customStyle="1" w:styleId="Char10">
    <w:name w:val="正文缩进 Char1"/>
    <w:aliases w:val="正文（首行缩进两字） Char,表正文 Char,正文非缩进 Char1,正文对齐 Char,特点 Char,四号 Char,标题4 Char,ALT+Z Char,水上软件 Char,段1 Char,Alt+X Char,mr正文缩进 Char,缩进 Char,正文（首行缩进两字） Char Char Char Char Char,正文（首行缩进两字） Char Char Char1,正文（首行缩进两字） Char Char Char Char1,正文缩进 Char Char"/>
    <w:link w:val="afffb"/>
    <w:rsid w:val="0069771A"/>
    <w:rPr>
      <w:rFonts w:ascii="Arial" w:eastAsia="宋体" w:hAnsi="Arial"/>
      <w:sz w:val="21"/>
      <w:szCs w:val="21"/>
      <w:lang w:val="en-US" w:eastAsia="zh-CN" w:bidi="ar-SA"/>
    </w:rPr>
  </w:style>
  <w:style w:type="character" w:customStyle="1" w:styleId="CharChar11">
    <w:name w:val="表头样式 Char Char1"/>
    <w:rsid w:val="001539A6"/>
    <w:rPr>
      <w:rFonts w:ascii="Arial" w:eastAsia="宋体" w:hAnsi="Arial"/>
      <w:b/>
      <w:sz w:val="21"/>
      <w:szCs w:val="21"/>
      <w:lang w:val="en-US" w:eastAsia="zh-CN" w:bidi="ar-SA"/>
    </w:rPr>
  </w:style>
  <w:style w:type="character" w:customStyle="1" w:styleId="msoins0">
    <w:name w:val="msoins"/>
    <w:basedOn w:val="a7"/>
    <w:rsid w:val="001539A6"/>
  </w:style>
  <w:style w:type="paragraph" w:customStyle="1" w:styleId="CharChar4">
    <w:name w:val="Char Char"/>
    <w:basedOn w:val="a6"/>
    <w:rsid w:val="008A1941"/>
    <w:pPr>
      <w:jc w:val="both"/>
    </w:pPr>
    <w:rPr>
      <w:rFonts w:cs="Arial"/>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rsid w:val="005F27D6"/>
    <w:pPr>
      <w:widowControl w:val="0"/>
    </w:pPr>
    <w:rPr>
      <w:rFonts w:ascii="Arial" w:hAnsi="Arial"/>
      <w:sz w:val="21"/>
      <w:szCs w:val="21"/>
    </w:rPr>
  </w:style>
  <w:style w:type="paragraph" w:styleId="1">
    <w:name w:val="heading 1"/>
    <w:aliases w:val="heading 1,h:1,h:1app,level 1,Level 1 Head,H1,h1,Huvudrubrik,Title1,l1,1st level,Section Head,Sec1,h11,1st level1,h12,1st level2,h13,1st level3,h14,1st level4,h15,1st level5,h16,1st level6,h17,1st level7,h18,1st level8,h111,1st level11,h121,h131,PIM"/>
    <w:next w:val="20"/>
    <w:qFormat/>
    <w:rsid w:val="00D15772"/>
    <w:pPr>
      <w:keepNext/>
      <w:numPr>
        <w:numId w:val="21"/>
      </w:numPr>
      <w:spacing w:before="240" w:after="240"/>
      <w:jc w:val="both"/>
      <w:outlineLvl w:val="0"/>
    </w:pPr>
    <w:rPr>
      <w:rFonts w:ascii="Arial" w:eastAsia="黑体" w:hAnsi="Arial"/>
      <w:b/>
      <w:sz w:val="32"/>
      <w:szCs w:val="32"/>
    </w:rPr>
  </w:style>
  <w:style w:type="paragraph" w:styleId="20">
    <w:name w:val="heading 2"/>
    <w:aliases w:val="标题 2 Char Char,heading 2,H2,h:2,h:2app,T2,A,h2,Header 2,l2,Level 2 Head,2,节名,Title2,½ÚÃû,2nd level,Titre2,sect 1.2,Underrubrik1,prop2,Level 2 Topic Heading,Heading 2 Hidden,Heading2,No Number,o,H2-Heading 2,Header2,22,heading2,list2,A.B.C.,I,list 2"/>
    <w:next w:val="a6"/>
    <w:link w:val="2Char"/>
    <w:qFormat/>
    <w:rsid w:val="00D15772"/>
    <w:pPr>
      <w:keepNext/>
      <w:numPr>
        <w:ilvl w:val="1"/>
        <w:numId w:val="21"/>
      </w:numPr>
      <w:spacing w:before="240" w:after="240"/>
      <w:jc w:val="both"/>
      <w:outlineLvl w:val="1"/>
    </w:pPr>
    <w:rPr>
      <w:rFonts w:ascii="Arial" w:eastAsia="黑体" w:hAnsi="Arial"/>
      <w:sz w:val="24"/>
      <w:szCs w:val="24"/>
    </w:rPr>
  </w:style>
  <w:style w:type="paragraph" w:styleId="3">
    <w:name w:val="heading 3"/>
    <w:aliases w:val="Char,标题 3 Char2,标题 3 Char Char1, Char Char Char, Char Char Char Char Char, Char Char Char Char Char Char,heading 3,heading 3 Char Char Char,heading 3 Char Char Char Char,heading 3 Char Char Char Char Char Char Char,h3,标题 31, Char,h:3,h,3,H3,Kop 3V"/>
    <w:basedOn w:val="a6"/>
    <w:next w:val="a6"/>
    <w:link w:val="3Char1"/>
    <w:qFormat/>
    <w:rsid w:val="00D15772"/>
    <w:pPr>
      <w:keepNext/>
      <w:keepLines/>
      <w:numPr>
        <w:ilvl w:val="2"/>
        <w:numId w:val="21"/>
      </w:numPr>
      <w:spacing w:before="260" w:after="260" w:line="416" w:lineRule="auto"/>
      <w:jc w:val="both"/>
      <w:outlineLvl w:val="2"/>
    </w:pPr>
    <w:rPr>
      <w:rFonts w:eastAsia="黑体"/>
      <w:bCs/>
      <w:kern w:val="2"/>
      <w:sz w:val="24"/>
      <w:szCs w:val="32"/>
    </w:rPr>
  </w:style>
  <w:style w:type="paragraph" w:styleId="4">
    <w:name w:val="heading 4"/>
    <w:aliases w:val="heading 4,ZZZ,H4,h4,h41,h42,h43,h44,h45,h46,h411,h421,h431,h441,h451,h47,h412,h422,h432,h442,h452,h48,h413,h423,h433,h443,h453,h49,h414,h424,h434,h444,h454,h461,h4111,h4211,h4311,h4411,h4511,h471,h4121,h4221,h4321,h4421,h4521,h481,h4131,h4231,4,bl"/>
    <w:basedOn w:val="a6"/>
    <w:autoRedefine/>
    <w:qFormat/>
    <w:rsid w:val="00BA3082"/>
    <w:pPr>
      <w:widowControl/>
      <w:numPr>
        <w:numId w:val="18"/>
      </w:numPr>
      <w:spacing w:before="120" w:line="360" w:lineRule="auto"/>
      <w:jc w:val="both"/>
      <w:outlineLvl w:val="3"/>
    </w:pPr>
  </w:style>
  <w:style w:type="paragraph" w:styleId="5">
    <w:name w:val="heading 5"/>
    <w:aliases w:val="heading 5,H5,dash,ds,dd,h5,PIM 5,正文五级标题,口,口1,口2,Level 3 - i,标题 5(ALT+5),l5+toc5,Numbered Sub-list,Roman list,一,ITT t5,PA Pico Section,H5-Heading 5,l5,heading5,Second Subheading,dash1,ds1,dd1,dash2,ds2,dd2,dash3,ds3,dd3,dash4,ds4,dd4,dash5,ds5"/>
    <w:basedOn w:val="a6"/>
    <w:autoRedefine/>
    <w:qFormat/>
    <w:rsid w:val="007B30AB"/>
    <w:pPr>
      <w:widowControl/>
      <w:numPr>
        <w:numId w:val="4"/>
      </w:numPr>
      <w:spacing w:line="360" w:lineRule="auto"/>
      <w:jc w:val="both"/>
      <w:outlineLvl w:val="4"/>
    </w:pPr>
  </w:style>
  <w:style w:type="paragraph" w:styleId="6">
    <w:name w:val="heading 6"/>
    <w:aliases w:val="heading 6"/>
    <w:basedOn w:val="a6"/>
    <w:autoRedefine/>
    <w:qFormat/>
    <w:rsid w:val="00325347"/>
    <w:pPr>
      <w:widowControl/>
      <w:tabs>
        <w:tab w:val="num" w:pos="1152"/>
      </w:tabs>
      <w:spacing w:line="360" w:lineRule="auto"/>
      <w:ind w:left="1152" w:hanging="1152"/>
      <w:jc w:val="both"/>
      <w:outlineLvl w:val="5"/>
    </w:pPr>
    <w:rPr>
      <w:sz w:val="24"/>
    </w:rPr>
  </w:style>
  <w:style w:type="paragraph" w:styleId="7">
    <w:name w:val="heading 7"/>
    <w:aliases w:val="heading 7"/>
    <w:basedOn w:val="a6"/>
    <w:autoRedefine/>
    <w:qFormat/>
    <w:rsid w:val="00325347"/>
    <w:pPr>
      <w:widowControl/>
      <w:tabs>
        <w:tab w:val="num" w:pos="1296"/>
      </w:tabs>
      <w:spacing w:line="360" w:lineRule="auto"/>
      <w:ind w:left="1296" w:hanging="1296"/>
      <w:jc w:val="both"/>
      <w:outlineLvl w:val="6"/>
    </w:pPr>
    <w:rPr>
      <w:sz w:val="24"/>
    </w:rPr>
  </w:style>
  <w:style w:type="paragraph" w:styleId="8">
    <w:name w:val="heading 8"/>
    <w:aliases w:val="heading 8"/>
    <w:basedOn w:val="a6"/>
    <w:next w:val="a6"/>
    <w:qFormat/>
    <w:rsid w:val="00325347"/>
    <w:pPr>
      <w:keepNext/>
      <w:keepLines/>
      <w:tabs>
        <w:tab w:val="num" w:pos="1440"/>
      </w:tabs>
      <w:spacing w:before="240" w:after="64" w:line="320" w:lineRule="auto"/>
      <w:ind w:left="1440" w:hanging="1440"/>
      <w:outlineLvl w:val="7"/>
    </w:pPr>
    <w:rPr>
      <w:rFonts w:eastAsia="黑体"/>
      <w:sz w:val="24"/>
    </w:rPr>
  </w:style>
  <w:style w:type="paragraph" w:styleId="9">
    <w:name w:val="heading 9"/>
    <w:aliases w:val="heading 9"/>
    <w:basedOn w:val="a6"/>
    <w:next w:val="a6"/>
    <w:qFormat/>
    <w:rsid w:val="00325347"/>
    <w:pPr>
      <w:keepNext/>
      <w:keepLines/>
      <w:tabs>
        <w:tab w:val="num" w:pos="1584"/>
      </w:tabs>
      <w:spacing w:before="240" w:after="64" w:line="320" w:lineRule="auto"/>
      <w:ind w:left="1584" w:hanging="1584"/>
      <w:outlineLvl w:val="8"/>
    </w:pPr>
    <w:rPr>
      <w:rFonts w:eastAsia="黑体"/>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CharChar">
    <w:name w:val="Char Char"/>
    <w:basedOn w:val="a6"/>
    <w:rsid w:val="00641B95"/>
    <w:pPr>
      <w:jc w:val="both"/>
    </w:pPr>
    <w:rPr>
      <w:rFonts w:cs="Arial"/>
      <w:kern w:val="2"/>
      <w:szCs w:val="24"/>
    </w:rPr>
  </w:style>
  <w:style w:type="paragraph" w:customStyle="1" w:styleId="Char">
    <w:name w:val="表头样式 Char"/>
    <w:basedOn w:val="a6"/>
    <w:link w:val="CharChar0"/>
    <w:autoRedefine/>
    <w:rsid w:val="000B06EA"/>
    <w:pPr>
      <w:autoSpaceDE w:val="0"/>
      <w:autoSpaceDN w:val="0"/>
      <w:adjustRightInd w:val="0"/>
      <w:jc w:val="center"/>
    </w:pPr>
    <w:rPr>
      <w:b/>
    </w:rPr>
  </w:style>
  <w:style w:type="character" w:customStyle="1" w:styleId="CharChar0">
    <w:name w:val="表头样式 Char Char"/>
    <w:link w:val="Char"/>
    <w:rsid w:val="000B06EA"/>
    <w:rPr>
      <w:rFonts w:ascii="Arial" w:eastAsia="宋体" w:hAnsi="Arial"/>
      <w:b/>
      <w:sz w:val="21"/>
      <w:szCs w:val="21"/>
      <w:lang w:val="en-US" w:eastAsia="zh-CN" w:bidi="ar-SA"/>
    </w:rPr>
  </w:style>
  <w:style w:type="paragraph" w:customStyle="1" w:styleId="a2">
    <w:name w:val="表格题注"/>
    <w:next w:val="a6"/>
    <w:rsid w:val="00AB1206"/>
    <w:pPr>
      <w:keepLines/>
      <w:numPr>
        <w:ilvl w:val="8"/>
        <w:numId w:val="1"/>
      </w:numPr>
      <w:spacing w:beforeLines="100" w:before="240"/>
      <w:jc w:val="center"/>
    </w:pPr>
    <w:rPr>
      <w:rFonts w:ascii="Arial" w:hAnsi="Arial"/>
      <w:sz w:val="18"/>
      <w:szCs w:val="18"/>
    </w:rPr>
  </w:style>
  <w:style w:type="paragraph" w:customStyle="1" w:styleId="aa">
    <w:name w:val="表格文本"/>
    <w:link w:val="Char0"/>
    <w:rsid w:val="00652515"/>
    <w:pPr>
      <w:tabs>
        <w:tab w:val="decimal" w:pos="0"/>
      </w:tabs>
    </w:pPr>
    <w:rPr>
      <w:rFonts w:ascii="Arial" w:hAnsi="Arial"/>
      <w:noProof/>
      <w:sz w:val="21"/>
      <w:szCs w:val="21"/>
    </w:rPr>
  </w:style>
  <w:style w:type="character" w:customStyle="1" w:styleId="Char0">
    <w:name w:val="表格文本 Char"/>
    <w:link w:val="aa"/>
    <w:rsid w:val="00AF66E0"/>
    <w:rPr>
      <w:rFonts w:ascii="Arial" w:eastAsia="宋体" w:hAnsi="Arial"/>
      <w:noProof/>
      <w:sz w:val="21"/>
      <w:szCs w:val="21"/>
      <w:lang w:val="en-US" w:eastAsia="zh-CN" w:bidi="ar-SA"/>
    </w:rPr>
  </w:style>
  <w:style w:type="paragraph" w:customStyle="1" w:styleId="ab">
    <w:name w:val="表头文本"/>
    <w:rsid w:val="00652515"/>
    <w:pPr>
      <w:jc w:val="center"/>
    </w:pPr>
    <w:rPr>
      <w:rFonts w:ascii="Arial" w:hAnsi="Arial"/>
      <w:b/>
      <w:sz w:val="21"/>
      <w:szCs w:val="21"/>
    </w:rPr>
  </w:style>
  <w:style w:type="table" w:customStyle="1" w:styleId="ac">
    <w:name w:val="表样式"/>
    <w:basedOn w:val="a8"/>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ParaCharCharCharCharCharCharCharCharCharCharCharCharCharCharCharCharCharCharChar">
    <w:name w:val="默认段落字体 Para Char Char Char Char Char Char Char Char Char Char Char Char Char Char Char Char Char Char Char"/>
    <w:basedOn w:val="a6"/>
    <w:rsid w:val="007F1DB0"/>
    <w:pPr>
      <w:jc w:val="both"/>
    </w:pPr>
    <w:rPr>
      <w:rFonts w:cs="Arial"/>
      <w:kern w:val="2"/>
      <w:szCs w:val="24"/>
    </w:rPr>
  </w:style>
  <w:style w:type="paragraph" w:customStyle="1" w:styleId="ad">
    <w:name w:val="图样式"/>
    <w:basedOn w:val="a6"/>
    <w:rsid w:val="00887792"/>
    <w:pPr>
      <w:keepNext/>
      <w:widowControl/>
      <w:spacing w:before="80" w:after="80"/>
      <w:jc w:val="center"/>
    </w:pPr>
  </w:style>
  <w:style w:type="paragraph" w:customStyle="1" w:styleId="ae">
    <w:name w:val="文档标题"/>
    <w:basedOn w:val="a6"/>
    <w:rsid w:val="00652515"/>
    <w:pPr>
      <w:tabs>
        <w:tab w:val="left" w:pos="0"/>
      </w:tabs>
      <w:spacing w:before="300" w:after="300"/>
      <w:jc w:val="center"/>
    </w:pPr>
    <w:rPr>
      <w:rFonts w:eastAsia="黑体"/>
      <w:sz w:val="36"/>
      <w:szCs w:val="36"/>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注示头"/>
    <w:basedOn w:val="a6"/>
    <w:rsid w:val="00887792"/>
    <w:pPr>
      <w:pBdr>
        <w:top w:val="single" w:sz="4" w:space="1" w:color="000000"/>
      </w:pBdr>
      <w:jc w:val="both"/>
    </w:pPr>
    <w:rPr>
      <w:rFonts w:eastAsia="黑体"/>
      <w:sz w:val="18"/>
    </w:rPr>
  </w:style>
  <w:style w:type="paragraph" w:customStyle="1" w:styleId="af1">
    <w:name w:val="注示文本"/>
    <w:basedOn w:val="a6"/>
    <w:rsid w:val="00887792"/>
    <w:pPr>
      <w:pBdr>
        <w:bottom w:val="single" w:sz="4" w:space="1" w:color="000000"/>
      </w:pBdr>
      <w:ind w:firstLine="360"/>
      <w:jc w:val="both"/>
    </w:pPr>
    <w:rPr>
      <w:rFonts w:eastAsia="楷体_GB2312"/>
      <w:sz w:val="18"/>
      <w:szCs w:val="18"/>
    </w:rPr>
  </w:style>
  <w:style w:type="table" w:styleId="af2">
    <w:name w:val="Table Grid"/>
    <w:aliases w:val="Gridding"/>
    <w:basedOn w:val="a8"/>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6"/>
    <w:autoRedefine/>
    <w:uiPriority w:val="39"/>
    <w:rsid w:val="00325347"/>
    <w:pPr>
      <w:ind w:left="453" w:hanging="283"/>
    </w:pPr>
  </w:style>
  <w:style w:type="paragraph" w:styleId="10">
    <w:name w:val="toc 1"/>
    <w:basedOn w:val="a6"/>
    <w:next w:val="a6"/>
    <w:autoRedefine/>
    <w:uiPriority w:val="39"/>
    <w:rsid w:val="00325347"/>
    <w:pPr>
      <w:widowControl/>
      <w:tabs>
        <w:tab w:val="left" w:pos="720"/>
        <w:tab w:val="right" w:leader="dot" w:pos="9010"/>
      </w:tabs>
      <w:ind w:left="198" w:hanging="113"/>
    </w:pPr>
  </w:style>
  <w:style w:type="paragraph" w:styleId="af3">
    <w:name w:val="table of figures"/>
    <w:basedOn w:val="10"/>
    <w:semiHidden/>
    <w:rsid w:val="00325347"/>
    <w:pPr>
      <w:widowControl w:val="0"/>
      <w:tabs>
        <w:tab w:val="clear" w:pos="720"/>
        <w:tab w:val="clear" w:pos="9010"/>
      </w:tabs>
      <w:ind w:left="420" w:hanging="420"/>
    </w:pPr>
    <w:rPr>
      <w:rFonts w:ascii="Times New Roman" w:hAnsi="Times New Roman"/>
      <w:smallCaps/>
      <w:sz w:val="20"/>
      <w:szCs w:val="20"/>
    </w:rPr>
  </w:style>
  <w:style w:type="paragraph" w:customStyle="1" w:styleId="a">
    <w:name w:val="图号"/>
    <w:basedOn w:val="a6"/>
    <w:rsid w:val="00962E64"/>
    <w:pPr>
      <w:numPr>
        <w:numId w:val="2"/>
      </w:numPr>
      <w:spacing w:before="105" w:line="360" w:lineRule="auto"/>
      <w:jc w:val="center"/>
    </w:pPr>
  </w:style>
  <w:style w:type="paragraph" w:customStyle="1" w:styleId="af4">
    <w:name w:val="封面表格文本"/>
    <w:basedOn w:val="a6"/>
    <w:rsid w:val="00325347"/>
    <w:pPr>
      <w:jc w:val="center"/>
    </w:pPr>
    <w:rPr>
      <w:b/>
    </w:rPr>
  </w:style>
  <w:style w:type="paragraph" w:customStyle="1" w:styleId="af5">
    <w:name w:val="封面文档标题"/>
    <w:basedOn w:val="a6"/>
    <w:rsid w:val="00325347"/>
    <w:pPr>
      <w:spacing w:line="360" w:lineRule="auto"/>
      <w:jc w:val="center"/>
    </w:pPr>
    <w:rPr>
      <w:rFonts w:eastAsia="华文中宋"/>
      <w:b/>
      <w:sz w:val="56"/>
    </w:rPr>
  </w:style>
  <w:style w:type="paragraph" w:customStyle="1" w:styleId="af6">
    <w:name w:val="封面华为技术"/>
    <w:basedOn w:val="a6"/>
    <w:rsid w:val="00325347"/>
    <w:pPr>
      <w:spacing w:line="360" w:lineRule="auto"/>
      <w:jc w:val="center"/>
    </w:pPr>
    <w:rPr>
      <w:rFonts w:eastAsia="黑体"/>
      <w:b/>
      <w:sz w:val="30"/>
      <w:szCs w:val="30"/>
    </w:rPr>
  </w:style>
  <w:style w:type="paragraph" w:customStyle="1" w:styleId="af7">
    <w:name w:val="修订记录"/>
    <w:basedOn w:val="a6"/>
    <w:rsid w:val="00325347"/>
    <w:pPr>
      <w:pageBreakBefore/>
      <w:spacing w:before="300" w:after="150" w:line="360" w:lineRule="auto"/>
      <w:jc w:val="center"/>
    </w:pPr>
    <w:rPr>
      <w:rFonts w:ascii="黑体" w:eastAsia="黑体" w:hAnsi="黑体"/>
      <w:sz w:val="30"/>
      <w:szCs w:val="30"/>
    </w:rPr>
  </w:style>
  <w:style w:type="paragraph" w:customStyle="1" w:styleId="af8">
    <w:name w:val="表头样式"/>
    <w:basedOn w:val="a6"/>
    <w:rsid w:val="00325347"/>
    <w:pPr>
      <w:jc w:val="center"/>
    </w:pPr>
    <w:rPr>
      <w:b/>
    </w:rPr>
  </w:style>
  <w:style w:type="paragraph" w:customStyle="1" w:styleId="af9">
    <w:name w:val="目录"/>
    <w:basedOn w:val="a6"/>
    <w:rsid w:val="00325347"/>
    <w:pPr>
      <w:pageBreakBefore/>
      <w:spacing w:before="300" w:after="150" w:line="360" w:lineRule="auto"/>
      <w:jc w:val="center"/>
    </w:pPr>
    <w:rPr>
      <w:rFonts w:ascii="黑体" w:eastAsia="黑体" w:hAnsi="黑体"/>
      <w:sz w:val="30"/>
    </w:rPr>
  </w:style>
  <w:style w:type="paragraph" w:customStyle="1" w:styleId="afa">
    <w:name w:val="表格文本居中"/>
    <w:basedOn w:val="aa"/>
    <w:rsid w:val="00325347"/>
    <w:pPr>
      <w:widowControl w:val="0"/>
      <w:jc w:val="center"/>
    </w:pPr>
    <w:rPr>
      <w:noProof w:val="0"/>
    </w:rPr>
  </w:style>
  <w:style w:type="paragraph" w:customStyle="1" w:styleId="afb">
    <w:name w:val="关键词"/>
    <w:basedOn w:val="a6"/>
    <w:rsid w:val="006512D6"/>
    <w:pPr>
      <w:spacing w:line="360" w:lineRule="auto"/>
      <w:ind w:left="822" w:hanging="822"/>
    </w:pPr>
  </w:style>
  <w:style w:type="paragraph" w:styleId="afc">
    <w:name w:val="Document Map"/>
    <w:basedOn w:val="a6"/>
    <w:semiHidden/>
    <w:rsid w:val="007B07F2"/>
    <w:pPr>
      <w:shd w:val="clear" w:color="auto" w:fill="000080"/>
    </w:pPr>
  </w:style>
  <w:style w:type="paragraph" w:styleId="30">
    <w:name w:val="toc 3"/>
    <w:basedOn w:val="a6"/>
    <w:next w:val="a6"/>
    <w:autoRedefine/>
    <w:uiPriority w:val="39"/>
    <w:rsid w:val="003703CB"/>
    <w:pPr>
      <w:ind w:leftChars="400" w:left="840"/>
    </w:pPr>
  </w:style>
  <w:style w:type="paragraph" w:styleId="40">
    <w:name w:val="toc 4"/>
    <w:basedOn w:val="a6"/>
    <w:next w:val="a6"/>
    <w:autoRedefine/>
    <w:uiPriority w:val="39"/>
    <w:rsid w:val="003703CB"/>
    <w:pPr>
      <w:ind w:leftChars="600" w:left="1260"/>
    </w:pPr>
  </w:style>
  <w:style w:type="character" w:styleId="afd">
    <w:name w:val="Hyperlink"/>
    <w:uiPriority w:val="99"/>
    <w:rsid w:val="007C63ED"/>
    <w:rPr>
      <w:color w:val="0000FF"/>
      <w:u w:val="single"/>
    </w:rPr>
  </w:style>
  <w:style w:type="paragraph" w:customStyle="1" w:styleId="a0">
    <w:name w:val="表号"/>
    <w:basedOn w:val="a6"/>
    <w:rsid w:val="00AF66E0"/>
    <w:pPr>
      <w:keepLines/>
      <w:numPr>
        <w:numId w:val="3"/>
      </w:numPr>
      <w:autoSpaceDE w:val="0"/>
      <w:autoSpaceDN w:val="0"/>
      <w:adjustRightInd w:val="0"/>
      <w:spacing w:line="360" w:lineRule="auto"/>
      <w:jc w:val="center"/>
    </w:pPr>
    <w:rPr>
      <w:rFonts w:ascii="宋体" w:hAnsi="Times New Roman" w:cs="宋体"/>
    </w:rPr>
  </w:style>
  <w:style w:type="paragraph" w:styleId="afe">
    <w:name w:val="footer"/>
    <w:basedOn w:val="a6"/>
    <w:autoRedefine/>
    <w:rsid w:val="000B06EA"/>
    <w:pPr>
      <w:widowControl/>
      <w:tabs>
        <w:tab w:val="center" w:pos="4510"/>
        <w:tab w:val="right" w:pos="9020"/>
      </w:tabs>
      <w:autoSpaceDE w:val="0"/>
      <w:autoSpaceDN w:val="0"/>
      <w:adjustRightInd w:val="0"/>
      <w:ind w:firstLine="360"/>
      <w:jc w:val="both"/>
    </w:pPr>
    <w:rPr>
      <w:sz w:val="18"/>
      <w:szCs w:val="18"/>
    </w:rPr>
  </w:style>
  <w:style w:type="paragraph" w:styleId="aff">
    <w:name w:val="Balloon Text"/>
    <w:basedOn w:val="a6"/>
    <w:semiHidden/>
    <w:rsid w:val="00B92469"/>
    <w:rPr>
      <w:sz w:val="18"/>
      <w:szCs w:val="18"/>
    </w:rPr>
  </w:style>
  <w:style w:type="character" w:styleId="aff0">
    <w:name w:val="annotation reference"/>
    <w:semiHidden/>
    <w:rsid w:val="00B92469"/>
    <w:rPr>
      <w:sz w:val="21"/>
      <w:szCs w:val="21"/>
    </w:rPr>
  </w:style>
  <w:style w:type="paragraph" w:styleId="aff1">
    <w:name w:val="annotation text"/>
    <w:basedOn w:val="a6"/>
    <w:semiHidden/>
    <w:rsid w:val="00B92469"/>
  </w:style>
  <w:style w:type="paragraph" w:customStyle="1" w:styleId="aff2">
    <w:name w:val="代码"/>
    <w:basedOn w:val="a6"/>
    <w:autoRedefine/>
    <w:rsid w:val="00BA77E2"/>
    <w:pPr>
      <w:shd w:val="clear" w:color="auto" w:fill="D9D9D9"/>
      <w:autoSpaceDE w:val="0"/>
      <w:autoSpaceDN w:val="0"/>
      <w:adjustRightInd w:val="0"/>
      <w:snapToGrid w:val="0"/>
      <w:ind w:leftChars="836" w:left="1839" w:firstLineChars="1" w:firstLine="2"/>
    </w:pPr>
    <w:rPr>
      <w:rFonts w:ascii="宋体" w:hAnsi="宋体"/>
      <w:sz w:val="18"/>
      <w:szCs w:val="18"/>
    </w:rPr>
  </w:style>
  <w:style w:type="paragraph" w:styleId="50">
    <w:name w:val="toc 5"/>
    <w:basedOn w:val="a6"/>
    <w:next w:val="a6"/>
    <w:autoRedefine/>
    <w:uiPriority w:val="39"/>
    <w:rsid w:val="000B06EA"/>
    <w:pPr>
      <w:autoSpaceDE w:val="0"/>
      <w:autoSpaceDN w:val="0"/>
      <w:adjustRightInd w:val="0"/>
      <w:ind w:left="1680"/>
    </w:pPr>
    <w:rPr>
      <w:rFonts w:ascii="Times New Roman" w:hAnsi="Times New Roman"/>
      <w:sz w:val="22"/>
      <w:szCs w:val="20"/>
    </w:rPr>
  </w:style>
  <w:style w:type="paragraph" w:styleId="60">
    <w:name w:val="toc 6"/>
    <w:basedOn w:val="a6"/>
    <w:autoRedefine/>
    <w:uiPriority w:val="39"/>
    <w:rsid w:val="000B06EA"/>
    <w:pPr>
      <w:autoSpaceDE w:val="0"/>
      <w:autoSpaceDN w:val="0"/>
      <w:adjustRightInd w:val="0"/>
      <w:ind w:left="1757" w:hanging="907"/>
    </w:pPr>
    <w:rPr>
      <w:rFonts w:ascii="Times New Roman" w:hAnsi="Times New Roman"/>
      <w:szCs w:val="20"/>
    </w:rPr>
  </w:style>
  <w:style w:type="paragraph" w:styleId="70">
    <w:name w:val="toc 7"/>
    <w:basedOn w:val="a6"/>
    <w:next w:val="a6"/>
    <w:autoRedefine/>
    <w:uiPriority w:val="39"/>
    <w:rsid w:val="000B06EA"/>
    <w:pPr>
      <w:autoSpaceDE w:val="0"/>
      <w:autoSpaceDN w:val="0"/>
      <w:adjustRightInd w:val="0"/>
      <w:ind w:left="2520"/>
    </w:pPr>
    <w:rPr>
      <w:rFonts w:ascii="Times New Roman" w:hAnsi="Times New Roman"/>
      <w:sz w:val="22"/>
      <w:szCs w:val="20"/>
    </w:rPr>
  </w:style>
  <w:style w:type="paragraph" w:styleId="80">
    <w:name w:val="toc 8"/>
    <w:basedOn w:val="a6"/>
    <w:next w:val="a6"/>
    <w:autoRedefine/>
    <w:uiPriority w:val="39"/>
    <w:rsid w:val="000B06EA"/>
    <w:pPr>
      <w:autoSpaceDE w:val="0"/>
      <w:autoSpaceDN w:val="0"/>
      <w:adjustRightInd w:val="0"/>
      <w:ind w:left="2940"/>
    </w:pPr>
    <w:rPr>
      <w:rFonts w:ascii="Times New Roman" w:hAnsi="Times New Roman"/>
      <w:sz w:val="22"/>
      <w:szCs w:val="20"/>
    </w:rPr>
  </w:style>
  <w:style w:type="paragraph" w:styleId="90">
    <w:name w:val="toc 9"/>
    <w:basedOn w:val="a6"/>
    <w:next w:val="a6"/>
    <w:autoRedefine/>
    <w:uiPriority w:val="39"/>
    <w:rsid w:val="000B06EA"/>
    <w:pPr>
      <w:autoSpaceDE w:val="0"/>
      <w:autoSpaceDN w:val="0"/>
      <w:adjustRightInd w:val="0"/>
      <w:ind w:left="3360"/>
    </w:pPr>
    <w:rPr>
      <w:rFonts w:ascii="Times New Roman" w:hAnsi="Times New Roman"/>
      <w:sz w:val="22"/>
      <w:szCs w:val="20"/>
    </w:rPr>
  </w:style>
  <w:style w:type="paragraph" w:customStyle="1" w:styleId="aff3">
    <w:name w:val="备注说明"/>
    <w:basedOn w:val="a6"/>
    <w:rsid w:val="000B06EA"/>
    <w:pPr>
      <w:keepNext/>
      <w:autoSpaceDE w:val="0"/>
      <w:autoSpaceDN w:val="0"/>
      <w:adjustRightInd w:val="0"/>
      <w:spacing w:line="360" w:lineRule="auto"/>
      <w:ind w:left="1134"/>
      <w:jc w:val="both"/>
    </w:pPr>
    <w:rPr>
      <w:rFonts w:ascii="Times New Roman" w:eastAsia="楷体_GB2312" w:hAnsi="Times New Roman"/>
      <w:szCs w:val="20"/>
    </w:rPr>
  </w:style>
  <w:style w:type="paragraph" w:customStyle="1" w:styleId="aff4">
    <w:name w:val="表号去除自动编号"/>
    <w:basedOn w:val="a6"/>
    <w:rsid w:val="000B06EA"/>
    <w:pPr>
      <w:keepNext/>
      <w:autoSpaceDE w:val="0"/>
      <w:autoSpaceDN w:val="0"/>
      <w:adjustRightInd w:val="0"/>
      <w:spacing w:line="360" w:lineRule="auto"/>
      <w:jc w:val="center"/>
    </w:pPr>
    <w:rPr>
      <w:rFonts w:ascii="宋体" w:hAnsi="宋体"/>
      <w:szCs w:val="20"/>
    </w:rPr>
  </w:style>
  <w:style w:type="paragraph" w:customStyle="1" w:styleId="aff5">
    <w:name w:val="代码样式"/>
    <w:basedOn w:val="a6"/>
    <w:rsid w:val="000B06EA"/>
    <w:pPr>
      <w:autoSpaceDE w:val="0"/>
      <w:autoSpaceDN w:val="0"/>
      <w:adjustRightInd w:val="0"/>
      <w:spacing w:before="105"/>
      <w:ind w:left="1134"/>
    </w:pPr>
    <w:rPr>
      <w:rFonts w:ascii="Courier New" w:hAnsi="Courier New" w:cs="Courier New"/>
      <w:szCs w:val="20"/>
    </w:rPr>
  </w:style>
  <w:style w:type="paragraph" w:customStyle="1" w:styleId="WordPro">
    <w:name w:val="图表目录(WordPro)"/>
    <w:basedOn w:val="a6"/>
    <w:rsid w:val="000B06EA"/>
    <w:pPr>
      <w:numPr>
        <w:numId w:val="11"/>
      </w:numPr>
      <w:autoSpaceDE w:val="0"/>
      <w:autoSpaceDN w:val="0"/>
      <w:adjustRightInd w:val="0"/>
      <w:spacing w:before="300" w:after="150" w:line="360" w:lineRule="auto"/>
      <w:ind w:left="0" w:firstLine="0"/>
      <w:jc w:val="center"/>
    </w:pPr>
    <w:rPr>
      <w:rFonts w:ascii="黑体" w:eastAsia="黑体" w:hAnsi="Times New Roman"/>
      <w:sz w:val="30"/>
      <w:szCs w:val="20"/>
    </w:rPr>
  </w:style>
  <w:style w:type="paragraph" w:customStyle="1" w:styleId="aff6">
    <w:name w:val="参考资料清单"/>
    <w:basedOn w:val="a6"/>
    <w:autoRedefine/>
    <w:rsid w:val="000B06EA"/>
    <w:pPr>
      <w:tabs>
        <w:tab w:val="num" w:pos="360"/>
        <w:tab w:val="num" w:pos="840"/>
      </w:tabs>
      <w:autoSpaceDE w:val="0"/>
      <w:autoSpaceDN w:val="0"/>
      <w:adjustRightInd w:val="0"/>
      <w:spacing w:line="360" w:lineRule="auto"/>
      <w:jc w:val="both"/>
    </w:pPr>
  </w:style>
  <w:style w:type="paragraph" w:customStyle="1" w:styleId="aff7">
    <w:name w:val="编写建议"/>
    <w:basedOn w:val="a6"/>
    <w:next w:val="a6"/>
    <w:link w:val="aff7"/>
    <w:rsid w:val="000B06EA"/>
    <w:pPr>
      <w:autoSpaceDE w:val="0"/>
      <w:autoSpaceDN w:val="0"/>
      <w:adjustRightInd w:val="0"/>
      <w:spacing w:line="360" w:lineRule="auto"/>
      <w:ind w:left="1134"/>
    </w:pPr>
    <w:rPr>
      <w:rFonts w:ascii="Times New Roman" w:hAnsi="Times New Roman" w:cs="Arial"/>
      <w:i/>
      <w:color w:val="0000FF"/>
    </w:rPr>
  </w:style>
  <w:style w:type="paragraph" w:customStyle="1" w:styleId="aff8">
    <w:name w:val="表格列标题"/>
    <w:basedOn w:val="a6"/>
    <w:rsid w:val="000B06EA"/>
    <w:pPr>
      <w:autoSpaceDE w:val="0"/>
      <w:autoSpaceDN w:val="0"/>
      <w:adjustRightInd w:val="0"/>
      <w:jc w:val="center"/>
    </w:pPr>
    <w:rPr>
      <w:rFonts w:ascii="Times New Roman" w:hAnsi="Times New Roman"/>
      <w:b/>
      <w:szCs w:val="20"/>
    </w:rPr>
  </w:style>
  <w:style w:type="paragraph" w:customStyle="1" w:styleId="aff9">
    <w:name w:val="页脚样式"/>
    <w:basedOn w:val="a6"/>
    <w:rsid w:val="000B06EA"/>
    <w:pPr>
      <w:autoSpaceDE w:val="0"/>
      <w:autoSpaceDN w:val="0"/>
      <w:adjustRightInd w:val="0"/>
      <w:spacing w:before="90"/>
    </w:pPr>
    <w:rPr>
      <w:rFonts w:ascii="Times New Roman" w:hAnsi="Times New Roman"/>
      <w:sz w:val="18"/>
      <w:szCs w:val="20"/>
    </w:rPr>
  </w:style>
  <w:style w:type="paragraph" w:customStyle="1" w:styleId="affa">
    <w:name w:val="脚注"/>
    <w:basedOn w:val="a6"/>
    <w:rsid w:val="000B06EA"/>
    <w:pPr>
      <w:autoSpaceDE w:val="0"/>
      <w:autoSpaceDN w:val="0"/>
      <w:adjustRightInd w:val="0"/>
      <w:spacing w:after="90"/>
    </w:pPr>
    <w:rPr>
      <w:rFonts w:ascii="Times New Roman" w:hAnsi="Times New Roman"/>
      <w:sz w:val="18"/>
      <w:szCs w:val="20"/>
    </w:rPr>
  </w:style>
  <w:style w:type="paragraph" w:customStyle="1" w:styleId="affb">
    <w:name w:val="页眉密级样式"/>
    <w:basedOn w:val="a6"/>
    <w:rsid w:val="000B06EA"/>
    <w:pPr>
      <w:autoSpaceDE w:val="0"/>
      <w:autoSpaceDN w:val="0"/>
      <w:adjustRightInd w:val="0"/>
      <w:jc w:val="right"/>
    </w:pPr>
    <w:rPr>
      <w:rFonts w:ascii="Times New Roman" w:hAnsi="Times New Roman"/>
      <w:sz w:val="18"/>
      <w:szCs w:val="18"/>
    </w:rPr>
  </w:style>
  <w:style w:type="paragraph" w:customStyle="1" w:styleId="a3">
    <w:name w:val="目录页编号文本样式"/>
    <w:basedOn w:val="a6"/>
    <w:rsid w:val="000B06EA"/>
    <w:pPr>
      <w:numPr>
        <w:numId w:val="10"/>
      </w:numPr>
      <w:tabs>
        <w:tab w:val="clear" w:pos="2989"/>
      </w:tabs>
      <w:autoSpaceDE w:val="0"/>
      <w:autoSpaceDN w:val="0"/>
      <w:adjustRightInd w:val="0"/>
      <w:ind w:left="0"/>
      <w:jc w:val="right"/>
    </w:pPr>
    <w:rPr>
      <w:rFonts w:ascii="Times New Roman" w:hAnsi="Times New Roman"/>
      <w:szCs w:val="20"/>
    </w:rPr>
  </w:style>
  <w:style w:type="paragraph" w:customStyle="1" w:styleId="affc">
    <w:name w:val="页眉文档名称样式"/>
    <w:basedOn w:val="a6"/>
    <w:rsid w:val="000B06EA"/>
    <w:pPr>
      <w:autoSpaceDE w:val="0"/>
      <w:autoSpaceDN w:val="0"/>
      <w:adjustRightInd w:val="0"/>
    </w:pPr>
    <w:rPr>
      <w:rFonts w:ascii="Times New Roman" w:hAnsi="Times New Roman"/>
      <w:sz w:val="18"/>
      <w:szCs w:val="18"/>
    </w:rPr>
  </w:style>
  <w:style w:type="paragraph" w:customStyle="1" w:styleId="affd">
    <w:name w:val="缺省文本"/>
    <w:basedOn w:val="a6"/>
    <w:rsid w:val="000B06EA"/>
    <w:pPr>
      <w:autoSpaceDE w:val="0"/>
      <w:autoSpaceDN w:val="0"/>
      <w:adjustRightInd w:val="0"/>
      <w:spacing w:line="360" w:lineRule="auto"/>
    </w:pPr>
    <w:rPr>
      <w:rFonts w:ascii="Times New Roman" w:hAnsi="Times New Roman"/>
      <w:szCs w:val="20"/>
    </w:rPr>
  </w:style>
  <w:style w:type="paragraph" w:customStyle="1" w:styleId="abstract">
    <w:name w:val="abstract"/>
    <w:basedOn w:val="a6"/>
    <w:autoRedefine/>
    <w:rsid w:val="000B06EA"/>
    <w:pPr>
      <w:widowControl/>
      <w:numPr>
        <w:ilvl w:val="12"/>
      </w:numPr>
      <w:tabs>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annotation">
    <w:name w:val="annotation"/>
    <w:basedOn w:val="a6"/>
    <w:autoRedefine/>
    <w:rsid w:val="000B06EA"/>
    <w:pPr>
      <w:keepLines/>
      <w:widowControl/>
      <w:numPr>
        <w:ilvl w:val="12"/>
      </w:numPr>
      <w:autoSpaceDE w:val="0"/>
      <w:autoSpaceDN w:val="0"/>
      <w:adjustRightInd w:val="0"/>
      <w:spacing w:line="360" w:lineRule="auto"/>
      <w:ind w:left="1134"/>
      <w:jc w:val="both"/>
    </w:pPr>
    <w:rPr>
      <w:rFonts w:ascii="Times New Roman" w:hAnsi="Times New Roman"/>
      <w:szCs w:val="20"/>
    </w:rPr>
  </w:style>
  <w:style w:type="paragraph" w:customStyle="1" w:styleId="catalog">
    <w:name w:val="catalog"/>
    <w:basedOn w:val="a6"/>
    <w:autoRedefine/>
    <w:rsid w:val="000B06EA"/>
    <w:pPr>
      <w:pageBreakBefore/>
      <w:widowControl/>
      <w:numPr>
        <w:ilvl w:val="12"/>
      </w:numPr>
      <w:autoSpaceDE w:val="0"/>
      <w:autoSpaceDN w:val="0"/>
      <w:adjustRightInd w:val="0"/>
      <w:spacing w:before="300" w:after="150" w:line="360" w:lineRule="auto"/>
      <w:jc w:val="center"/>
    </w:pPr>
    <w:rPr>
      <w:rFonts w:ascii="黑体" w:eastAsia="黑体" w:hAnsi="Times New Roman"/>
      <w:sz w:val="30"/>
      <w:szCs w:val="20"/>
    </w:rPr>
  </w:style>
  <w:style w:type="paragraph" w:customStyle="1" w:styleId="catalog1">
    <w:name w:val="catalog 1"/>
    <w:basedOn w:val="a6"/>
    <w:autoRedefine/>
    <w:rsid w:val="000B06EA"/>
    <w:pPr>
      <w:widowControl/>
      <w:autoSpaceDE w:val="0"/>
      <w:autoSpaceDN w:val="0"/>
      <w:adjustRightInd w:val="0"/>
      <w:ind w:left="198" w:hanging="113"/>
    </w:pPr>
    <w:rPr>
      <w:rFonts w:ascii="Times New Roman" w:hAnsi="Times New Roman"/>
      <w:szCs w:val="20"/>
    </w:rPr>
  </w:style>
  <w:style w:type="paragraph" w:customStyle="1" w:styleId="catalog2">
    <w:name w:val="catalog 2"/>
    <w:basedOn w:val="a6"/>
    <w:rsid w:val="000B06EA"/>
    <w:pPr>
      <w:autoSpaceDE w:val="0"/>
      <w:autoSpaceDN w:val="0"/>
      <w:adjustRightInd w:val="0"/>
      <w:ind w:left="453" w:hanging="283"/>
    </w:pPr>
    <w:rPr>
      <w:rFonts w:ascii="Times New Roman" w:hAnsi="Times New Roman"/>
      <w:szCs w:val="20"/>
    </w:rPr>
  </w:style>
  <w:style w:type="paragraph" w:customStyle="1" w:styleId="catalog3">
    <w:name w:val="catalog 3"/>
    <w:basedOn w:val="a6"/>
    <w:autoRedefine/>
    <w:rsid w:val="000B06EA"/>
    <w:pPr>
      <w:widowControl/>
      <w:autoSpaceDE w:val="0"/>
      <w:autoSpaceDN w:val="0"/>
      <w:adjustRightInd w:val="0"/>
      <w:ind w:left="794" w:hanging="454"/>
    </w:pPr>
    <w:rPr>
      <w:rFonts w:ascii="Times New Roman" w:hAnsi="Times New Roman"/>
      <w:szCs w:val="20"/>
    </w:rPr>
  </w:style>
  <w:style w:type="paragraph" w:customStyle="1" w:styleId="catalog4">
    <w:name w:val="catalog 4"/>
    <w:basedOn w:val="a6"/>
    <w:autoRedefine/>
    <w:rsid w:val="000B06EA"/>
    <w:pPr>
      <w:widowControl/>
      <w:autoSpaceDE w:val="0"/>
      <w:autoSpaceDN w:val="0"/>
      <w:adjustRightInd w:val="0"/>
      <w:ind w:left="1134" w:hanging="567"/>
    </w:pPr>
    <w:rPr>
      <w:rFonts w:ascii="Times New Roman" w:hAnsi="Times New Roman"/>
      <w:szCs w:val="20"/>
    </w:rPr>
  </w:style>
  <w:style w:type="paragraph" w:customStyle="1" w:styleId="catalog5">
    <w:name w:val="catalog 5"/>
    <w:basedOn w:val="a6"/>
    <w:rsid w:val="000B06EA"/>
    <w:pPr>
      <w:autoSpaceDE w:val="0"/>
      <w:autoSpaceDN w:val="0"/>
      <w:adjustRightInd w:val="0"/>
      <w:ind w:left="680"/>
    </w:pPr>
    <w:rPr>
      <w:rFonts w:ascii="Times New Roman" w:hAnsi="Times New Roman"/>
      <w:szCs w:val="20"/>
    </w:rPr>
  </w:style>
  <w:style w:type="paragraph" w:customStyle="1" w:styleId="catalog6">
    <w:name w:val="catalog 6"/>
    <w:basedOn w:val="a6"/>
    <w:autoRedefine/>
    <w:rsid w:val="000B06EA"/>
    <w:pPr>
      <w:widowControl/>
      <w:autoSpaceDE w:val="0"/>
      <w:autoSpaceDN w:val="0"/>
      <w:adjustRightInd w:val="0"/>
      <w:ind w:left="1757" w:hanging="907"/>
    </w:pPr>
    <w:rPr>
      <w:rFonts w:ascii="Times New Roman" w:hAnsi="Times New Roman"/>
      <w:szCs w:val="20"/>
    </w:rPr>
  </w:style>
  <w:style w:type="paragraph" w:customStyle="1" w:styleId="catalog7">
    <w:name w:val="catalog 7"/>
    <w:basedOn w:val="a6"/>
    <w:autoRedefine/>
    <w:rsid w:val="000B06EA"/>
    <w:pPr>
      <w:widowControl/>
      <w:autoSpaceDE w:val="0"/>
      <w:autoSpaceDN w:val="0"/>
      <w:adjustRightInd w:val="0"/>
      <w:ind w:left="2041" w:hanging="1077"/>
    </w:pPr>
    <w:rPr>
      <w:rFonts w:ascii="宋体" w:hAnsi="Times New Roman"/>
      <w:szCs w:val="20"/>
    </w:rPr>
  </w:style>
  <w:style w:type="paragraph" w:customStyle="1" w:styleId="catalog8">
    <w:name w:val="catalog 8"/>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9">
    <w:name w:val="catalog 9"/>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offigureandtable">
    <w:name w:val="catalog of figure and table"/>
    <w:basedOn w:val="a6"/>
    <w:autoRedefine/>
    <w:rsid w:val="000B06EA"/>
    <w:pPr>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chaptertitle">
    <w:name w:val="chapter title"/>
    <w:basedOn w:val="a6"/>
    <w:autoRedefine/>
    <w:rsid w:val="000B06EA"/>
    <w:pPr>
      <w:widowControl/>
      <w:tabs>
        <w:tab w:val="left" w:pos="0"/>
      </w:tabs>
      <w:autoSpaceDE w:val="0"/>
      <w:autoSpaceDN w:val="0"/>
      <w:adjustRightInd w:val="0"/>
      <w:spacing w:before="300" w:after="300"/>
      <w:jc w:val="center"/>
    </w:pPr>
    <w:rPr>
      <w:sz w:val="30"/>
      <w:szCs w:val="20"/>
    </w:rPr>
  </w:style>
  <w:style w:type="paragraph" w:customStyle="1" w:styleId="code">
    <w:name w:val="code"/>
    <w:basedOn w:val="a6"/>
    <w:autoRedefine/>
    <w:rsid w:val="000B06EA"/>
    <w:pPr>
      <w:widowControl/>
      <w:autoSpaceDE w:val="0"/>
      <w:autoSpaceDN w:val="0"/>
      <w:adjustRightInd w:val="0"/>
      <w:spacing w:line="360" w:lineRule="auto"/>
      <w:ind w:left="1134"/>
      <w:jc w:val="both"/>
    </w:pPr>
    <w:rPr>
      <w:rFonts w:ascii="Courier New" w:hAnsi="Courier New"/>
      <w:sz w:val="18"/>
      <w:szCs w:val="20"/>
    </w:rPr>
  </w:style>
  <w:style w:type="paragraph" w:customStyle="1" w:styleId="compilingadvice">
    <w:name w:val="compiling advice"/>
    <w:basedOn w:val="a6"/>
    <w:autoRedefine/>
    <w:rsid w:val="000B06EA"/>
    <w:pPr>
      <w:widowControl/>
      <w:autoSpaceDE w:val="0"/>
      <w:autoSpaceDN w:val="0"/>
      <w:adjustRightInd w:val="0"/>
      <w:spacing w:line="360" w:lineRule="auto"/>
      <w:ind w:left="1134"/>
      <w:jc w:val="both"/>
    </w:pPr>
    <w:rPr>
      <w:rFonts w:ascii="Times New Roman" w:hAnsi="Times New Roman"/>
      <w:i/>
      <w:color w:val="0000FF"/>
      <w:szCs w:val="20"/>
    </w:rPr>
  </w:style>
  <w:style w:type="paragraph" w:customStyle="1" w:styleId="confidentialitylevelonheader">
    <w:name w:val="confidentiality level on header"/>
    <w:basedOn w:val="a6"/>
    <w:autoRedefine/>
    <w:rsid w:val="000B06EA"/>
    <w:pPr>
      <w:widowControl/>
      <w:autoSpaceDE w:val="0"/>
      <w:autoSpaceDN w:val="0"/>
      <w:adjustRightInd w:val="0"/>
      <w:ind w:right="360" w:firstLineChars="211" w:firstLine="380"/>
      <w:jc w:val="both"/>
    </w:pPr>
    <w:rPr>
      <w:rFonts w:ascii="Times New Roman" w:hAnsi="Times New Roman"/>
      <w:sz w:val="18"/>
      <w:szCs w:val="20"/>
    </w:rPr>
  </w:style>
  <w:style w:type="paragraph" w:customStyle="1" w:styleId="defaulttext">
    <w:name w:val="default text"/>
    <w:basedOn w:val="a6"/>
    <w:autoRedefine/>
    <w:rsid w:val="000B06EA"/>
    <w:pPr>
      <w:widowControl/>
      <w:autoSpaceDE w:val="0"/>
      <w:autoSpaceDN w:val="0"/>
      <w:adjustRightInd w:val="0"/>
      <w:spacing w:line="360" w:lineRule="auto"/>
      <w:ind w:rightChars="301" w:right="662"/>
    </w:pPr>
    <w:rPr>
      <w:rFonts w:ascii="Times New Roman" w:hAnsi="Times New Roman"/>
      <w:szCs w:val="20"/>
    </w:rPr>
  </w:style>
  <w:style w:type="paragraph" w:customStyle="1" w:styleId="documenttitle">
    <w:name w:val="document title"/>
    <w:basedOn w:val="a6"/>
    <w:autoRedefine/>
    <w:rsid w:val="000B06EA"/>
    <w:pPr>
      <w:widowControl/>
      <w:numPr>
        <w:numId w:val="5"/>
      </w:numPr>
      <w:tabs>
        <w:tab w:val="clear" w:pos="1080"/>
        <w:tab w:val="left" w:pos="0"/>
      </w:tabs>
      <w:autoSpaceDE w:val="0"/>
      <w:autoSpaceDN w:val="0"/>
      <w:adjustRightInd w:val="0"/>
      <w:spacing w:before="300" w:after="300"/>
      <w:jc w:val="center"/>
      <w:outlineLvl w:val="0"/>
    </w:pPr>
    <w:rPr>
      <w:sz w:val="30"/>
      <w:szCs w:val="20"/>
    </w:rPr>
  </w:style>
  <w:style w:type="paragraph" w:customStyle="1" w:styleId="documenttitleoncover">
    <w:name w:val="document title on cover"/>
    <w:basedOn w:val="a6"/>
    <w:autoRedefine/>
    <w:rsid w:val="000B06EA"/>
    <w:pPr>
      <w:widowControl/>
      <w:autoSpaceDE w:val="0"/>
      <w:autoSpaceDN w:val="0"/>
      <w:adjustRightInd w:val="0"/>
      <w:spacing w:line="360" w:lineRule="auto"/>
      <w:jc w:val="center"/>
    </w:pPr>
    <w:rPr>
      <w:b/>
      <w:sz w:val="56"/>
      <w:szCs w:val="20"/>
    </w:rPr>
  </w:style>
  <w:style w:type="paragraph" w:customStyle="1" w:styleId="documenttitleonheader">
    <w:name w:val="document title on header"/>
    <w:basedOn w:val="a6"/>
    <w:autoRedefine/>
    <w:rsid w:val="000B06EA"/>
    <w:pPr>
      <w:widowControl/>
      <w:numPr>
        <w:numId w:val="6"/>
      </w:numPr>
      <w:autoSpaceDE w:val="0"/>
      <w:autoSpaceDN w:val="0"/>
      <w:adjustRightInd w:val="0"/>
    </w:pPr>
    <w:rPr>
      <w:rFonts w:ascii="Times New Roman" w:hAnsi="Times New Roman"/>
      <w:sz w:val="18"/>
      <w:szCs w:val="20"/>
    </w:rPr>
  </w:style>
  <w:style w:type="paragraph" w:customStyle="1" w:styleId="figuredescription0">
    <w:name w:val="figure description"/>
    <w:basedOn w:val="a6"/>
    <w:rsid w:val="000B06EA"/>
    <w:pPr>
      <w:widowControl/>
      <w:tabs>
        <w:tab w:val="num" w:pos="432"/>
      </w:tabs>
      <w:autoSpaceDE w:val="0"/>
      <w:autoSpaceDN w:val="0"/>
      <w:adjustRightInd w:val="0"/>
      <w:spacing w:before="105" w:line="360" w:lineRule="auto"/>
      <w:ind w:left="432" w:hanging="432"/>
      <w:jc w:val="center"/>
    </w:pPr>
    <w:rPr>
      <w:rFonts w:ascii="宋体" w:hAnsi="Times New Roman"/>
      <w:szCs w:val="20"/>
    </w:rPr>
  </w:style>
  <w:style w:type="paragraph" w:customStyle="1" w:styleId="figuredescriptionwithoutautonumbering">
    <w:name w:val="figure description without auto numbering"/>
    <w:basedOn w:val="a6"/>
    <w:autoRedefine/>
    <w:rsid w:val="000B06EA"/>
    <w:pPr>
      <w:widowControl/>
      <w:numPr>
        <w:numId w:val="12"/>
      </w:numPr>
      <w:tabs>
        <w:tab w:val="clear" w:pos="400"/>
      </w:tabs>
      <w:autoSpaceDE w:val="0"/>
      <w:autoSpaceDN w:val="0"/>
      <w:adjustRightInd w:val="0"/>
      <w:spacing w:before="105" w:line="360" w:lineRule="auto"/>
      <w:ind w:left="0" w:firstLine="425"/>
      <w:jc w:val="center"/>
    </w:pPr>
    <w:rPr>
      <w:rFonts w:ascii="Times New Roman" w:hAnsi="Times New Roman"/>
      <w:szCs w:val="20"/>
    </w:rPr>
  </w:style>
  <w:style w:type="paragraph" w:customStyle="1" w:styleId="footnotes">
    <w:name w:val="footnotes"/>
    <w:basedOn w:val="a6"/>
    <w:autoRedefine/>
    <w:rsid w:val="000B06EA"/>
    <w:pPr>
      <w:widowControl/>
      <w:numPr>
        <w:numId w:val="7"/>
      </w:numPr>
      <w:tabs>
        <w:tab w:val="clear" w:pos="425"/>
      </w:tabs>
      <w:autoSpaceDE w:val="0"/>
      <w:autoSpaceDN w:val="0"/>
      <w:adjustRightInd w:val="0"/>
      <w:spacing w:after="90"/>
      <w:ind w:left="0" w:firstLine="0"/>
    </w:pPr>
    <w:rPr>
      <w:rFonts w:ascii="Times New Roman" w:hAnsi="Times New Roman"/>
      <w:sz w:val="18"/>
      <w:szCs w:val="20"/>
    </w:rPr>
  </w:style>
  <w:style w:type="paragraph" w:customStyle="1" w:styleId="HuaweiTechnologiesoncover">
    <w:name w:val="Huawei Technologies on cover"/>
    <w:basedOn w:val="a6"/>
    <w:rsid w:val="000B06EA"/>
    <w:pPr>
      <w:widowControl/>
      <w:autoSpaceDE w:val="0"/>
      <w:autoSpaceDN w:val="0"/>
      <w:adjustRightInd w:val="0"/>
      <w:spacing w:line="360" w:lineRule="auto"/>
      <w:jc w:val="center"/>
    </w:pPr>
    <w:rPr>
      <w:rFonts w:ascii="黑体" w:eastAsia="黑体" w:hAnsi="Times New Roman"/>
      <w:b/>
      <w:sz w:val="32"/>
      <w:szCs w:val="20"/>
    </w:rPr>
  </w:style>
  <w:style w:type="paragraph" w:styleId="a1">
    <w:name w:val="List Bullet"/>
    <w:basedOn w:val="a6"/>
    <w:autoRedefine/>
    <w:rsid w:val="000B06EA"/>
    <w:pPr>
      <w:numPr>
        <w:numId w:val="8"/>
      </w:numPr>
      <w:tabs>
        <w:tab w:val="num" w:pos="360"/>
      </w:tabs>
      <w:autoSpaceDE w:val="0"/>
      <w:autoSpaceDN w:val="0"/>
      <w:adjustRightInd w:val="0"/>
      <w:ind w:left="0" w:firstLine="0"/>
    </w:pPr>
    <w:rPr>
      <w:rFonts w:ascii="Times New Roman" w:hAnsi="Times New Roman"/>
      <w:sz w:val="22"/>
    </w:rPr>
  </w:style>
  <w:style w:type="paragraph" w:customStyle="1" w:styleId="itemlist">
    <w:name w:val="item list"/>
    <w:basedOn w:val="a1"/>
    <w:autoRedefine/>
    <w:rsid w:val="000B06EA"/>
    <w:pPr>
      <w:widowControl/>
      <w:numPr>
        <w:numId w:val="0"/>
      </w:numPr>
      <w:tabs>
        <w:tab w:val="num" w:pos="1559"/>
      </w:tabs>
      <w:spacing w:line="360" w:lineRule="auto"/>
      <w:ind w:left="1559" w:hanging="360"/>
    </w:pPr>
    <w:rPr>
      <w:rFonts w:ascii="宋体" w:hAnsi="Wingdings"/>
      <w:sz w:val="21"/>
    </w:rPr>
  </w:style>
  <w:style w:type="paragraph" w:customStyle="1" w:styleId="keywords">
    <w:name w:val="keywords"/>
    <w:basedOn w:val="a6"/>
    <w:autoRedefine/>
    <w:rsid w:val="000B06EA"/>
    <w:pPr>
      <w:widowControl/>
      <w:numPr>
        <w:numId w:val="9"/>
      </w:numPr>
      <w:tabs>
        <w:tab w:val="clear" w:pos="1077"/>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referance">
    <w:name w:val="referance"/>
    <w:basedOn w:val="a6"/>
    <w:autoRedefine/>
    <w:rsid w:val="000B06EA"/>
    <w:pPr>
      <w:widowControl/>
      <w:tabs>
        <w:tab w:val="num" w:pos="1260"/>
      </w:tabs>
      <w:autoSpaceDE w:val="0"/>
      <w:autoSpaceDN w:val="0"/>
      <w:adjustRightInd w:val="0"/>
      <w:spacing w:line="360" w:lineRule="auto"/>
      <w:ind w:left="1260" w:hanging="420"/>
      <w:jc w:val="both"/>
    </w:pPr>
    <w:rPr>
      <w:rFonts w:ascii="宋体" w:hAnsi="Times New Roman"/>
      <w:szCs w:val="20"/>
    </w:rPr>
  </w:style>
  <w:style w:type="paragraph" w:customStyle="1" w:styleId="revisionrecord">
    <w:name w:val="revision record"/>
    <w:basedOn w:val="a6"/>
    <w:autoRedefine/>
    <w:rsid w:val="000B06EA"/>
    <w:pPr>
      <w:pageBreakBefore/>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tabledescription">
    <w:name w:val="table description"/>
    <w:basedOn w:val="a6"/>
    <w:rsid w:val="000B06EA"/>
    <w:pPr>
      <w:keepLines/>
      <w:widowControl/>
      <w:tabs>
        <w:tab w:val="num" w:pos="420"/>
      </w:tabs>
      <w:autoSpaceDE w:val="0"/>
      <w:autoSpaceDN w:val="0"/>
      <w:adjustRightInd w:val="0"/>
      <w:spacing w:line="360" w:lineRule="auto"/>
      <w:ind w:left="420" w:hanging="420"/>
      <w:jc w:val="center"/>
    </w:pPr>
    <w:rPr>
      <w:rFonts w:ascii="宋体" w:hAnsi="Times New Roman"/>
      <w:szCs w:val="20"/>
    </w:rPr>
  </w:style>
  <w:style w:type="paragraph" w:customStyle="1" w:styleId="tabledescriptionwithoutautonumbering">
    <w:name w:val="table description without auto numbering"/>
    <w:basedOn w:val="a6"/>
    <w:autoRedefine/>
    <w:rsid w:val="000B06EA"/>
    <w:pPr>
      <w:keepLines/>
      <w:widowControl/>
      <w:autoSpaceDE w:val="0"/>
      <w:autoSpaceDN w:val="0"/>
      <w:adjustRightInd w:val="0"/>
      <w:spacing w:line="360" w:lineRule="auto"/>
      <w:jc w:val="center"/>
    </w:pPr>
    <w:rPr>
      <w:rFonts w:ascii="宋体" w:hAnsi="Times New Roman"/>
      <w:szCs w:val="20"/>
    </w:rPr>
  </w:style>
  <w:style w:type="paragraph" w:customStyle="1" w:styleId="tableheading">
    <w:name w:val="table heading"/>
    <w:basedOn w:val="a6"/>
    <w:autoRedefine/>
    <w:rsid w:val="000B06EA"/>
    <w:pPr>
      <w:widowControl/>
      <w:autoSpaceDE w:val="0"/>
      <w:autoSpaceDN w:val="0"/>
      <w:adjustRightInd w:val="0"/>
      <w:jc w:val="center"/>
    </w:pPr>
    <w:rPr>
      <w:rFonts w:ascii="Times New Roman" w:hAnsi="Times New Roman"/>
      <w:b/>
      <w:szCs w:val="20"/>
    </w:rPr>
  </w:style>
  <w:style w:type="paragraph" w:customStyle="1" w:styleId="tabletext">
    <w:name w:val="table text"/>
    <w:basedOn w:val="a6"/>
    <w:autoRedefine/>
    <w:rsid w:val="000B06EA"/>
    <w:pPr>
      <w:widowControl/>
      <w:tabs>
        <w:tab w:val="decimal" w:pos="0"/>
      </w:tabs>
      <w:autoSpaceDE w:val="0"/>
      <w:autoSpaceDN w:val="0"/>
      <w:adjustRightInd w:val="0"/>
    </w:pPr>
    <w:rPr>
      <w:rFonts w:ascii="Times New Roman" w:hAnsi="Times New Roman"/>
      <w:szCs w:val="20"/>
    </w:rPr>
  </w:style>
  <w:style w:type="paragraph" w:customStyle="1" w:styleId="tabletextoncover">
    <w:name w:val="table text on cover"/>
    <w:basedOn w:val="a6"/>
    <w:autoRedefine/>
    <w:rsid w:val="000B06EA"/>
    <w:pPr>
      <w:widowControl/>
      <w:autoSpaceDE w:val="0"/>
      <w:autoSpaceDN w:val="0"/>
      <w:adjustRightInd w:val="0"/>
      <w:jc w:val="center"/>
    </w:pPr>
    <w:rPr>
      <w:rFonts w:ascii="Times New Roman" w:hAnsi="Times New Roman"/>
      <w:b/>
      <w:sz w:val="24"/>
      <w:szCs w:val="20"/>
    </w:rPr>
  </w:style>
  <w:style w:type="paragraph" w:customStyle="1" w:styleId="textindentation">
    <w:name w:val="text indentation"/>
    <w:basedOn w:val="a6"/>
    <w:autoRedefine/>
    <w:rsid w:val="000B06EA"/>
    <w:pPr>
      <w:widowControl/>
      <w:autoSpaceDE w:val="0"/>
      <w:autoSpaceDN w:val="0"/>
      <w:adjustRightInd w:val="0"/>
      <w:spacing w:line="360" w:lineRule="auto"/>
      <w:ind w:left="1134"/>
      <w:jc w:val="both"/>
    </w:pPr>
    <w:rPr>
      <w:rFonts w:ascii="Times New Roman" w:hAnsi="Times New Roman"/>
      <w:szCs w:val="20"/>
    </w:rPr>
  </w:style>
  <w:style w:type="paragraph" w:customStyle="1" w:styleId="Char1">
    <w:name w:val="编写建议 Char"/>
    <w:basedOn w:val="a6"/>
    <w:link w:val="CharChar1"/>
    <w:autoRedefine/>
    <w:rsid w:val="000B06EA"/>
    <w:pPr>
      <w:autoSpaceDE w:val="0"/>
      <w:autoSpaceDN w:val="0"/>
      <w:adjustRightInd w:val="0"/>
      <w:ind w:firstLineChars="200" w:firstLine="420"/>
    </w:pPr>
    <w:rPr>
      <w:rFonts w:cs="Arial"/>
      <w:i/>
      <w:color w:val="0000FF"/>
    </w:rPr>
  </w:style>
  <w:style w:type="character" w:customStyle="1" w:styleId="CharChar1">
    <w:name w:val="编写建议 Char Char"/>
    <w:link w:val="Char1"/>
    <w:rsid w:val="000B06EA"/>
    <w:rPr>
      <w:rFonts w:ascii="Arial" w:eastAsia="宋体" w:hAnsi="Arial" w:cs="Arial"/>
      <w:i/>
      <w:color w:val="0000FF"/>
      <w:sz w:val="21"/>
      <w:szCs w:val="21"/>
      <w:lang w:val="en-US" w:eastAsia="zh-CN" w:bidi="ar-SA"/>
    </w:rPr>
  </w:style>
  <w:style w:type="paragraph" w:customStyle="1" w:styleId="abc">
    <w:name w:val="标题 abc"/>
    <w:basedOn w:val="a6"/>
    <w:rsid w:val="000B06EA"/>
    <w:pPr>
      <w:tabs>
        <w:tab w:val="num" w:pos="360"/>
      </w:tabs>
      <w:autoSpaceDE w:val="0"/>
      <w:autoSpaceDN w:val="0"/>
      <w:adjustRightInd w:val="0"/>
      <w:spacing w:beforeLines="50" w:before="50"/>
      <w:jc w:val="both"/>
    </w:pPr>
    <w:rPr>
      <w:rFonts w:ascii="Times New Roman" w:hAnsi="Times New Roman"/>
      <w:sz w:val="22"/>
      <w:szCs w:val="20"/>
    </w:rPr>
  </w:style>
  <w:style w:type="paragraph" w:customStyle="1" w:styleId="affe">
    <w:name w:val="点号"/>
    <w:basedOn w:val="a6"/>
    <w:rsid w:val="000B06EA"/>
    <w:pPr>
      <w:autoSpaceDE w:val="0"/>
      <w:autoSpaceDN w:val="0"/>
      <w:adjustRightInd w:val="0"/>
      <w:spacing w:beforeLines="50" w:before="50"/>
      <w:ind w:left="1231" w:hanging="284"/>
    </w:pPr>
    <w:rPr>
      <w:rFonts w:ascii="Times New Roman" w:hAnsi="Times New Roman"/>
      <w:szCs w:val="20"/>
    </w:rPr>
  </w:style>
  <w:style w:type="paragraph" w:customStyle="1" w:styleId="afff">
    <w:name w:val="参考资料清单+倾斜+蓝色"/>
    <w:basedOn w:val="a6"/>
    <w:autoRedefine/>
    <w:rsid w:val="000B06EA"/>
    <w:pPr>
      <w:autoSpaceDE w:val="0"/>
      <w:autoSpaceDN w:val="0"/>
      <w:adjustRightInd w:val="0"/>
      <w:spacing w:line="360" w:lineRule="auto"/>
      <w:jc w:val="both"/>
    </w:pPr>
    <w:rPr>
      <w:i/>
      <w:iCs/>
      <w:color w:val="0000FF"/>
    </w:rPr>
  </w:style>
  <w:style w:type="paragraph" w:customStyle="1" w:styleId="22">
    <w:name w:val="规程 标题2"/>
    <w:basedOn w:val="20"/>
    <w:rsid w:val="000B06EA"/>
    <w:pPr>
      <w:tabs>
        <w:tab w:val="clear" w:pos="576"/>
        <w:tab w:val="num" w:pos="774"/>
      </w:tabs>
      <w:autoSpaceDE w:val="0"/>
      <w:autoSpaceDN w:val="0"/>
      <w:ind w:left="774"/>
      <w:jc w:val="left"/>
    </w:pPr>
    <w:rPr>
      <w:rFonts w:ascii="Times New Roman" w:eastAsia="宋体" w:hAnsi="Times New Roman"/>
      <w:b/>
      <w:sz w:val="22"/>
    </w:rPr>
  </w:style>
  <w:style w:type="paragraph" w:customStyle="1" w:styleId="DefaultText0">
    <w:name w:val="Default Text"/>
    <w:basedOn w:val="a6"/>
    <w:rsid w:val="000B06EA"/>
    <w:pPr>
      <w:autoSpaceDE w:val="0"/>
      <w:autoSpaceDN w:val="0"/>
      <w:adjustRightInd w:val="0"/>
    </w:pPr>
    <w:rPr>
      <w:rFonts w:ascii="Times New Roman" w:hAnsi="Times New Roman"/>
      <w:sz w:val="24"/>
      <w:szCs w:val="24"/>
    </w:rPr>
  </w:style>
  <w:style w:type="paragraph" w:styleId="afff0">
    <w:name w:val="annotation subject"/>
    <w:basedOn w:val="aff1"/>
    <w:next w:val="aff1"/>
    <w:semiHidden/>
    <w:rsid w:val="000B06EA"/>
    <w:pPr>
      <w:autoSpaceDE w:val="0"/>
      <w:autoSpaceDN w:val="0"/>
      <w:adjustRightInd w:val="0"/>
    </w:pPr>
    <w:rPr>
      <w:rFonts w:ascii="Times New Roman" w:hAnsi="Times New Roman"/>
      <w:b/>
      <w:bCs/>
      <w:sz w:val="20"/>
      <w:szCs w:val="20"/>
    </w:rPr>
  </w:style>
  <w:style w:type="paragraph" w:customStyle="1" w:styleId="afff1">
    <w:name w:val="表目录"/>
    <w:basedOn w:val="10"/>
    <w:rsid w:val="000B06EA"/>
    <w:pPr>
      <w:tabs>
        <w:tab w:val="clear" w:pos="720"/>
        <w:tab w:val="clear" w:pos="9010"/>
        <w:tab w:val="left" w:pos="1134"/>
      </w:tabs>
      <w:autoSpaceDE w:val="0"/>
      <w:autoSpaceDN w:val="0"/>
      <w:adjustRightInd w:val="0"/>
      <w:jc w:val="both"/>
    </w:pPr>
    <w:rPr>
      <w:noProof/>
    </w:rPr>
  </w:style>
  <w:style w:type="paragraph" w:customStyle="1" w:styleId="CharCharCharCharChar">
    <w:name w:val="编写建议 Char Char Char Char Char"/>
    <w:basedOn w:val="a6"/>
    <w:link w:val="CharCharCharCharCharChar"/>
    <w:rsid w:val="000B06EA"/>
    <w:pPr>
      <w:keepNext/>
      <w:widowControl/>
      <w:autoSpaceDE w:val="0"/>
      <w:autoSpaceDN w:val="0"/>
      <w:adjustRightInd w:val="0"/>
      <w:spacing w:line="360" w:lineRule="auto"/>
      <w:ind w:left="1134"/>
      <w:jc w:val="both"/>
    </w:pPr>
    <w:rPr>
      <w:rFonts w:ascii="Times New Roman" w:hAnsi="Times New Roman" w:cs="Arial"/>
      <w:i/>
      <w:color w:val="0000FF"/>
    </w:rPr>
  </w:style>
  <w:style w:type="character" w:customStyle="1" w:styleId="CharCharCharCharCharChar">
    <w:name w:val="编写建议 Char Char Char Char Char Char"/>
    <w:link w:val="CharCharCharCharChar"/>
    <w:rsid w:val="000B06EA"/>
    <w:rPr>
      <w:rFonts w:eastAsia="宋体" w:cs="Arial"/>
      <w:i/>
      <w:color w:val="0000FF"/>
      <w:sz w:val="21"/>
      <w:szCs w:val="21"/>
      <w:lang w:val="en-US" w:eastAsia="zh-CN" w:bidi="ar-SA"/>
    </w:rPr>
  </w:style>
  <w:style w:type="character" w:customStyle="1" w:styleId="tw4winMark">
    <w:name w:val="tw4winMark"/>
    <w:rsid w:val="000B06EA"/>
    <w:rPr>
      <w:rFonts w:ascii="宋体-方正超大字符集" w:eastAsia="宋体-方正超大字符集" w:cs="宋体-方正超大字符集"/>
      <w:vanish/>
      <w:color w:val="800080"/>
      <w:vertAlign w:val="subscript"/>
    </w:rPr>
  </w:style>
  <w:style w:type="paragraph" w:customStyle="1" w:styleId="CharCharCharChar">
    <w:name w:val="默认段落字体 Char Char Char Char"/>
    <w:basedOn w:val="afc"/>
    <w:autoRedefine/>
    <w:rsid w:val="000B06EA"/>
    <w:pPr>
      <w:topLinePunct/>
      <w:adjustRightInd w:val="0"/>
      <w:spacing w:line="436" w:lineRule="exact"/>
      <w:ind w:left="357"/>
      <w:outlineLvl w:val="3"/>
    </w:pPr>
    <w:rPr>
      <w:rFonts w:ascii="Times New Roman" w:hAnsi="Times New Roman"/>
      <w:b/>
      <w:kern w:val="2"/>
      <w:sz w:val="24"/>
      <w:szCs w:val="24"/>
    </w:rPr>
  </w:style>
  <w:style w:type="paragraph" w:customStyle="1" w:styleId="ParaCharCharCharCharCharCharCharCharCharChar">
    <w:name w:val="默认段落字体 Para Char Char Char Char Char Char Char Char Char Char"/>
    <w:basedOn w:val="a6"/>
    <w:rsid w:val="000B06EA"/>
    <w:pPr>
      <w:jc w:val="both"/>
    </w:pPr>
    <w:rPr>
      <w:rFonts w:ascii="Tahoma" w:hAnsi="Tahoma"/>
      <w:kern w:val="2"/>
      <w:sz w:val="24"/>
      <w:szCs w:val="20"/>
    </w:rPr>
  </w:style>
  <w:style w:type="paragraph" w:customStyle="1" w:styleId="11">
    <w:name w:val="1"/>
    <w:basedOn w:val="a6"/>
    <w:semiHidden/>
    <w:rsid w:val="000B06EA"/>
    <w:pPr>
      <w:widowControl/>
      <w:jc w:val="both"/>
    </w:pPr>
    <w:rPr>
      <w:rFonts w:cs="Arial"/>
      <w:kern w:val="2"/>
      <w:szCs w:val="20"/>
    </w:rPr>
  </w:style>
  <w:style w:type="character" w:styleId="afff2">
    <w:name w:val="FollowedHyperlink"/>
    <w:rsid w:val="000B06EA"/>
    <w:rPr>
      <w:color w:val="800080"/>
      <w:u w:val="single"/>
    </w:rPr>
  </w:style>
  <w:style w:type="paragraph" w:customStyle="1" w:styleId="TAL">
    <w:name w:val="TAL"/>
    <w:basedOn w:val="a6"/>
    <w:rsid w:val="000B06EA"/>
    <w:pPr>
      <w:keepNext/>
      <w:keepLines/>
      <w:widowControl/>
      <w:overflowPunct w:val="0"/>
      <w:autoSpaceDE w:val="0"/>
      <w:autoSpaceDN w:val="0"/>
      <w:adjustRightInd w:val="0"/>
      <w:textAlignment w:val="baseline"/>
    </w:pPr>
    <w:rPr>
      <w:sz w:val="18"/>
      <w:szCs w:val="18"/>
      <w:lang w:val="en-GB" w:eastAsia="en-US"/>
    </w:rPr>
  </w:style>
  <w:style w:type="paragraph" w:customStyle="1" w:styleId="TAH">
    <w:name w:val="TAH"/>
    <w:basedOn w:val="a6"/>
    <w:rsid w:val="000B06EA"/>
    <w:pPr>
      <w:keepNext/>
      <w:keepLines/>
      <w:widowControl/>
      <w:overflowPunct w:val="0"/>
      <w:autoSpaceDE w:val="0"/>
      <w:autoSpaceDN w:val="0"/>
      <w:adjustRightInd w:val="0"/>
      <w:jc w:val="center"/>
      <w:textAlignment w:val="baseline"/>
    </w:pPr>
    <w:rPr>
      <w:b/>
      <w:sz w:val="18"/>
      <w:szCs w:val="18"/>
      <w:lang w:val="en-GB" w:eastAsia="en-US"/>
    </w:rPr>
  </w:style>
  <w:style w:type="table" w:customStyle="1" w:styleId="Table">
    <w:name w:val="Table"/>
    <w:basedOn w:val="af2"/>
    <w:rsid w:val="000B06EA"/>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CharCharCharChar0">
    <w:name w:val="表头样式 Char Char Char Char"/>
    <w:rsid w:val="000B06EA"/>
    <w:rPr>
      <w:rFonts w:ascii="Arial" w:eastAsia="宋体" w:hAnsi="Arial" w:cs="Arial"/>
      <w:b/>
      <w:kern w:val="2"/>
      <w:sz w:val="21"/>
      <w:szCs w:val="21"/>
      <w:lang w:val="en-US" w:eastAsia="zh-CN" w:bidi="ar-SA"/>
    </w:rPr>
  </w:style>
  <w:style w:type="paragraph" w:customStyle="1" w:styleId="FigureText">
    <w:name w:val="Figure Text"/>
    <w:rsid w:val="000B06EA"/>
    <w:pPr>
      <w:snapToGrid w:val="0"/>
      <w:jc w:val="both"/>
    </w:pPr>
    <w:rPr>
      <w:rFonts w:ascii="Arial" w:eastAsia="楷体_GB2312" w:hAnsi="Arial" w:cs="Arial"/>
      <w:noProof/>
      <w:sz w:val="18"/>
      <w:szCs w:val="18"/>
    </w:rPr>
  </w:style>
  <w:style w:type="paragraph" w:customStyle="1" w:styleId="ParaCharCharCharChar">
    <w:name w:val="默认段落字体 Para Char Char Char Char"/>
    <w:basedOn w:val="a6"/>
    <w:rsid w:val="000B06EA"/>
    <w:pPr>
      <w:jc w:val="both"/>
    </w:pPr>
    <w:rPr>
      <w:rFonts w:cs="Arial"/>
      <w:kern w:val="2"/>
      <w:sz w:val="20"/>
      <w:szCs w:val="20"/>
    </w:rPr>
  </w:style>
  <w:style w:type="paragraph" w:styleId="2">
    <w:name w:val="List Bullet 2"/>
    <w:basedOn w:val="a6"/>
    <w:rsid w:val="000B06EA"/>
    <w:pPr>
      <w:numPr>
        <w:numId w:val="13"/>
      </w:numPr>
      <w:autoSpaceDE w:val="0"/>
      <w:autoSpaceDN w:val="0"/>
      <w:adjustRightInd w:val="0"/>
    </w:pPr>
    <w:rPr>
      <w:rFonts w:ascii="Times New Roman" w:hAnsi="Times New Roman"/>
      <w:sz w:val="22"/>
      <w:szCs w:val="20"/>
    </w:rPr>
  </w:style>
  <w:style w:type="paragraph" w:styleId="afff3">
    <w:name w:val="Plain Text"/>
    <w:basedOn w:val="a6"/>
    <w:rsid w:val="000B06EA"/>
    <w:pPr>
      <w:widowControl/>
    </w:pPr>
    <w:rPr>
      <w:rFonts w:ascii="Courier New" w:hAnsi="Courier New" w:cs="Courier New"/>
      <w:sz w:val="20"/>
      <w:szCs w:val="20"/>
      <w:lang w:eastAsia="en-US"/>
    </w:rPr>
  </w:style>
  <w:style w:type="paragraph" w:customStyle="1" w:styleId="51">
    <w:name w:val="5"/>
    <w:basedOn w:val="a6"/>
    <w:semiHidden/>
    <w:rsid w:val="000B06EA"/>
    <w:pPr>
      <w:widowControl/>
      <w:jc w:val="both"/>
    </w:pPr>
    <w:rPr>
      <w:rFonts w:cs="Arial"/>
      <w:kern w:val="2"/>
      <w:szCs w:val="20"/>
    </w:rPr>
  </w:style>
  <w:style w:type="paragraph" w:customStyle="1" w:styleId="afff4">
    <w:name w:val="封面单位"/>
    <w:basedOn w:val="a6"/>
    <w:rsid w:val="00587126"/>
    <w:pPr>
      <w:jc w:val="center"/>
    </w:pPr>
    <w:rPr>
      <w:rFonts w:ascii="楷体_GB2312" w:eastAsia="楷体_GB2312" w:hAnsi="Times New Roman"/>
      <w:b/>
      <w:bCs/>
      <w:kern w:val="2"/>
      <w:sz w:val="32"/>
      <w:szCs w:val="20"/>
    </w:rPr>
  </w:style>
  <w:style w:type="character" w:customStyle="1" w:styleId="3Char">
    <w:name w:val="标题 3 Char"/>
    <w:rsid w:val="00587126"/>
    <w:rPr>
      <w:rFonts w:ascii="Arial" w:eastAsia="宋体" w:hAnsi="Arial" w:cs="Arial"/>
      <w:b/>
      <w:kern w:val="2"/>
      <w:sz w:val="24"/>
      <w:szCs w:val="24"/>
      <w:lang w:val="en-US" w:eastAsia="zh-CN" w:bidi="ar-SA"/>
    </w:rPr>
  </w:style>
  <w:style w:type="paragraph" w:customStyle="1" w:styleId="xl27">
    <w:name w:val="xl27"/>
    <w:basedOn w:val="a6"/>
    <w:rsid w:val="00587126"/>
    <w:pPr>
      <w:widowControl/>
      <w:pBdr>
        <w:bottom w:val="single" w:sz="4" w:space="0" w:color="auto"/>
        <w:right w:val="single" w:sz="4" w:space="0" w:color="auto"/>
      </w:pBdr>
      <w:spacing w:before="100" w:beforeAutospacing="1" w:after="100" w:afterAutospacing="1"/>
      <w:jc w:val="both"/>
      <w:textAlignment w:val="top"/>
    </w:pPr>
    <w:rPr>
      <w:rFonts w:ascii="Times New Roman" w:hAnsi="Times New Roman"/>
      <w:sz w:val="24"/>
      <w:szCs w:val="24"/>
    </w:rPr>
  </w:style>
  <w:style w:type="paragraph" w:styleId="afff5">
    <w:name w:val="Date"/>
    <w:basedOn w:val="a6"/>
    <w:next w:val="a6"/>
    <w:link w:val="Char2"/>
    <w:rsid w:val="00587126"/>
    <w:pPr>
      <w:jc w:val="both"/>
    </w:pPr>
    <w:rPr>
      <w:rFonts w:ascii="Times New Roman" w:hAnsi="Times New Roman"/>
      <w:kern w:val="2"/>
      <w:szCs w:val="20"/>
    </w:rPr>
  </w:style>
  <w:style w:type="paragraph" w:customStyle="1" w:styleId="TableText0">
    <w:name w:val="Table Text"/>
    <w:basedOn w:val="a6"/>
    <w:link w:val="TableTextChar"/>
    <w:rsid w:val="00587126"/>
    <w:pPr>
      <w:topLinePunct/>
      <w:adjustRightInd w:val="0"/>
      <w:snapToGrid w:val="0"/>
      <w:spacing w:before="80" w:after="80" w:line="240" w:lineRule="atLeast"/>
    </w:pPr>
    <w:rPr>
      <w:rFonts w:ascii="Times New Roman" w:hAnsi="Times New Roman" w:cs="Arial"/>
      <w:snapToGrid w:val="0"/>
    </w:rPr>
  </w:style>
  <w:style w:type="character" w:customStyle="1" w:styleId="TableTextChar">
    <w:name w:val="Table Text Char"/>
    <w:link w:val="TableText0"/>
    <w:rsid w:val="00587126"/>
    <w:rPr>
      <w:rFonts w:eastAsia="宋体" w:cs="Arial"/>
      <w:snapToGrid w:val="0"/>
      <w:sz w:val="21"/>
      <w:szCs w:val="21"/>
      <w:lang w:val="en-US" w:eastAsia="zh-CN" w:bidi="ar-SA"/>
    </w:rPr>
  </w:style>
  <w:style w:type="paragraph" w:customStyle="1" w:styleId="61">
    <w:name w:val="6"/>
    <w:basedOn w:val="a6"/>
    <w:semiHidden/>
    <w:rsid w:val="001E32A4"/>
    <w:pPr>
      <w:widowControl/>
      <w:jc w:val="both"/>
    </w:pPr>
    <w:rPr>
      <w:rFonts w:cs="Arial"/>
      <w:kern w:val="2"/>
      <w:szCs w:val="20"/>
    </w:rPr>
  </w:style>
  <w:style w:type="paragraph" w:customStyle="1" w:styleId="ParaCharCharChar1CharCharCharCharCharCharChar">
    <w:name w:val="默认段落字体 Para Char Char Char1 Char Char Char Char Char Char Char"/>
    <w:basedOn w:val="a6"/>
    <w:rsid w:val="00C551D6"/>
    <w:pPr>
      <w:keepNext/>
      <w:tabs>
        <w:tab w:val="num" w:pos="1134"/>
      </w:tabs>
      <w:autoSpaceDE w:val="0"/>
      <w:autoSpaceDN w:val="0"/>
      <w:adjustRightInd w:val="0"/>
      <w:ind w:hanging="312"/>
    </w:pPr>
    <w:rPr>
      <w:rFonts w:ascii="Times New Roman" w:hAnsi="Times New Roman"/>
      <w:kern w:val="2"/>
      <w:sz w:val="20"/>
      <w:szCs w:val="20"/>
    </w:rPr>
  </w:style>
  <w:style w:type="paragraph" w:customStyle="1" w:styleId="End">
    <w:name w:val="End"/>
    <w:basedOn w:val="a6"/>
    <w:rsid w:val="00FE53AB"/>
    <w:pPr>
      <w:widowControl/>
      <w:topLinePunct/>
      <w:adjustRightInd w:val="0"/>
      <w:snapToGrid w:val="0"/>
      <w:spacing w:before="160" w:after="400" w:line="240" w:lineRule="atLeast"/>
      <w:ind w:left="1701"/>
    </w:pPr>
    <w:rPr>
      <w:rFonts w:ascii="Times New Roman" w:hAnsi="Times New Roman" w:cs="Arial"/>
      <w:b/>
      <w:kern w:val="2"/>
    </w:rPr>
  </w:style>
  <w:style w:type="paragraph" w:customStyle="1" w:styleId="ParaCharCharCharCharCharCharCharCharChar">
    <w:name w:val="默认段落字体 Para Char Char Char Char Char Char Char Char Char"/>
    <w:basedOn w:val="a6"/>
    <w:rsid w:val="00FE53AB"/>
    <w:pPr>
      <w:jc w:val="both"/>
    </w:pPr>
    <w:rPr>
      <w:rFonts w:ascii="Tahoma" w:eastAsia="Times New Roman" w:hAnsi="Tahoma"/>
      <w:kern w:val="2"/>
      <w:sz w:val="24"/>
      <w:szCs w:val="20"/>
    </w:rPr>
  </w:style>
  <w:style w:type="paragraph" w:customStyle="1" w:styleId="afff6">
    <w:name w:val="正文（首行不缩进）"/>
    <w:basedOn w:val="a6"/>
    <w:rsid w:val="00E4010D"/>
    <w:pPr>
      <w:autoSpaceDE w:val="0"/>
      <w:autoSpaceDN w:val="0"/>
      <w:adjustRightInd w:val="0"/>
      <w:spacing w:line="360" w:lineRule="auto"/>
    </w:pPr>
    <w:rPr>
      <w:rFonts w:ascii="Times New Roman" w:hAnsi="Times New Roman"/>
      <w:snapToGrid w:val="0"/>
    </w:rPr>
  </w:style>
  <w:style w:type="paragraph" w:customStyle="1" w:styleId="WordPro0">
    <w:name w:val="正文首行缩进(WordPro)"/>
    <w:basedOn w:val="a6"/>
    <w:link w:val="WordProChar"/>
    <w:rsid w:val="000B3749"/>
    <w:pPr>
      <w:autoSpaceDE w:val="0"/>
      <w:autoSpaceDN w:val="0"/>
      <w:adjustRightInd w:val="0"/>
      <w:spacing w:before="105"/>
      <w:ind w:left="1134"/>
      <w:jc w:val="both"/>
    </w:pPr>
    <w:rPr>
      <w:rFonts w:ascii="Times New Roman" w:hAnsi="Times New Roman"/>
      <w:szCs w:val="20"/>
    </w:rPr>
  </w:style>
  <w:style w:type="character" w:customStyle="1" w:styleId="WordProChar">
    <w:name w:val="正文首行缩进(WordPro) Char"/>
    <w:link w:val="WordPro0"/>
    <w:rsid w:val="000B3749"/>
    <w:rPr>
      <w:rFonts w:eastAsia="宋体"/>
      <w:sz w:val="21"/>
      <w:lang w:val="en-US" w:eastAsia="zh-CN" w:bidi="ar-SA"/>
    </w:rPr>
  </w:style>
  <w:style w:type="character" w:customStyle="1" w:styleId="2Char">
    <w:name w:val="标题 2 Char"/>
    <w:aliases w:val="标题 2 Char Char Char,heading 2 Char,H2 Char,h:2 Char,h:2app Char,T2 Char,A Char,h2 Char,Header 2 Char,l2 Char,Level 2 Head Char,2 Char,节名 Char,Title2 Char,½ÚÃû Char,2nd level Char,Titre2 Char,sect 1.2 Char,Underrubrik1 Char,prop2 Char,o Char"/>
    <w:link w:val="20"/>
    <w:rsid w:val="001735DB"/>
    <w:rPr>
      <w:rFonts w:ascii="Arial" w:eastAsia="黑体" w:hAnsi="Arial"/>
      <w:sz w:val="24"/>
      <w:szCs w:val="24"/>
      <w:lang w:val="en-US" w:eastAsia="zh-CN" w:bidi="ar-SA"/>
    </w:rPr>
  </w:style>
  <w:style w:type="paragraph" w:customStyle="1" w:styleId="ParaCharCharCharCharCharCharCharCharChar1">
    <w:name w:val="默认段落字体 Para Char Char Char Char Char Char Char Char Char1"/>
    <w:basedOn w:val="a6"/>
    <w:semiHidden/>
    <w:rsid w:val="001735DB"/>
    <w:pPr>
      <w:widowControl/>
      <w:jc w:val="both"/>
    </w:pPr>
    <w:rPr>
      <w:rFonts w:cs="Arial"/>
      <w:kern w:val="2"/>
      <w:sz w:val="22"/>
      <w:szCs w:val="22"/>
      <w:lang w:eastAsia="en-US"/>
    </w:rPr>
  </w:style>
  <w:style w:type="paragraph" w:customStyle="1" w:styleId="TableDescription--F8">
    <w:name w:val="Table Description--F8"/>
    <w:next w:val="a6"/>
    <w:rsid w:val="001735DB"/>
    <w:pPr>
      <w:keepNext/>
      <w:snapToGrid w:val="0"/>
      <w:spacing w:before="160" w:after="80"/>
      <w:ind w:left="1701"/>
      <w:jc w:val="center"/>
    </w:pPr>
    <w:rPr>
      <w:rFonts w:ascii="Arial" w:eastAsia="黑体" w:hAnsi="Arial"/>
      <w:sz w:val="18"/>
    </w:rPr>
  </w:style>
  <w:style w:type="paragraph" w:customStyle="1" w:styleId="FigureDescription--F7">
    <w:name w:val="Figure Description--F7"/>
    <w:next w:val="a6"/>
    <w:rsid w:val="001735DB"/>
    <w:pPr>
      <w:snapToGrid w:val="0"/>
      <w:spacing w:before="80" w:after="320"/>
      <w:ind w:left="1701"/>
      <w:jc w:val="center"/>
    </w:pPr>
    <w:rPr>
      <w:rFonts w:ascii="Arial" w:eastAsia="黑体" w:hAnsi="Arial"/>
      <w:sz w:val="18"/>
    </w:rPr>
  </w:style>
  <w:style w:type="paragraph" w:customStyle="1" w:styleId="afff7">
    <w:name w:val="插图题注"/>
    <w:next w:val="a6"/>
    <w:rsid w:val="001735DB"/>
    <w:pPr>
      <w:spacing w:afterLines="100" w:after="240"/>
      <w:ind w:left="1089" w:hanging="369"/>
      <w:jc w:val="center"/>
    </w:pPr>
    <w:rPr>
      <w:rFonts w:ascii="Arial" w:hAnsi="Arial"/>
      <w:sz w:val="18"/>
      <w:szCs w:val="18"/>
    </w:rPr>
  </w:style>
  <w:style w:type="paragraph" w:styleId="afff8">
    <w:name w:val="Body Text"/>
    <w:basedOn w:val="a6"/>
    <w:rsid w:val="001735DB"/>
    <w:pPr>
      <w:spacing w:after="120"/>
    </w:pPr>
  </w:style>
  <w:style w:type="paragraph" w:styleId="afff9">
    <w:name w:val="Body Text First Indent"/>
    <w:aliases w:val="正文首行缩进1,正文首行缩进21,正文首行缩进 Char Char Char Char Char Char Char Char Char Char Char Char Char Char Char Char Char11 Char Char Char,正文首行缩进 Char1,正文首行缩进 Char Char,正文首行缩进 Char1 Char Char,正文首行缩进 Char Char Char Char,正文首行缩进4,正文首行缩进22"/>
    <w:basedOn w:val="a6"/>
    <w:link w:val="Char20"/>
    <w:rsid w:val="001735DB"/>
    <w:pPr>
      <w:autoSpaceDE w:val="0"/>
      <w:autoSpaceDN w:val="0"/>
      <w:adjustRightInd w:val="0"/>
      <w:ind w:leftChars="322" w:left="322" w:firstLineChars="128" w:firstLine="128"/>
    </w:pPr>
    <w:rPr>
      <w:rFonts w:ascii="Times New Roman" w:hAnsi="Times New Roman"/>
      <w:sz w:val="22"/>
      <w:szCs w:val="20"/>
    </w:rPr>
  </w:style>
  <w:style w:type="character" w:customStyle="1" w:styleId="Char20">
    <w:name w:val="正文首行缩进 Char2"/>
    <w:aliases w:val="正文首行缩进1 Char1,正文首行缩进21 Char1,正文首行缩进 Char Char Char Char Char Char Char Char Char Char Char Char Char Char Char Char Char11 Char Char Char Char1,正文首行缩进 Char1 Char1,正文首行缩进 Char Char Char1,正文首行缩进 Char1 Char Char Char1,正文首行缩进4 Char"/>
    <w:link w:val="afff9"/>
    <w:rsid w:val="001735DB"/>
    <w:rPr>
      <w:rFonts w:eastAsia="宋体"/>
      <w:sz w:val="22"/>
      <w:lang w:val="en-US" w:eastAsia="zh-CN" w:bidi="ar-SA"/>
    </w:rPr>
  </w:style>
  <w:style w:type="paragraph" w:customStyle="1" w:styleId="WordProCharChar">
    <w:name w:val="正文首行缩进(WordPro) Char Char"/>
    <w:basedOn w:val="a6"/>
    <w:link w:val="WordProCharCharChar"/>
    <w:rsid w:val="001735DB"/>
    <w:pPr>
      <w:keepNext/>
      <w:widowControl/>
      <w:autoSpaceDE w:val="0"/>
      <w:autoSpaceDN w:val="0"/>
      <w:adjustRightInd w:val="0"/>
      <w:spacing w:before="105"/>
      <w:ind w:left="1134"/>
    </w:pPr>
    <w:rPr>
      <w:rFonts w:ascii="Times New Roman" w:hAnsi="Times New Roman"/>
      <w:szCs w:val="20"/>
    </w:rPr>
  </w:style>
  <w:style w:type="character" w:customStyle="1" w:styleId="WordProCharCharChar">
    <w:name w:val="正文首行缩进(WordPro) Char Char Char"/>
    <w:link w:val="WordProCharChar"/>
    <w:rsid w:val="001735DB"/>
    <w:rPr>
      <w:rFonts w:eastAsia="宋体"/>
      <w:sz w:val="21"/>
      <w:lang w:val="en-US" w:eastAsia="zh-CN" w:bidi="ar-SA"/>
    </w:rPr>
  </w:style>
  <w:style w:type="character" w:customStyle="1" w:styleId="1Char">
    <w:name w:val="正文首行缩进1 Char"/>
    <w:aliases w:val="正文首行缩进21 Char,正文首行缩进 Char Char Char Char Char Char Char Char Char Char Char Char Char Char Char Char Char11 Char Char Char Char,正文首行缩进 Char1 Char,正文首行缩进 Char Char Char,正文首行缩进 Char1 Char Char Char,正文首行缩进 Char Char Char Char Char"/>
    <w:rsid w:val="001735DB"/>
    <w:rPr>
      <w:rFonts w:ascii="Arial" w:eastAsia="宋体" w:hAnsi="Arial"/>
      <w:sz w:val="21"/>
      <w:szCs w:val="21"/>
      <w:lang w:val="en-US" w:eastAsia="zh-CN" w:bidi="ar-SA"/>
    </w:rPr>
  </w:style>
  <w:style w:type="paragraph" w:customStyle="1" w:styleId="afffa">
    <w:name w:val="正文 + 两端对齐"/>
    <w:aliases w:val="首行缩进:  3 字符"/>
    <w:basedOn w:val="afff3"/>
    <w:rsid w:val="001735DB"/>
    <w:pPr>
      <w:tabs>
        <w:tab w:val="left" w:pos="360"/>
      </w:tabs>
      <w:ind w:leftChars="-327" w:left="-719" w:firstLineChars="253" w:firstLine="610"/>
    </w:pPr>
    <w:rPr>
      <w:rFonts w:ascii="Times New Roman" w:eastAsia="MS Mincho" w:hAnsi="Times New Roman" w:cs="Times New Roman"/>
      <w:b/>
      <w:bCs/>
      <w:sz w:val="24"/>
    </w:rPr>
  </w:style>
  <w:style w:type="paragraph" w:customStyle="1" w:styleId="CharCharCharChar1Char5Char1CharCharChar">
    <w:name w:val="Char Char Char Char1 Char5 Char1 Char Char Char"/>
    <w:aliases w:val=" Char Char Char Char Char Char Char Char Char Char Char Cha Char Char Char1 Char Char Char5 Char Char Char1 Char, Char Char Char Char1 Char51 Char Char Char Char Char Char Char Char"/>
    <w:basedOn w:val="afc"/>
    <w:autoRedefine/>
    <w:rsid w:val="001735DB"/>
    <w:pPr>
      <w:adjustRightInd w:val="0"/>
      <w:spacing w:line="436" w:lineRule="exact"/>
      <w:ind w:left="357"/>
      <w:outlineLvl w:val="3"/>
    </w:pPr>
    <w:rPr>
      <w:rFonts w:ascii="Tahoma" w:hAnsi="Tahoma"/>
      <w:b/>
      <w:kern w:val="2"/>
    </w:rPr>
  </w:style>
  <w:style w:type="paragraph" w:customStyle="1" w:styleId="CharCharCharCharCharCharCharChar">
    <w:name w:val="表格文本 Char Char Char Char Char Char Char Char"/>
    <w:basedOn w:val="a6"/>
    <w:link w:val="CharCharCharCharCharCharCharCharChar"/>
    <w:rsid w:val="001735DB"/>
    <w:pPr>
      <w:keepNext/>
      <w:tabs>
        <w:tab w:val="decimal" w:pos="0"/>
      </w:tabs>
      <w:autoSpaceDE w:val="0"/>
      <w:autoSpaceDN w:val="0"/>
      <w:adjustRightInd w:val="0"/>
    </w:pPr>
    <w:rPr>
      <w:noProof/>
    </w:rPr>
  </w:style>
  <w:style w:type="character" w:customStyle="1" w:styleId="CharCharCharCharCharCharCharCharChar">
    <w:name w:val="表格文本 Char Char Char Char Char Char Char Char Char"/>
    <w:link w:val="CharCharCharCharCharCharCharChar"/>
    <w:rsid w:val="001735DB"/>
    <w:rPr>
      <w:rFonts w:ascii="Arial" w:eastAsia="宋体" w:hAnsi="Arial"/>
      <w:noProof/>
      <w:sz w:val="21"/>
      <w:szCs w:val="21"/>
      <w:lang w:val="en-US" w:eastAsia="zh-CN" w:bidi="ar-SA"/>
    </w:rPr>
  </w:style>
  <w:style w:type="character" w:customStyle="1" w:styleId="Char3Char">
    <w:name w:val="正文首行缩进 Char3 Char"/>
    <w:aliases w:val="正文首行缩进 Char2 Char Char,正文首行缩进2 Char Char Char Char Char Char Char Char Char Char Char,正文首行缩进42 Char Char Char Char Char Char Char Char Char Char Char,正文首行缩进222 Char Char Char Char Char Char Char Char Char Char Char,正文首行缩进 Char2 Char1"/>
    <w:rsid w:val="001735DB"/>
    <w:rPr>
      <w:rFonts w:ascii="Arial" w:eastAsia="宋体" w:hAnsi="Arial"/>
      <w:sz w:val="21"/>
      <w:szCs w:val="21"/>
      <w:lang w:val="en-US" w:eastAsia="zh-CN" w:bidi="ar-SA"/>
    </w:rPr>
  </w:style>
  <w:style w:type="paragraph" w:customStyle="1" w:styleId="TableHeading0">
    <w:name w:val="Table Heading"/>
    <w:basedOn w:val="a6"/>
    <w:link w:val="TableHeadingChar"/>
    <w:rsid w:val="001735DB"/>
    <w:pPr>
      <w:keepNext/>
      <w:topLinePunct/>
      <w:adjustRightInd w:val="0"/>
      <w:snapToGrid w:val="0"/>
      <w:spacing w:before="80" w:after="80" w:line="240" w:lineRule="atLeast"/>
    </w:pPr>
    <w:rPr>
      <w:rFonts w:ascii="Book Antiqua" w:eastAsia="黑体" w:hAnsi="Book Antiqua" w:cs="Book Antiqua"/>
      <w:bCs/>
      <w:snapToGrid w:val="0"/>
    </w:rPr>
  </w:style>
  <w:style w:type="character" w:customStyle="1" w:styleId="TableHeadingChar">
    <w:name w:val="Table Heading Char"/>
    <w:link w:val="TableHeading0"/>
    <w:rsid w:val="001735DB"/>
    <w:rPr>
      <w:rFonts w:ascii="Book Antiqua" w:eastAsia="黑体" w:hAnsi="Book Antiqua" w:cs="Book Antiqua"/>
      <w:bCs/>
      <w:snapToGrid w:val="0"/>
      <w:sz w:val="21"/>
      <w:szCs w:val="21"/>
      <w:lang w:val="en-US" w:eastAsia="zh-CN" w:bidi="ar-SA"/>
    </w:rPr>
  </w:style>
  <w:style w:type="paragraph" w:styleId="afffb">
    <w:name w:val="Normal Indent"/>
    <w:aliases w:val="正文（首行缩进两字）,表正文,正文非缩进,正文对齐,特点,四号,标题4,ALT+Z,水上软件,段1,Alt+X,mr正文缩进,缩进,正文（首行缩进两字） Char Char Char Char,正文（首行缩进两字） Char Char,正文（首行缩进两字） Char Char Char Char Char Char Char,正文（首行缩进两字） Char Char Char,正文缩进 Char,正文非缩进 Char,首行缩进,PI,正文文字首行缩进,正文不缩进,正文（缩进1）,正文（首行缩"/>
    <w:basedOn w:val="a6"/>
    <w:link w:val="Char10"/>
    <w:rsid w:val="001735DB"/>
    <w:pPr>
      <w:ind w:firstLineChars="200" w:firstLine="420"/>
    </w:pPr>
  </w:style>
  <w:style w:type="character" w:customStyle="1" w:styleId="afffc">
    <w:name w:val="样式一"/>
    <w:rsid w:val="001735DB"/>
    <w:rPr>
      <w:rFonts w:ascii="宋体" w:hAnsi="宋体"/>
      <w:b/>
      <w:bCs/>
      <w:color w:val="000000"/>
      <w:sz w:val="36"/>
    </w:rPr>
  </w:style>
  <w:style w:type="character" w:customStyle="1" w:styleId="afffd">
    <w:name w:val="样式二"/>
    <w:basedOn w:val="afffc"/>
    <w:rsid w:val="001735DB"/>
    <w:rPr>
      <w:rFonts w:ascii="宋体" w:hAnsi="宋体"/>
      <w:b/>
      <w:bCs/>
      <w:color w:val="000000"/>
      <w:sz w:val="36"/>
    </w:rPr>
  </w:style>
  <w:style w:type="paragraph" w:customStyle="1" w:styleId="afffe">
    <w:name w:val="摘要"/>
    <w:basedOn w:val="afff8"/>
    <w:rsid w:val="001735DB"/>
    <w:pPr>
      <w:spacing w:after="0" w:line="360" w:lineRule="auto"/>
      <w:ind w:left="822" w:hanging="822"/>
    </w:pPr>
  </w:style>
  <w:style w:type="paragraph" w:customStyle="1" w:styleId="affff">
    <w:name w:val="段"/>
    <w:rsid w:val="001735DB"/>
    <w:pPr>
      <w:autoSpaceDE w:val="0"/>
      <w:autoSpaceDN w:val="0"/>
      <w:ind w:firstLineChars="200" w:firstLine="200"/>
      <w:jc w:val="both"/>
    </w:pPr>
    <w:rPr>
      <w:rFonts w:ascii="宋体"/>
      <w:noProof/>
      <w:sz w:val="21"/>
    </w:rPr>
  </w:style>
  <w:style w:type="paragraph" w:customStyle="1" w:styleId="ParaCharCharCharCharCharCharCharCharCharCharCharCharCharChar">
    <w:name w:val="默认段落字体 Para Char Char Char Char Char Char Char Char Char Char Char Char Char Char"/>
    <w:next w:val="a6"/>
    <w:rsid w:val="001735DB"/>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CharCharChar1CharCharChar">
    <w:name w:val="Char Char Char1 Char Char Char"/>
    <w:basedOn w:val="a6"/>
    <w:rsid w:val="001735DB"/>
    <w:pPr>
      <w:jc w:val="both"/>
    </w:pPr>
    <w:rPr>
      <w:rFonts w:cs="Arial"/>
      <w:kern w:val="2"/>
      <w:szCs w:val="24"/>
    </w:rPr>
  </w:style>
  <w:style w:type="paragraph" w:customStyle="1" w:styleId="ParaCharCharCharCharCharChar1CharCharChar">
    <w:name w:val="默认段落字体 Para Char Char Char Char Char Char1 Char Char Char"/>
    <w:aliases w:val="默认段落字体 Para Char Char Char Char Char Char Char Char Char Char Char Char Char Char Char Char Char Char Char Char Char Char,默认段落字体 Para Char Char Char Char Char Char1 Char Char Char Char"/>
    <w:basedOn w:val="a6"/>
    <w:rsid w:val="001735DB"/>
    <w:pPr>
      <w:jc w:val="both"/>
    </w:pPr>
    <w:rPr>
      <w:rFonts w:ascii="Dotum" w:hAnsi="Dotum" w:cs="Arial"/>
    </w:rPr>
  </w:style>
  <w:style w:type="paragraph" w:customStyle="1" w:styleId="CharCharCharCharCharChar1CharCharCharChar0">
    <w:name w:val="Char Char Char Char Char Char1 Char Char Char Char"/>
    <w:basedOn w:val="a6"/>
    <w:autoRedefine/>
    <w:rsid w:val="001735DB"/>
    <w:pPr>
      <w:spacing w:line="360" w:lineRule="auto"/>
      <w:ind w:firstLineChars="200" w:firstLine="200"/>
      <w:jc w:val="both"/>
    </w:pPr>
    <w:rPr>
      <w:rFonts w:ascii="Times New Roman" w:hAnsi="Times New Roman"/>
      <w:szCs w:val="20"/>
    </w:rPr>
  </w:style>
  <w:style w:type="paragraph" w:customStyle="1" w:styleId="CharChar1Char">
    <w:name w:val="Char Char1 Char"/>
    <w:basedOn w:val="a6"/>
    <w:autoRedefine/>
    <w:rsid w:val="001735DB"/>
    <w:pPr>
      <w:jc w:val="both"/>
    </w:pPr>
    <w:rPr>
      <w:rFonts w:ascii="Times New Roman" w:hAnsi="Times New Roman"/>
      <w:kern w:val="2"/>
      <w:sz w:val="24"/>
      <w:szCs w:val="24"/>
    </w:rPr>
  </w:style>
  <w:style w:type="paragraph" w:customStyle="1" w:styleId="a4">
    <w:name w:val="基线点缩进"/>
    <w:basedOn w:val="a6"/>
    <w:rsid w:val="001735DB"/>
    <w:pPr>
      <w:numPr>
        <w:numId w:val="14"/>
      </w:numPr>
      <w:tabs>
        <w:tab w:val="clear" w:pos="1474"/>
        <w:tab w:val="num" w:pos="1080"/>
      </w:tabs>
      <w:autoSpaceDE w:val="0"/>
      <w:autoSpaceDN w:val="0"/>
      <w:adjustRightInd w:val="0"/>
      <w:spacing w:beforeLines="25" w:before="25" w:afterLines="25" w:after="25"/>
      <w:ind w:left="1080" w:hanging="228"/>
      <w:jc w:val="both"/>
    </w:pPr>
    <w:rPr>
      <w:rFonts w:cs="Arial"/>
    </w:rPr>
  </w:style>
  <w:style w:type="character" w:customStyle="1" w:styleId="TableTextChar1">
    <w:name w:val="Table Text Char1"/>
    <w:rsid w:val="001735DB"/>
    <w:rPr>
      <w:rFonts w:ascii="Arial" w:hAnsi="Arial"/>
      <w:sz w:val="18"/>
      <w:lang w:val="en-US" w:eastAsia="zh-CN" w:bidi="ar-SA"/>
    </w:rPr>
  </w:style>
  <w:style w:type="paragraph" w:customStyle="1" w:styleId="NotesHeading">
    <w:name w:val="Notes Heading"/>
    <w:next w:val="a6"/>
    <w:rsid w:val="001735DB"/>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2Char1">
    <w:name w:val="标题 2 Char1"/>
    <w:rsid w:val="001735DB"/>
    <w:rPr>
      <w:rFonts w:ascii="Arial" w:eastAsia="黑体" w:hAnsi="Arial" w:cs="Arial"/>
      <w:sz w:val="30"/>
      <w:szCs w:val="30"/>
      <w:lang w:val="en-US" w:eastAsia="zh-CN" w:bidi="ar-SA"/>
    </w:rPr>
  </w:style>
  <w:style w:type="character" w:customStyle="1" w:styleId="4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rsid w:val="001735DB"/>
    <w:rPr>
      <w:rFonts w:ascii="Arial" w:eastAsia="宋体" w:hAnsi="Arial"/>
      <w:sz w:val="21"/>
      <w:szCs w:val="21"/>
      <w:lang w:val="en-US" w:eastAsia="zh-CN" w:bidi="ar-SA"/>
    </w:rPr>
  </w:style>
  <w:style w:type="paragraph" w:customStyle="1" w:styleId="affff0">
    <w:name w:val="备注"/>
    <w:basedOn w:val="a6"/>
    <w:rsid w:val="001735DB"/>
    <w:pPr>
      <w:pBdr>
        <w:top w:val="single" w:sz="4" w:space="1" w:color="auto"/>
        <w:bottom w:val="single" w:sz="4" w:space="1" w:color="auto"/>
      </w:pBdr>
      <w:shd w:val="clear" w:color="auto" w:fill="F3F3F3"/>
      <w:autoSpaceDE w:val="0"/>
      <w:autoSpaceDN w:val="0"/>
      <w:adjustRightInd w:val="0"/>
      <w:ind w:leftChars="171" w:left="359"/>
    </w:pPr>
    <w:rPr>
      <w:rFonts w:ascii="华文楷体" w:eastAsia="华文楷体" w:hAnsi="华文楷体"/>
    </w:rPr>
  </w:style>
  <w:style w:type="character" w:customStyle="1" w:styleId="2CharCharChar1">
    <w:name w:val="标题 2 Char Char Char1"/>
    <w:aliases w:val="标题 2 Char Char2,标题 2 Char Char Char Char Char,标题 2 Char1 Char,标题 2 Char Char Char Char Char1"/>
    <w:rsid w:val="001735DB"/>
    <w:rPr>
      <w:rFonts w:ascii="Arial" w:eastAsia="黑体" w:hAnsi="Arial"/>
      <w:sz w:val="24"/>
      <w:szCs w:val="24"/>
      <w:lang w:val="en-US" w:eastAsia="zh-CN" w:bidi="ar-SA"/>
    </w:rPr>
  </w:style>
  <w:style w:type="paragraph" w:customStyle="1" w:styleId="Figure">
    <w:name w:val="Figure"/>
    <w:basedOn w:val="a6"/>
    <w:next w:val="a6"/>
    <w:rsid w:val="001735DB"/>
    <w:pPr>
      <w:keepNext/>
      <w:widowControl/>
      <w:topLinePunct/>
      <w:adjustRightInd w:val="0"/>
      <w:snapToGrid w:val="0"/>
      <w:spacing w:before="160" w:after="160" w:line="240" w:lineRule="atLeast"/>
      <w:ind w:left="1701"/>
    </w:pPr>
    <w:rPr>
      <w:rFonts w:ascii="Times New Roman" w:hAnsi="Times New Roman" w:cs="Arial"/>
      <w:kern w:val="2"/>
    </w:rPr>
  </w:style>
  <w:style w:type="paragraph" w:customStyle="1" w:styleId="ItemList0">
    <w:name w:val="Item List"/>
    <w:link w:val="ItemListChar"/>
    <w:rsid w:val="001735DB"/>
    <w:pPr>
      <w:tabs>
        <w:tab w:val="num" w:pos="1065"/>
      </w:tabs>
      <w:adjustRightInd w:val="0"/>
      <w:snapToGrid w:val="0"/>
      <w:spacing w:before="80" w:after="80" w:line="240" w:lineRule="atLeast"/>
      <w:ind w:left="1065" w:hanging="435"/>
    </w:pPr>
    <w:rPr>
      <w:rFonts w:cs="Arial"/>
      <w:kern w:val="2"/>
      <w:sz w:val="21"/>
      <w:szCs w:val="21"/>
    </w:rPr>
  </w:style>
  <w:style w:type="character" w:customStyle="1" w:styleId="ItemListChar">
    <w:name w:val="Item List Char"/>
    <w:link w:val="ItemList0"/>
    <w:rsid w:val="001735DB"/>
    <w:rPr>
      <w:rFonts w:eastAsia="宋体" w:cs="Arial"/>
      <w:kern w:val="2"/>
      <w:sz w:val="21"/>
      <w:szCs w:val="21"/>
      <w:lang w:val="en-US" w:eastAsia="zh-CN" w:bidi="ar-SA"/>
    </w:rPr>
  </w:style>
  <w:style w:type="paragraph" w:customStyle="1" w:styleId="ItemListText">
    <w:name w:val="Item List Text"/>
    <w:rsid w:val="001735DB"/>
    <w:pPr>
      <w:adjustRightInd w:val="0"/>
      <w:snapToGrid w:val="0"/>
      <w:spacing w:before="80" w:after="80" w:line="240" w:lineRule="atLeast"/>
      <w:ind w:left="2126"/>
    </w:pPr>
    <w:rPr>
      <w:kern w:val="2"/>
      <w:sz w:val="21"/>
      <w:szCs w:val="21"/>
    </w:rPr>
  </w:style>
  <w:style w:type="paragraph" w:customStyle="1" w:styleId="SubItemList">
    <w:name w:val="Sub Item List"/>
    <w:basedOn w:val="a6"/>
    <w:rsid w:val="001735DB"/>
    <w:pPr>
      <w:widowControl/>
      <w:tabs>
        <w:tab w:val="num" w:pos="1652"/>
      </w:tabs>
      <w:topLinePunct/>
      <w:adjustRightInd w:val="0"/>
      <w:snapToGrid w:val="0"/>
      <w:spacing w:before="80" w:after="80" w:line="240" w:lineRule="atLeast"/>
      <w:ind w:left="1652" w:hanging="360"/>
    </w:pPr>
    <w:rPr>
      <w:rFonts w:ascii="Times New Roman" w:hAnsi="Times New Roman" w:cs="Arial"/>
      <w:kern w:val="2"/>
    </w:rPr>
  </w:style>
  <w:style w:type="paragraph" w:customStyle="1" w:styleId="FigureDescription">
    <w:name w:val="Figure Description"/>
    <w:next w:val="Figure"/>
    <w:rsid w:val="001735DB"/>
    <w:pPr>
      <w:keepNext/>
      <w:numPr>
        <w:numId w:val="15"/>
      </w:numPr>
      <w:tabs>
        <w:tab w:val="clear" w:pos="2409"/>
      </w:tabs>
      <w:adjustRightInd w:val="0"/>
      <w:snapToGrid w:val="0"/>
      <w:spacing w:before="320" w:after="80" w:line="240" w:lineRule="atLeast"/>
      <w:ind w:left="1701" w:firstLine="0"/>
      <w:outlineLvl w:val="7"/>
    </w:pPr>
    <w:rPr>
      <w:rFonts w:eastAsia="黑体" w:cs="Arial"/>
      <w:spacing w:val="-4"/>
      <w:kern w:val="2"/>
      <w:sz w:val="21"/>
      <w:szCs w:val="21"/>
    </w:rPr>
  </w:style>
  <w:style w:type="paragraph" w:customStyle="1" w:styleId="SubItemListText">
    <w:name w:val="Sub Item List Text"/>
    <w:rsid w:val="001735DB"/>
    <w:pPr>
      <w:adjustRightInd w:val="0"/>
      <w:snapToGrid w:val="0"/>
      <w:spacing w:before="80" w:after="80" w:line="240" w:lineRule="atLeast"/>
      <w:ind w:left="2410"/>
    </w:pPr>
    <w:rPr>
      <w:kern w:val="2"/>
      <w:sz w:val="21"/>
      <w:szCs w:val="21"/>
    </w:rPr>
  </w:style>
  <w:style w:type="paragraph" w:customStyle="1" w:styleId="a10">
    <w:name w:val="样式a1"/>
    <w:basedOn w:val="a6"/>
    <w:autoRedefine/>
    <w:rsid w:val="001735DB"/>
    <w:pPr>
      <w:tabs>
        <w:tab w:val="num" w:pos="420"/>
      </w:tabs>
      <w:spacing w:before="120" w:after="120"/>
      <w:ind w:left="420" w:hanging="420"/>
      <w:jc w:val="both"/>
    </w:pPr>
    <w:rPr>
      <w:rFonts w:ascii="楷体_GB2312" w:hAnsi="Times New Roman"/>
      <w:kern w:val="2"/>
      <w:sz w:val="24"/>
      <w:szCs w:val="20"/>
    </w:rPr>
  </w:style>
  <w:style w:type="paragraph" w:customStyle="1" w:styleId="ParaCharCharCharCharCharChar1CharCharCharCharChar">
    <w:name w:val="默认段落字体 Para Char Char Char Char Char Char1 Char Char Char Char Char"/>
    <w:aliases w:val="默认段落字体 Para Char Char Char Char Char Char Char Char Char Char Char Char Char Char Char Char Char Char Char Char Char Char Char Char Char"/>
    <w:basedOn w:val="a6"/>
    <w:rsid w:val="001735DB"/>
    <w:pPr>
      <w:jc w:val="both"/>
    </w:pPr>
    <w:rPr>
      <w:rFonts w:ascii="Dotum" w:hAnsi="Dotum" w:cs="Arial"/>
    </w:rPr>
  </w:style>
  <w:style w:type="paragraph" w:styleId="affff1">
    <w:name w:val="Normal (Web)"/>
    <w:basedOn w:val="a6"/>
    <w:rsid w:val="001735DB"/>
    <w:pPr>
      <w:widowControl/>
      <w:spacing w:before="100" w:beforeAutospacing="1" w:after="100" w:afterAutospacing="1"/>
    </w:pPr>
    <w:rPr>
      <w:rFonts w:ascii="宋体" w:hAnsi="宋体" w:cs="宋体"/>
      <w:sz w:val="24"/>
      <w:szCs w:val="24"/>
    </w:rPr>
  </w:style>
  <w:style w:type="paragraph" w:customStyle="1" w:styleId="notesheading0">
    <w:name w:val="notesheading"/>
    <w:basedOn w:val="a6"/>
    <w:rsid w:val="001735DB"/>
    <w:pPr>
      <w:widowControl/>
      <w:spacing w:before="100" w:beforeAutospacing="1" w:after="100" w:afterAutospacing="1"/>
    </w:pPr>
    <w:rPr>
      <w:rFonts w:ascii="宋体" w:hAnsi="宋体" w:cs="宋体"/>
      <w:sz w:val="24"/>
      <w:szCs w:val="24"/>
    </w:rPr>
  </w:style>
  <w:style w:type="paragraph" w:customStyle="1" w:styleId="notestext">
    <w:name w:val="notestext"/>
    <w:basedOn w:val="a6"/>
    <w:rsid w:val="001735DB"/>
    <w:pPr>
      <w:widowControl/>
      <w:spacing w:before="100" w:beforeAutospacing="1" w:after="100" w:afterAutospacing="1"/>
    </w:pPr>
    <w:rPr>
      <w:rFonts w:ascii="宋体" w:hAnsi="宋体" w:cs="宋体"/>
      <w:sz w:val="24"/>
      <w:szCs w:val="24"/>
    </w:rPr>
  </w:style>
  <w:style w:type="paragraph" w:customStyle="1" w:styleId="NotesTextList">
    <w:name w:val="Notes Text List"/>
    <w:rsid w:val="001735DB"/>
    <w:pPr>
      <w:keepNext/>
      <w:keepLines/>
      <w:pBdr>
        <w:bottom w:val="single" w:sz="8" w:space="5" w:color="auto"/>
      </w:pBdr>
      <w:tabs>
        <w:tab w:val="num" w:pos="1620"/>
      </w:tabs>
      <w:ind w:left="1620" w:hanging="360"/>
    </w:pPr>
    <w:rPr>
      <w:rFonts w:ascii="Arial" w:eastAsia="楷体_GB2312" w:hAnsi="Arial" w:cs="Arial"/>
      <w:noProof/>
      <w:sz w:val="21"/>
      <w:szCs w:val="21"/>
    </w:rPr>
  </w:style>
  <w:style w:type="paragraph" w:customStyle="1" w:styleId="ParaCharCharCharCharCharCharChar">
    <w:name w:val="默认段落字体 Para Char Char Char Char Char Char Char"/>
    <w:basedOn w:val="afc"/>
    <w:autoRedefine/>
    <w:rsid w:val="001735DB"/>
    <w:pPr>
      <w:numPr>
        <w:numId w:val="16"/>
      </w:numPr>
      <w:tabs>
        <w:tab w:val="clear" w:pos="1418"/>
      </w:tabs>
      <w:adjustRightInd w:val="0"/>
      <w:spacing w:line="436" w:lineRule="exact"/>
      <w:ind w:left="357" w:firstLine="0"/>
      <w:outlineLvl w:val="3"/>
    </w:pPr>
    <w:rPr>
      <w:rFonts w:ascii="Tahoma" w:hAnsi="Tahoma"/>
      <w:b/>
      <w:kern w:val="2"/>
    </w:rPr>
  </w:style>
  <w:style w:type="character" w:customStyle="1" w:styleId="Char3">
    <w:name w:val="正文首行缩进 Char"/>
    <w:rsid w:val="001735DB"/>
    <w:rPr>
      <w:rFonts w:eastAsia="宋体"/>
      <w:sz w:val="21"/>
      <w:lang w:val="en-US" w:eastAsia="zh-CN" w:bidi="ar-SA"/>
    </w:rPr>
  </w:style>
  <w:style w:type="paragraph" w:styleId="affff2">
    <w:name w:val="Body Text Indent"/>
    <w:basedOn w:val="a6"/>
    <w:rsid w:val="001735DB"/>
    <w:pPr>
      <w:autoSpaceDE w:val="0"/>
      <w:autoSpaceDN w:val="0"/>
      <w:adjustRightInd w:val="0"/>
      <w:spacing w:after="120" w:line="360" w:lineRule="auto"/>
      <w:ind w:leftChars="200" w:left="420"/>
    </w:pPr>
    <w:rPr>
      <w:rFonts w:ascii="Times New Roman" w:hAnsi="Times New Roman"/>
      <w:snapToGrid w:val="0"/>
    </w:rPr>
  </w:style>
  <w:style w:type="paragraph" w:customStyle="1" w:styleId="Arial151">
    <w:name w:val="样式 Arial 小四 行距: 1.5 倍行距1"/>
    <w:basedOn w:val="afffb"/>
    <w:rsid w:val="001735DB"/>
    <w:pPr>
      <w:spacing w:line="360" w:lineRule="auto"/>
      <w:jc w:val="both"/>
    </w:pPr>
    <w:rPr>
      <w:rFonts w:cs="宋体"/>
      <w:kern w:val="1"/>
      <w:sz w:val="24"/>
      <w:szCs w:val="20"/>
    </w:rPr>
  </w:style>
  <w:style w:type="character" w:customStyle="1" w:styleId="CharChar2">
    <w:name w:val="表格文本 Char Char"/>
    <w:rsid w:val="001735DB"/>
    <w:rPr>
      <w:rFonts w:eastAsia="宋体"/>
      <w:snapToGrid w:val="0"/>
      <w:sz w:val="21"/>
      <w:szCs w:val="21"/>
      <w:lang w:val="en-US" w:eastAsia="zh-CN" w:bidi="ar-SA"/>
    </w:rPr>
  </w:style>
  <w:style w:type="paragraph" w:customStyle="1" w:styleId="WordPro1">
    <w:name w:val="表格文本(WordPro)"/>
    <w:basedOn w:val="a6"/>
    <w:rsid w:val="001735DB"/>
    <w:pPr>
      <w:widowControl/>
      <w:tabs>
        <w:tab w:val="decimal" w:pos="0"/>
      </w:tabs>
      <w:overflowPunct w:val="0"/>
      <w:autoSpaceDE w:val="0"/>
      <w:autoSpaceDN w:val="0"/>
      <w:adjustRightInd w:val="0"/>
      <w:textAlignment w:val="baseline"/>
    </w:pPr>
    <w:rPr>
      <w:rFonts w:ascii="Times New Roman" w:hAnsi="Times New Roman"/>
      <w:szCs w:val="20"/>
    </w:rPr>
  </w:style>
  <w:style w:type="paragraph" w:customStyle="1" w:styleId="WordPro2">
    <w:name w:val="页眉密级样式(WordPro)"/>
    <w:basedOn w:val="a6"/>
    <w:rsid w:val="001735DB"/>
    <w:pPr>
      <w:widowControl/>
      <w:overflowPunct w:val="0"/>
      <w:autoSpaceDE w:val="0"/>
      <w:autoSpaceDN w:val="0"/>
      <w:adjustRightInd w:val="0"/>
      <w:jc w:val="right"/>
      <w:textAlignment w:val="baseline"/>
    </w:pPr>
    <w:rPr>
      <w:rFonts w:ascii="Times New Roman" w:hAnsi="Times New Roman"/>
      <w:sz w:val="18"/>
      <w:szCs w:val="20"/>
    </w:rPr>
  </w:style>
  <w:style w:type="paragraph" w:customStyle="1" w:styleId="ItemListinTable">
    <w:name w:val="Item List in Table"/>
    <w:basedOn w:val="a6"/>
    <w:link w:val="ItemListinTableChar"/>
    <w:rsid w:val="001735DB"/>
    <w:pPr>
      <w:widowControl/>
      <w:numPr>
        <w:numId w:val="17"/>
      </w:numPr>
      <w:topLinePunct/>
      <w:adjustRightInd w:val="0"/>
      <w:snapToGrid w:val="0"/>
      <w:spacing w:before="80" w:after="80" w:line="240" w:lineRule="atLeast"/>
    </w:pPr>
    <w:rPr>
      <w:rFonts w:ascii="Times New Roman" w:hAnsi="Times New Roman" w:cs="Arial"/>
    </w:rPr>
  </w:style>
  <w:style w:type="character" w:customStyle="1" w:styleId="ItemListinTableChar">
    <w:name w:val="Item List in Table Char"/>
    <w:link w:val="ItemListinTable"/>
    <w:rsid w:val="001735DB"/>
    <w:rPr>
      <w:rFonts w:eastAsia="宋体" w:cs="Arial"/>
      <w:sz w:val="21"/>
      <w:szCs w:val="21"/>
      <w:lang w:val="en-US" w:eastAsia="zh-CN" w:bidi="ar-SA"/>
    </w:rPr>
  </w:style>
  <w:style w:type="table" w:styleId="affff3">
    <w:name w:val="Table Professional"/>
    <w:basedOn w:val="a8"/>
    <w:rsid w:val="001735DB"/>
    <w:pPr>
      <w:widowControl w:val="0"/>
      <w:autoSpaceDE w:val="0"/>
      <w:autoSpaceDN w:val="0"/>
      <w:adjustRightInd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1CharChar">
    <w:name w:val="Char1 Char Char"/>
    <w:basedOn w:val="a6"/>
    <w:rsid w:val="001735DB"/>
    <w:pPr>
      <w:jc w:val="both"/>
    </w:pPr>
    <w:rPr>
      <w:rFonts w:ascii="Tahoma" w:hAnsi="Tahoma"/>
      <w:kern w:val="2"/>
      <w:sz w:val="24"/>
      <w:szCs w:val="20"/>
    </w:rPr>
  </w:style>
  <w:style w:type="paragraph" w:customStyle="1" w:styleId="CharCharCharChar1">
    <w:name w:val="Char Char Char Char"/>
    <w:basedOn w:val="a6"/>
    <w:rsid w:val="007961EB"/>
    <w:pPr>
      <w:jc w:val="both"/>
    </w:pPr>
    <w:rPr>
      <w:rFonts w:ascii="Tahoma" w:hAnsi="Tahoma"/>
      <w:kern w:val="2"/>
      <w:sz w:val="24"/>
      <w:szCs w:val="20"/>
    </w:rPr>
  </w:style>
  <w:style w:type="paragraph" w:customStyle="1" w:styleId="Char11">
    <w:name w:val="Char1"/>
    <w:basedOn w:val="a6"/>
    <w:rsid w:val="001735DB"/>
    <w:pPr>
      <w:jc w:val="both"/>
    </w:pPr>
    <w:rPr>
      <w:rFonts w:cs="Arial"/>
      <w:kern w:val="2"/>
      <w:szCs w:val="24"/>
    </w:rPr>
  </w:style>
  <w:style w:type="paragraph" w:customStyle="1" w:styleId="BlockLabel">
    <w:name w:val="Block Label"/>
    <w:basedOn w:val="a6"/>
    <w:next w:val="a6"/>
    <w:rsid w:val="001735DB"/>
    <w:pPr>
      <w:keepNext/>
      <w:keepLines/>
      <w:widowControl/>
      <w:topLinePunct/>
      <w:adjustRightInd w:val="0"/>
      <w:snapToGrid w:val="0"/>
      <w:spacing w:before="300" w:after="80" w:line="240" w:lineRule="atLeast"/>
      <w:outlineLvl w:val="3"/>
    </w:pPr>
    <w:rPr>
      <w:rFonts w:ascii="Book Antiqua" w:eastAsia="黑体" w:hAnsi="Book Antiqua" w:cs="Book Antiqua"/>
      <w:bCs/>
      <w:sz w:val="26"/>
      <w:szCs w:val="26"/>
    </w:rPr>
  </w:style>
  <w:style w:type="paragraph" w:customStyle="1" w:styleId="ItemStep">
    <w:name w:val="Item Step"/>
    <w:rsid w:val="001735DB"/>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6"/>
    <w:rsid w:val="001735DB"/>
    <w:pPr>
      <w:widowControl/>
      <w:tabs>
        <w:tab w:val="num" w:pos="1701"/>
      </w:tabs>
      <w:topLinePunct/>
      <w:adjustRightInd w:val="0"/>
      <w:snapToGrid w:val="0"/>
      <w:spacing w:before="160" w:after="160" w:line="240" w:lineRule="atLeast"/>
      <w:ind w:left="1701" w:hanging="159"/>
      <w:outlineLvl w:val="5"/>
    </w:pPr>
    <w:rPr>
      <w:rFonts w:ascii="Times New Roman" w:hAnsi="Times New Roman" w:cs="Arial"/>
      <w:snapToGrid w:val="0"/>
    </w:rPr>
  </w:style>
  <w:style w:type="paragraph" w:customStyle="1" w:styleId="TableDescription0">
    <w:name w:val="Table Description"/>
    <w:basedOn w:val="a6"/>
    <w:next w:val="a6"/>
    <w:link w:val="TableDescriptionChar"/>
    <w:rsid w:val="001735DB"/>
    <w:pPr>
      <w:keepNext/>
      <w:widowControl/>
      <w:topLinePunct/>
      <w:adjustRightInd w:val="0"/>
      <w:snapToGrid w:val="0"/>
      <w:spacing w:before="320" w:after="80" w:line="240" w:lineRule="atLeast"/>
      <w:ind w:left="1701"/>
      <w:outlineLvl w:val="7"/>
    </w:pPr>
    <w:rPr>
      <w:rFonts w:ascii="Times New Roman" w:eastAsia="黑体" w:hAnsi="Times New Roman" w:cs="Arial"/>
      <w:spacing w:val="-4"/>
      <w:kern w:val="2"/>
    </w:rPr>
  </w:style>
  <w:style w:type="character" w:customStyle="1" w:styleId="TableDescriptionChar">
    <w:name w:val="Table Description Char"/>
    <w:link w:val="TableDescription0"/>
    <w:rsid w:val="001735DB"/>
    <w:rPr>
      <w:rFonts w:eastAsia="黑体" w:cs="Arial"/>
      <w:spacing w:val="-4"/>
      <w:kern w:val="2"/>
      <w:sz w:val="21"/>
      <w:szCs w:val="21"/>
      <w:lang w:val="en-US" w:eastAsia="zh-CN" w:bidi="ar-SA"/>
    </w:rPr>
  </w:style>
  <w:style w:type="paragraph" w:customStyle="1" w:styleId="ParaCharCharChar1Char">
    <w:name w:val="默认段落字体 Para Char Char Char1 Char"/>
    <w:basedOn w:val="a6"/>
    <w:semiHidden/>
    <w:rsid w:val="001735DB"/>
    <w:pPr>
      <w:widowControl/>
      <w:jc w:val="both"/>
    </w:pPr>
    <w:rPr>
      <w:rFonts w:cs="Arial"/>
      <w:kern w:val="2"/>
      <w:sz w:val="22"/>
      <w:szCs w:val="22"/>
      <w:lang w:eastAsia="en-US"/>
    </w:rPr>
  </w:style>
  <w:style w:type="table" w:customStyle="1" w:styleId="12">
    <w:name w:val="网格型1"/>
    <w:basedOn w:val="a8"/>
    <w:next w:val="af2"/>
    <w:rsid w:val="001735DB"/>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标题3"/>
    <w:basedOn w:val="a6"/>
    <w:autoRedefine/>
    <w:rsid w:val="00E0559D"/>
    <w:pPr>
      <w:jc w:val="both"/>
    </w:pPr>
    <w:rPr>
      <w:rFonts w:eastAsia="黑体" w:cs="Arial"/>
      <w:kern w:val="2"/>
    </w:rPr>
  </w:style>
  <w:style w:type="paragraph" w:customStyle="1" w:styleId="3heading3CharCharCharheading3CharCharheading3C">
    <w:name w:val="样式 标题 3heading 3CharChar Charheading 3 Char Charheading 3 C..."/>
    <w:basedOn w:val="3"/>
    <w:next w:val="a6"/>
    <w:rsid w:val="007961EB"/>
    <w:pPr>
      <w:keepLines w:val="0"/>
      <w:widowControl/>
      <w:tabs>
        <w:tab w:val="num" w:pos="918"/>
      </w:tabs>
      <w:autoSpaceDE w:val="0"/>
      <w:autoSpaceDN w:val="0"/>
      <w:spacing w:before="240" w:after="240" w:line="240" w:lineRule="auto"/>
      <w:ind w:left="918"/>
      <w:jc w:val="left"/>
    </w:pPr>
    <w:rPr>
      <w:rFonts w:ascii="Times New Roman" w:eastAsia="宋体" w:hAnsi="Times New Roman"/>
      <w:bCs w:val="0"/>
      <w:color w:val="000000"/>
      <w:kern w:val="0"/>
      <w:sz w:val="22"/>
      <w:szCs w:val="24"/>
    </w:rPr>
  </w:style>
  <w:style w:type="paragraph" w:customStyle="1" w:styleId="CharCharCharCharCharCharCharCharCharCharCharCharCharCharCharCharCharChar">
    <w:name w:val="Char Char Char Char Char Char Char Char Char Char Char Char Char Char Char Char Char Char"/>
    <w:basedOn w:val="a6"/>
    <w:rsid w:val="006E2047"/>
    <w:pPr>
      <w:keepNext/>
      <w:tabs>
        <w:tab w:val="num" w:pos="2940"/>
      </w:tabs>
      <w:autoSpaceDE w:val="0"/>
      <w:autoSpaceDN w:val="0"/>
      <w:adjustRightInd w:val="0"/>
      <w:ind w:hanging="420"/>
    </w:pPr>
    <w:rPr>
      <w:rFonts w:ascii="Times New Roman" w:hAnsi="Times New Roman"/>
      <w:kern w:val="2"/>
      <w:sz w:val="20"/>
      <w:szCs w:val="20"/>
    </w:rPr>
  </w:style>
  <w:style w:type="paragraph" w:customStyle="1" w:styleId="affff4">
    <w:name w:val="章节标题"/>
    <w:basedOn w:val="a6"/>
    <w:rsid w:val="005A7A07"/>
    <w:pPr>
      <w:tabs>
        <w:tab w:val="left" w:pos="0"/>
      </w:tabs>
      <w:autoSpaceDE w:val="0"/>
      <w:autoSpaceDN w:val="0"/>
      <w:adjustRightInd w:val="0"/>
      <w:spacing w:before="300" w:after="300"/>
      <w:jc w:val="center"/>
    </w:pPr>
    <w:rPr>
      <w:rFonts w:eastAsia="黑体" w:cs="Arial"/>
      <w:sz w:val="30"/>
      <w:szCs w:val="20"/>
    </w:rPr>
  </w:style>
  <w:style w:type="paragraph" w:customStyle="1" w:styleId="affff5">
    <w:name w:val="图号去除自动编号"/>
    <w:basedOn w:val="a6"/>
    <w:rsid w:val="005A7A07"/>
    <w:pPr>
      <w:autoSpaceDE w:val="0"/>
      <w:autoSpaceDN w:val="0"/>
      <w:adjustRightInd w:val="0"/>
      <w:spacing w:before="105" w:line="360" w:lineRule="auto"/>
      <w:ind w:firstLine="425"/>
      <w:jc w:val="center"/>
    </w:pPr>
    <w:rPr>
      <w:rFonts w:ascii="Times New Roman" w:hAnsi="Times New Roman"/>
      <w:szCs w:val="20"/>
    </w:rPr>
  </w:style>
  <w:style w:type="paragraph" w:customStyle="1" w:styleId="affff6">
    <w:name w:val="项目符号"/>
    <w:basedOn w:val="a6"/>
    <w:rsid w:val="005A7A07"/>
    <w:pPr>
      <w:autoSpaceDE w:val="0"/>
      <w:autoSpaceDN w:val="0"/>
      <w:adjustRightInd w:val="0"/>
      <w:spacing w:line="360" w:lineRule="auto"/>
    </w:pPr>
    <w:rPr>
      <w:rFonts w:ascii="Times New Roman" w:hAnsi="Times New Roman"/>
      <w:szCs w:val="20"/>
    </w:rPr>
  </w:style>
  <w:style w:type="paragraph" w:customStyle="1" w:styleId="2heading2">
    <w:name w:val="样式 标题 2heading 2 + 非加粗"/>
    <w:basedOn w:val="20"/>
    <w:rsid w:val="005A7A07"/>
    <w:pPr>
      <w:keepNext w:val="0"/>
      <w:numPr>
        <w:ilvl w:val="0"/>
        <w:numId w:val="0"/>
      </w:numPr>
      <w:autoSpaceDE w:val="0"/>
      <w:autoSpaceDN w:val="0"/>
      <w:adjustRightInd w:val="0"/>
      <w:spacing w:before="120" w:after="0"/>
      <w:jc w:val="left"/>
    </w:pPr>
    <w:rPr>
      <w:rFonts w:ascii="Times New Roman" w:eastAsia="宋体" w:hAnsi="Times New Roman"/>
      <w:sz w:val="22"/>
      <w:szCs w:val="20"/>
    </w:rPr>
  </w:style>
  <w:style w:type="paragraph" w:customStyle="1" w:styleId="affff7">
    <w:name w:val="样式 参考资料清单 + 倾斜 蓝色"/>
    <w:basedOn w:val="aff6"/>
    <w:rsid w:val="005A7A07"/>
    <w:pPr>
      <w:tabs>
        <w:tab w:val="clear" w:pos="840"/>
        <w:tab w:val="num" w:pos="425"/>
      </w:tabs>
    </w:pPr>
    <w:rPr>
      <w:iCs/>
      <w:color w:val="000000"/>
    </w:rPr>
  </w:style>
  <w:style w:type="paragraph" w:customStyle="1" w:styleId="045">
    <w:name w:val="样式 摘要 + 左侧:  0.45 厘米"/>
    <w:basedOn w:val="afffe"/>
    <w:rsid w:val="005A7A07"/>
    <w:pPr>
      <w:widowControl/>
      <w:tabs>
        <w:tab w:val="left" w:pos="907"/>
      </w:tabs>
      <w:autoSpaceDE w:val="0"/>
      <w:autoSpaceDN w:val="0"/>
      <w:adjustRightInd w:val="0"/>
      <w:ind w:left="879" w:hanging="879"/>
      <w:jc w:val="both"/>
    </w:pPr>
    <w:rPr>
      <w:rFonts w:cs="宋体"/>
      <w:b/>
    </w:rPr>
  </w:style>
  <w:style w:type="paragraph" w:customStyle="1" w:styleId="CharChar10">
    <w:name w:val="Char Char1"/>
    <w:basedOn w:val="a6"/>
    <w:rsid w:val="005A7A07"/>
    <w:pPr>
      <w:jc w:val="both"/>
    </w:pPr>
    <w:rPr>
      <w:rFonts w:cs="Arial"/>
      <w:kern w:val="2"/>
      <w:szCs w:val="24"/>
    </w:rPr>
  </w:style>
  <w:style w:type="paragraph" w:customStyle="1" w:styleId="ParaCharCharCharCharCharCharChar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Char Char Char Char Char Char Char"/>
    <w:basedOn w:val="afc"/>
    <w:autoRedefine/>
    <w:rsid w:val="005A7A07"/>
    <w:pPr>
      <w:adjustRightInd w:val="0"/>
      <w:spacing w:line="436" w:lineRule="exact"/>
      <w:ind w:left="357"/>
      <w:outlineLvl w:val="3"/>
    </w:pPr>
    <w:rPr>
      <w:rFonts w:ascii="Tahoma" w:hAnsi="Tahoma"/>
      <w:b/>
      <w:kern w:val="2"/>
      <w:sz w:val="24"/>
      <w:szCs w:val="24"/>
    </w:rPr>
  </w:style>
  <w:style w:type="paragraph" w:styleId="affff8">
    <w:name w:val="caption"/>
    <w:basedOn w:val="a6"/>
    <w:next w:val="a6"/>
    <w:qFormat/>
    <w:rsid w:val="005A7A07"/>
    <w:pPr>
      <w:autoSpaceDE w:val="0"/>
      <w:autoSpaceDN w:val="0"/>
      <w:adjustRightInd w:val="0"/>
    </w:pPr>
    <w:rPr>
      <w:rFonts w:eastAsia="黑体" w:cs="Arial"/>
      <w:sz w:val="20"/>
      <w:szCs w:val="20"/>
    </w:rPr>
  </w:style>
  <w:style w:type="paragraph" w:styleId="z-">
    <w:name w:val="HTML Bottom of Form"/>
    <w:basedOn w:val="a6"/>
    <w:next w:val="a6"/>
    <w:hidden/>
    <w:rsid w:val="005A7A07"/>
    <w:pPr>
      <w:pBdr>
        <w:top w:val="single" w:sz="6" w:space="1" w:color="auto"/>
      </w:pBdr>
      <w:autoSpaceDE w:val="0"/>
      <w:autoSpaceDN w:val="0"/>
      <w:adjustRightInd w:val="0"/>
      <w:jc w:val="center"/>
    </w:pPr>
    <w:rPr>
      <w:rFonts w:cs="Arial"/>
      <w:vanish/>
      <w:sz w:val="16"/>
      <w:szCs w:val="16"/>
    </w:rPr>
  </w:style>
  <w:style w:type="paragraph" w:styleId="z-0">
    <w:name w:val="HTML Top of Form"/>
    <w:basedOn w:val="a6"/>
    <w:next w:val="a6"/>
    <w:hidden/>
    <w:rsid w:val="005A7A07"/>
    <w:pPr>
      <w:pBdr>
        <w:bottom w:val="single" w:sz="6" w:space="1" w:color="auto"/>
      </w:pBdr>
      <w:autoSpaceDE w:val="0"/>
      <w:autoSpaceDN w:val="0"/>
      <w:adjustRightInd w:val="0"/>
      <w:jc w:val="center"/>
    </w:pPr>
    <w:rPr>
      <w:rFonts w:cs="Arial"/>
      <w:vanish/>
      <w:sz w:val="16"/>
      <w:szCs w:val="16"/>
    </w:rPr>
  </w:style>
  <w:style w:type="paragraph" w:customStyle="1" w:styleId="ParaCharCharCharCharCharCharCharCharCharCharCharCharCharCharCharChar">
    <w:name w:val="默认段落字体 Para Char Char Char Char Char Char Char Char Char Char Char Char Char Char Char Char"/>
    <w:basedOn w:val="afc"/>
    <w:autoRedefine/>
    <w:rsid w:val="00A81744"/>
    <w:pPr>
      <w:adjustRightInd w:val="0"/>
      <w:spacing w:line="436" w:lineRule="exact"/>
      <w:ind w:left="357"/>
      <w:outlineLvl w:val="3"/>
    </w:pPr>
    <w:rPr>
      <w:rFonts w:ascii="Tahoma" w:hAnsi="Tahoma"/>
      <w:b/>
      <w:kern w:val="2"/>
    </w:rPr>
  </w:style>
  <w:style w:type="paragraph" w:customStyle="1" w:styleId="WordProCharCharCharCharChar">
    <w:name w:val="正文首行缩进(WordPro) Char Char Char Char Char"/>
    <w:basedOn w:val="a6"/>
    <w:link w:val="WordProCharCharCharCharCharChar1"/>
    <w:rsid w:val="00ED792A"/>
    <w:pPr>
      <w:autoSpaceDE w:val="0"/>
      <w:autoSpaceDN w:val="0"/>
      <w:adjustRightInd w:val="0"/>
      <w:spacing w:before="105"/>
      <w:ind w:left="1134"/>
      <w:jc w:val="both"/>
    </w:pPr>
    <w:rPr>
      <w:rFonts w:ascii="Times New Roman" w:hAnsi="Times New Roman"/>
      <w:szCs w:val="20"/>
    </w:rPr>
  </w:style>
  <w:style w:type="character" w:customStyle="1" w:styleId="WordProCharCharCharCharCharChar1">
    <w:name w:val="正文首行缩进(WordPro) Char Char Char Char Char Char1"/>
    <w:link w:val="WordProCharCharCharCharChar"/>
    <w:rsid w:val="00ED792A"/>
    <w:rPr>
      <w:rFonts w:eastAsia="宋体"/>
      <w:sz w:val="21"/>
      <w:lang w:val="en-US" w:eastAsia="zh-CN" w:bidi="ar-SA"/>
    </w:rPr>
  </w:style>
  <w:style w:type="paragraph" w:customStyle="1" w:styleId="ParaChar">
    <w:name w:val="默认段落字体 Para Char"/>
    <w:aliases w:val="Char Char1 Char Char, Char Char1 Char Char"/>
    <w:basedOn w:val="a6"/>
    <w:semiHidden/>
    <w:rsid w:val="00F33CEE"/>
    <w:pPr>
      <w:widowControl/>
      <w:jc w:val="both"/>
    </w:pPr>
    <w:rPr>
      <w:rFonts w:cs="Arial"/>
      <w:kern w:val="2"/>
      <w:szCs w:val="20"/>
    </w:rPr>
  </w:style>
  <w:style w:type="character" w:customStyle="1" w:styleId="Char2">
    <w:name w:val="日期 Char"/>
    <w:link w:val="afff5"/>
    <w:rsid w:val="004E0432"/>
    <w:rPr>
      <w:rFonts w:eastAsia="宋体"/>
      <w:kern w:val="2"/>
      <w:sz w:val="21"/>
      <w:lang w:val="en-US" w:eastAsia="zh-CN" w:bidi="ar-SA"/>
    </w:rPr>
  </w:style>
  <w:style w:type="paragraph" w:customStyle="1" w:styleId="affff9">
    <w:name w:val="表格正文"/>
    <w:basedOn w:val="a6"/>
    <w:rsid w:val="004E0432"/>
    <w:pPr>
      <w:widowControl/>
      <w:kinsoku w:val="0"/>
      <w:wordWrap w:val="0"/>
      <w:overflowPunct w:val="0"/>
      <w:autoSpaceDE w:val="0"/>
      <w:autoSpaceDN w:val="0"/>
      <w:adjustRightInd w:val="0"/>
      <w:spacing w:before="60" w:after="60"/>
      <w:textAlignment w:val="baseline"/>
    </w:pPr>
    <w:rPr>
      <w:rFonts w:ascii="Tahoma" w:hAnsi="Tahoma"/>
      <w:szCs w:val="20"/>
    </w:rPr>
  </w:style>
  <w:style w:type="paragraph" w:customStyle="1" w:styleId="Char1CharCharCharChar1CharChar">
    <w:name w:val="Char1 Char Char Char Char1 Char Char"/>
    <w:basedOn w:val="a6"/>
    <w:rsid w:val="006B5EE7"/>
    <w:pPr>
      <w:jc w:val="both"/>
    </w:pPr>
    <w:rPr>
      <w:rFonts w:ascii="Tahoma" w:hAnsi="Tahoma"/>
      <w:kern w:val="2"/>
      <w:sz w:val="24"/>
      <w:szCs w:val="20"/>
    </w:rPr>
  </w:style>
  <w:style w:type="character" w:customStyle="1" w:styleId="CharCharCharCharCharCharChar1">
    <w:name w:val="正文首行缩进 Char Char Char Char Char Char Char1"/>
    <w:aliases w:val="正文首行缩进 Char Char Char Char Char Char Char Char Char Char Char1,正文首行缩进 Char Char Char Char Char Char Char Char Char Char1,正文首行缩进2 Char1,正文首行缩进 Char1 Char2 Char1,正文首行缩进 Char Char Char2 Char Char Char1"/>
    <w:rsid w:val="005F34BE"/>
    <w:rPr>
      <w:rFonts w:ascii="Arial" w:eastAsia="宋体" w:hAnsi="Arial"/>
      <w:sz w:val="21"/>
      <w:szCs w:val="21"/>
      <w:lang w:val="en-US" w:eastAsia="zh-CN" w:bidi="ar-SA"/>
    </w:rPr>
  </w:style>
  <w:style w:type="character" w:customStyle="1" w:styleId="2CharCharCharChar">
    <w:name w:val="标题 2 Char Char Char Char"/>
    <w:rsid w:val="00715376"/>
    <w:rPr>
      <w:rFonts w:ascii="Arial" w:eastAsia="黑体" w:hAnsi="Arial"/>
      <w:sz w:val="24"/>
      <w:szCs w:val="24"/>
      <w:lang w:val="en-US" w:eastAsia="zh-CN" w:bidi="ar-SA"/>
    </w:rPr>
  </w:style>
  <w:style w:type="paragraph" w:customStyle="1" w:styleId="NotesTextlist0">
    <w:name w:val="Notes Text list"/>
    <w:rsid w:val="003C0D2E"/>
    <w:pPr>
      <w:pBdr>
        <w:bottom w:val="single" w:sz="8" w:space="5" w:color="auto"/>
      </w:pBdr>
      <w:tabs>
        <w:tab w:val="num" w:pos="1418"/>
      </w:tabs>
      <w:ind w:left="1418" w:hanging="284"/>
    </w:pPr>
    <w:rPr>
      <w:rFonts w:ascii="Arial" w:eastAsia="楷体_GB2312" w:hAnsi="Arial" w:cs="Arial"/>
      <w:noProof/>
      <w:color w:val="000000"/>
      <w:sz w:val="21"/>
      <w:szCs w:val="21"/>
    </w:rPr>
  </w:style>
  <w:style w:type="character" w:customStyle="1" w:styleId="trans">
    <w:name w:val="trans"/>
    <w:basedOn w:val="a7"/>
    <w:rsid w:val="00F46B51"/>
  </w:style>
  <w:style w:type="paragraph" w:customStyle="1" w:styleId="CharCharCharCharCharChar1CharCharCharChar">
    <w:name w:val="Char Char Char Char Char Char1 Char Char Char Char"/>
    <w:basedOn w:val="a6"/>
    <w:autoRedefine/>
    <w:rsid w:val="00217344"/>
    <w:pPr>
      <w:numPr>
        <w:numId w:val="20"/>
      </w:numPr>
      <w:spacing w:line="360" w:lineRule="auto"/>
      <w:jc w:val="both"/>
    </w:pPr>
    <w:rPr>
      <w:rFonts w:ascii="Times New Roman" w:hAnsi="Times New Roman"/>
      <w:szCs w:val="20"/>
    </w:rPr>
  </w:style>
  <w:style w:type="numbering" w:customStyle="1" w:styleId="a5">
    <w:name w:val="样式 项目符号 五号"/>
    <w:basedOn w:val="a9"/>
    <w:rsid w:val="00217344"/>
    <w:pPr>
      <w:numPr>
        <w:numId w:val="19"/>
      </w:numPr>
    </w:pPr>
  </w:style>
  <w:style w:type="paragraph" w:customStyle="1" w:styleId="tabletext1">
    <w:name w:val="tabletext"/>
    <w:basedOn w:val="a6"/>
    <w:rsid w:val="000C5725"/>
    <w:pPr>
      <w:widowControl/>
      <w:spacing w:before="100" w:beforeAutospacing="1" w:after="100" w:afterAutospacing="1"/>
    </w:pPr>
    <w:rPr>
      <w:rFonts w:ascii="宋体" w:hAnsi="宋体" w:cs="宋体"/>
      <w:sz w:val="24"/>
      <w:szCs w:val="24"/>
    </w:rPr>
  </w:style>
  <w:style w:type="paragraph" w:customStyle="1" w:styleId="affffa">
    <w:name w:val="a"/>
    <w:basedOn w:val="a6"/>
    <w:rsid w:val="000C5725"/>
    <w:pPr>
      <w:widowControl/>
      <w:spacing w:before="100" w:beforeAutospacing="1" w:after="100" w:afterAutospacing="1"/>
    </w:pPr>
    <w:rPr>
      <w:rFonts w:ascii="宋体" w:hAnsi="宋体" w:cs="宋体"/>
      <w:sz w:val="24"/>
      <w:szCs w:val="24"/>
    </w:rPr>
  </w:style>
  <w:style w:type="paragraph" w:customStyle="1" w:styleId="CharCharCharCharCharCharCharCharCharCharCharCharCharCharChar2CharCharChar1Char">
    <w:name w:val="Char Char Char Char Char Char Char Char Char Char Char Char Char Char Char2 Char Char Char1 Char"/>
    <w:basedOn w:val="a6"/>
    <w:semiHidden/>
    <w:rsid w:val="00CD34AF"/>
    <w:pPr>
      <w:widowControl/>
      <w:jc w:val="both"/>
    </w:pPr>
    <w:rPr>
      <w:rFonts w:cs="Arial"/>
      <w:kern w:val="2"/>
      <w:szCs w:val="20"/>
    </w:rPr>
  </w:style>
  <w:style w:type="paragraph" w:customStyle="1" w:styleId="Char4">
    <w:name w:val="计费规范编写 正文 Char"/>
    <w:basedOn w:val="a6"/>
    <w:link w:val="CharChar3"/>
    <w:rsid w:val="00841E57"/>
    <w:pPr>
      <w:spacing w:line="360" w:lineRule="auto"/>
      <w:ind w:firstLineChars="200" w:firstLine="480"/>
      <w:jc w:val="both"/>
    </w:pPr>
    <w:rPr>
      <w:rFonts w:ascii="Times New Roman" w:hAnsi="Times New Roman"/>
      <w:kern w:val="2"/>
      <w:sz w:val="24"/>
      <w:szCs w:val="24"/>
    </w:rPr>
  </w:style>
  <w:style w:type="character" w:customStyle="1" w:styleId="CharChar3">
    <w:name w:val="计费规范编写 正文 Char Char"/>
    <w:link w:val="Char4"/>
    <w:rsid w:val="00841E57"/>
    <w:rPr>
      <w:rFonts w:eastAsia="宋体"/>
      <w:kern w:val="2"/>
      <w:sz w:val="24"/>
      <w:szCs w:val="24"/>
      <w:lang w:val="en-US" w:eastAsia="zh-CN" w:bidi="ar-SA"/>
    </w:rPr>
  </w:style>
  <w:style w:type="paragraph" w:customStyle="1" w:styleId="TAC">
    <w:name w:val="TAC"/>
    <w:basedOn w:val="TAL"/>
    <w:rsid w:val="00232393"/>
    <w:pPr>
      <w:jc w:val="center"/>
    </w:pPr>
    <w:rPr>
      <w:szCs w:val="20"/>
    </w:rPr>
  </w:style>
  <w:style w:type="paragraph" w:customStyle="1" w:styleId="MMEmpty">
    <w:name w:val="MM Empty"/>
    <w:basedOn w:val="a6"/>
    <w:rsid w:val="00FA2DD3"/>
    <w:pPr>
      <w:jc w:val="both"/>
    </w:pPr>
    <w:rPr>
      <w:rFonts w:ascii="Times New Roman" w:hAnsi="Times New Roman"/>
      <w:kern w:val="2"/>
      <w:szCs w:val="24"/>
    </w:rPr>
  </w:style>
  <w:style w:type="paragraph" w:customStyle="1" w:styleId="NO">
    <w:name w:val="NO"/>
    <w:basedOn w:val="a6"/>
    <w:rsid w:val="00FA2DD3"/>
    <w:pPr>
      <w:keepLines/>
      <w:widowControl/>
      <w:overflowPunct w:val="0"/>
      <w:autoSpaceDE w:val="0"/>
      <w:autoSpaceDN w:val="0"/>
      <w:adjustRightInd w:val="0"/>
      <w:spacing w:after="180"/>
      <w:ind w:left="1135" w:hanging="851"/>
      <w:textAlignment w:val="baseline"/>
    </w:pPr>
    <w:rPr>
      <w:rFonts w:ascii="Times New Roman" w:hAnsi="Times New Roman"/>
      <w:sz w:val="20"/>
      <w:szCs w:val="20"/>
      <w:lang w:val="en-GB" w:eastAsia="en-US"/>
    </w:rPr>
  </w:style>
  <w:style w:type="paragraph" w:customStyle="1" w:styleId="CharCharCharCharCharCharCharCharCharCharCharCharCharCharChar2CharCharChar1Char0">
    <w:name w:val="Char Char Char Char Char Char Char Char Char Char Char Char Char Char Char2 Char Char Char1 Char"/>
    <w:basedOn w:val="a6"/>
    <w:semiHidden/>
    <w:rsid w:val="005568F5"/>
    <w:pPr>
      <w:widowControl/>
      <w:jc w:val="both"/>
    </w:pPr>
    <w:rPr>
      <w:rFonts w:cs="Arial"/>
      <w:kern w:val="2"/>
      <w:szCs w:val="20"/>
    </w:rPr>
  </w:style>
  <w:style w:type="paragraph" w:customStyle="1" w:styleId="NotesText0">
    <w:name w:val="Notes Text"/>
    <w:rsid w:val="00CA2E0B"/>
    <w:pPr>
      <w:pBdr>
        <w:bottom w:val="single" w:sz="8" w:space="5" w:color="auto"/>
      </w:pBdr>
      <w:ind w:left="1701"/>
      <w:jc w:val="both"/>
    </w:pPr>
    <w:rPr>
      <w:rFonts w:ascii="Arial" w:eastAsia="楷体_GB2312" w:hAnsi="Arial"/>
      <w:noProof/>
      <w:color w:val="000000"/>
      <w:sz w:val="21"/>
      <w:szCs w:val="21"/>
    </w:rPr>
  </w:style>
  <w:style w:type="character" w:styleId="affffb">
    <w:name w:val="Strong"/>
    <w:qFormat/>
    <w:rsid w:val="00E44EE0"/>
    <w:rPr>
      <w:b/>
      <w:bCs/>
    </w:rPr>
  </w:style>
  <w:style w:type="paragraph" w:customStyle="1" w:styleId="CharChar5CharChar4CharCharCharChar">
    <w:name w:val="Char Char5 Char Char4 Char Char Char Char"/>
    <w:basedOn w:val="a6"/>
    <w:autoRedefine/>
    <w:rsid w:val="00A555D2"/>
    <w:pPr>
      <w:widowControl/>
      <w:spacing w:after="160"/>
      <w:jc w:val="both"/>
    </w:pPr>
    <w:rPr>
      <w:rFonts w:cs="Arial"/>
      <w:sz w:val="40"/>
      <w:szCs w:val="40"/>
      <w:lang w:val="en-GB" w:eastAsia="de-DE"/>
    </w:rPr>
  </w:style>
  <w:style w:type="character" w:customStyle="1" w:styleId="3Char1">
    <w:name w:val="标题 3 Char1"/>
    <w:aliases w:val="Char Char2,标题 3 Char2 Char,标题 3 Char Char1 Char, Char Char Char Char, Char Char Char Char Char Char1, Char Char Char Char Char Char Char,heading 3 Char,heading 3 Char Char Char Char1,heading 3 Char Char Char Char Char,h3 Char,标题 31 Char"/>
    <w:link w:val="3"/>
    <w:rsid w:val="005E383D"/>
    <w:rPr>
      <w:rFonts w:ascii="Arial" w:eastAsia="黑体" w:hAnsi="Arial"/>
      <w:bCs/>
      <w:kern w:val="2"/>
      <w:sz w:val="24"/>
      <w:szCs w:val="32"/>
      <w:lang w:val="en-US" w:eastAsia="zh-CN" w:bidi="ar-SA"/>
    </w:rPr>
  </w:style>
  <w:style w:type="paragraph" w:customStyle="1" w:styleId="CharCharChar1CharCharCharCharCharCharCharCharCharCharCharCharCharCharCharChar">
    <w:name w:val="Char Char Char1 Char Char Char Char Char Char Char Char Char Char Char Char Char Char Char Char"/>
    <w:basedOn w:val="a6"/>
    <w:autoRedefine/>
    <w:rsid w:val="004E6CEF"/>
    <w:pPr>
      <w:ind w:firstLine="420"/>
      <w:jc w:val="both"/>
    </w:pPr>
    <w:rPr>
      <w:rFonts w:ascii="宋体" w:hAnsi="宋体"/>
      <w:kern w:val="2"/>
    </w:rPr>
  </w:style>
  <w:style w:type="character" w:customStyle="1" w:styleId="Char10">
    <w:name w:val="正文缩进 Char1"/>
    <w:aliases w:val="正文（首行缩进两字） Char,表正文 Char,正文非缩进 Char1,正文对齐 Char,特点 Char,四号 Char,标题4 Char,ALT+Z Char,水上软件 Char,段1 Char,Alt+X Char,mr正文缩进 Char,缩进 Char,正文（首行缩进两字） Char Char Char Char Char,正文（首行缩进两字） Char Char Char1,正文（首行缩进两字） Char Char Char Char1,正文缩进 Char Char"/>
    <w:link w:val="afffb"/>
    <w:rsid w:val="0069771A"/>
    <w:rPr>
      <w:rFonts w:ascii="Arial" w:eastAsia="宋体" w:hAnsi="Arial"/>
      <w:sz w:val="21"/>
      <w:szCs w:val="21"/>
      <w:lang w:val="en-US" w:eastAsia="zh-CN" w:bidi="ar-SA"/>
    </w:rPr>
  </w:style>
  <w:style w:type="character" w:customStyle="1" w:styleId="CharChar11">
    <w:name w:val="表头样式 Char Char1"/>
    <w:rsid w:val="001539A6"/>
    <w:rPr>
      <w:rFonts w:ascii="Arial" w:eastAsia="宋体" w:hAnsi="Arial"/>
      <w:b/>
      <w:sz w:val="21"/>
      <w:szCs w:val="21"/>
      <w:lang w:val="en-US" w:eastAsia="zh-CN" w:bidi="ar-SA"/>
    </w:rPr>
  </w:style>
  <w:style w:type="character" w:customStyle="1" w:styleId="msoins0">
    <w:name w:val="msoins"/>
    <w:basedOn w:val="a7"/>
    <w:rsid w:val="001539A6"/>
  </w:style>
  <w:style w:type="paragraph" w:customStyle="1" w:styleId="CharChar4">
    <w:name w:val="Char Char"/>
    <w:basedOn w:val="a6"/>
    <w:rsid w:val="008A1941"/>
    <w:pPr>
      <w:jc w:val="both"/>
    </w:pPr>
    <w:rPr>
      <w:rFonts w:cs="Arial"/>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1129">
      <w:bodyDiv w:val="1"/>
      <w:marLeft w:val="0"/>
      <w:marRight w:val="0"/>
      <w:marTop w:val="0"/>
      <w:marBottom w:val="0"/>
      <w:divBdr>
        <w:top w:val="none" w:sz="0" w:space="0" w:color="auto"/>
        <w:left w:val="none" w:sz="0" w:space="0" w:color="auto"/>
        <w:bottom w:val="none" w:sz="0" w:space="0" w:color="auto"/>
        <w:right w:val="none" w:sz="0" w:space="0" w:color="auto"/>
      </w:divBdr>
      <w:divsChild>
        <w:div w:id="2143578079">
          <w:marLeft w:val="0"/>
          <w:marRight w:val="0"/>
          <w:marTop w:val="0"/>
          <w:marBottom w:val="0"/>
          <w:divBdr>
            <w:top w:val="none" w:sz="0" w:space="0" w:color="auto"/>
            <w:left w:val="none" w:sz="0" w:space="0" w:color="auto"/>
            <w:bottom w:val="none" w:sz="0" w:space="0" w:color="auto"/>
            <w:right w:val="none" w:sz="0" w:space="0" w:color="auto"/>
          </w:divBdr>
        </w:div>
      </w:divsChild>
    </w:div>
    <w:div w:id="72511018">
      <w:bodyDiv w:val="1"/>
      <w:marLeft w:val="0"/>
      <w:marRight w:val="0"/>
      <w:marTop w:val="0"/>
      <w:marBottom w:val="0"/>
      <w:divBdr>
        <w:top w:val="none" w:sz="0" w:space="0" w:color="auto"/>
        <w:left w:val="none" w:sz="0" w:space="0" w:color="auto"/>
        <w:bottom w:val="none" w:sz="0" w:space="0" w:color="auto"/>
        <w:right w:val="none" w:sz="0" w:space="0" w:color="auto"/>
      </w:divBdr>
    </w:div>
    <w:div w:id="81801458">
      <w:bodyDiv w:val="1"/>
      <w:marLeft w:val="0"/>
      <w:marRight w:val="0"/>
      <w:marTop w:val="0"/>
      <w:marBottom w:val="0"/>
      <w:divBdr>
        <w:top w:val="none" w:sz="0" w:space="0" w:color="auto"/>
        <w:left w:val="none" w:sz="0" w:space="0" w:color="auto"/>
        <w:bottom w:val="none" w:sz="0" w:space="0" w:color="auto"/>
        <w:right w:val="none" w:sz="0" w:space="0" w:color="auto"/>
      </w:divBdr>
    </w:div>
    <w:div w:id="90468580">
      <w:bodyDiv w:val="1"/>
      <w:marLeft w:val="0"/>
      <w:marRight w:val="0"/>
      <w:marTop w:val="0"/>
      <w:marBottom w:val="0"/>
      <w:divBdr>
        <w:top w:val="none" w:sz="0" w:space="0" w:color="auto"/>
        <w:left w:val="none" w:sz="0" w:space="0" w:color="auto"/>
        <w:bottom w:val="none" w:sz="0" w:space="0" w:color="auto"/>
        <w:right w:val="none" w:sz="0" w:space="0" w:color="auto"/>
      </w:divBdr>
      <w:divsChild>
        <w:div w:id="684941919">
          <w:marLeft w:val="0"/>
          <w:marRight w:val="0"/>
          <w:marTop w:val="0"/>
          <w:marBottom w:val="0"/>
          <w:divBdr>
            <w:top w:val="none" w:sz="0" w:space="0" w:color="auto"/>
            <w:left w:val="none" w:sz="0" w:space="0" w:color="auto"/>
            <w:bottom w:val="none" w:sz="0" w:space="0" w:color="auto"/>
            <w:right w:val="none" w:sz="0" w:space="0" w:color="auto"/>
          </w:divBdr>
        </w:div>
      </w:divsChild>
    </w:div>
    <w:div w:id="128983012">
      <w:bodyDiv w:val="1"/>
      <w:marLeft w:val="0"/>
      <w:marRight w:val="0"/>
      <w:marTop w:val="0"/>
      <w:marBottom w:val="0"/>
      <w:divBdr>
        <w:top w:val="none" w:sz="0" w:space="0" w:color="auto"/>
        <w:left w:val="none" w:sz="0" w:space="0" w:color="auto"/>
        <w:bottom w:val="none" w:sz="0" w:space="0" w:color="auto"/>
        <w:right w:val="none" w:sz="0" w:space="0" w:color="auto"/>
      </w:divBdr>
    </w:div>
    <w:div w:id="131990801">
      <w:bodyDiv w:val="1"/>
      <w:marLeft w:val="0"/>
      <w:marRight w:val="0"/>
      <w:marTop w:val="0"/>
      <w:marBottom w:val="0"/>
      <w:divBdr>
        <w:top w:val="none" w:sz="0" w:space="0" w:color="auto"/>
        <w:left w:val="none" w:sz="0" w:space="0" w:color="auto"/>
        <w:bottom w:val="none" w:sz="0" w:space="0" w:color="auto"/>
        <w:right w:val="none" w:sz="0" w:space="0" w:color="auto"/>
      </w:divBdr>
    </w:div>
    <w:div w:id="184028977">
      <w:bodyDiv w:val="1"/>
      <w:marLeft w:val="0"/>
      <w:marRight w:val="0"/>
      <w:marTop w:val="0"/>
      <w:marBottom w:val="0"/>
      <w:divBdr>
        <w:top w:val="none" w:sz="0" w:space="0" w:color="auto"/>
        <w:left w:val="none" w:sz="0" w:space="0" w:color="auto"/>
        <w:bottom w:val="none" w:sz="0" w:space="0" w:color="auto"/>
        <w:right w:val="none" w:sz="0" w:space="0" w:color="auto"/>
      </w:divBdr>
      <w:divsChild>
        <w:div w:id="826095460">
          <w:marLeft w:val="0"/>
          <w:marRight w:val="0"/>
          <w:marTop w:val="0"/>
          <w:marBottom w:val="0"/>
          <w:divBdr>
            <w:top w:val="none" w:sz="0" w:space="0" w:color="auto"/>
            <w:left w:val="none" w:sz="0" w:space="0" w:color="auto"/>
            <w:bottom w:val="none" w:sz="0" w:space="0" w:color="auto"/>
            <w:right w:val="none" w:sz="0" w:space="0" w:color="auto"/>
          </w:divBdr>
          <w:divsChild>
            <w:div w:id="355011330">
              <w:marLeft w:val="0"/>
              <w:marRight w:val="0"/>
              <w:marTop w:val="0"/>
              <w:marBottom w:val="0"/>
              <w:divBdr>
                <w:top w:val="none" w:sz="0" w:space="0" w:color="auto"/>
                <w:left w:val="none" w:sz="0" w:space="0" w:color="auto"/>
                <w:bottom w:val="none" w:sz="0" w:space="0" w:color="auto"/>
                <w:right w:val="none" w:sz="0" w:space="0" w:color="auto"/>
              </w:divBdr>
            </w:div>
            <w:div w:id="877083317">
              <w:marLeft w:val="0"/>
              <w:marRight w:val="0"/>
              <w:marTop w:val="0"/>
              <w:marBottom w:val="0"/>
              <w:divBdr>
                <w:top w:val="none" w:sz="0" w:space="0" w:color="auto"/>
                <w:left w:val="none" w:sz="0" w:space="0" w:color="auto"/>
                <w:bottom w:val="none" w:sz="0" w:space="0" w:color="auto"/>
                <w:right w:val="none" w:sz="0" w:space="0" w:color="auto"/>
              </w:divBdr>
            </w:div>
            <w:div w:id="1085107072">
              <w:marLeft w:val="0"/>
              <w:marRight w:val="0"/>
              <w:marTop w:val="0"/>
              <w:marBottom w:val="0"/>
              <w:divBdr>
                <w:top w:val="none" w:sz="0" w:space="0" w:color="auto"/>
                <w:left w:val="none" w:sz="0" w:space="0" w:color="auto"/>
                <w:bottom w:val="none" w:sz="0" w:space="0" w:color="auto"/>
                <w:right w:val="none" w:sz="0" w:space="0" w:color="auto"/>
              </w:divBdr>
            </w:div>
            <w:div w:id="1628968706">
              <w:marLeft w:val="0"/>
              <w:marRight w:val="0"/>
              <w:marTop w:val="0"/>
              <w:marBottom w:val="0"/>
              <w:divBdr>
                <w:top w:val="none" w:sz="0" w:space="0" w:color="auto"/>
                <w:left w:val="none" w:sz="0" w:space="0" w:color="auto"/>
                <w:bottom w:val="none" w:sz="0" w:space="0" w:color="auto"/>
                <w:right w:val="none" w:sz="0" w:space="0" w:color="auto"/>
              </w:divBdr>
            </w:div>
            <w:div w:id="17206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7960">
      <w:bodyDiv w:val="1"/>
      <w:marLeft w:val="0"/>
      <w:marRight w:val="0"/>
      <w:marTop w:val="0"/>
      <w:marBottom w:val="0"/>
      <w:divBdr>
        <w:top w:val="none" w:sz="0" w:space="0" w:color="auto"/>
        <w:left w:val="none" w:sz="0" w:space="0" w:color="auto"/>
        <w:bottom w:val="none" w:sz="0" w:space="0" w:color="auto"/>
        <w:right w:val="none" w:sz="0" w:space="0" w:color="auto"/>
      </w:divBdr>
    </w:div>
    <w:div w:id="227765509">
      <w:bodyDiv w:val="1"/>
      <w:marLeft w:val="0"/>
      <w:marRight w:val="0"/>
      <w:marTop w:val="0"/>
      <w:marBottom w:val="0"/>
      <w:divBdr>
        <w:top w:val="none" w:sz="0" w:space="0" w:color="auto"/>
        <w:left w:val="none" w:sz="0" w:space="0" w:color="auto"/>
        <w:bottom w:val="none" w:sz="0" w:space="0" w:color="auto"/>
        <w:right w:val="none" w:sz="0" w:space="0" w:color="auto"/>
      </w:divBdr>
    </w:div>
    <w:div w:id="236866586">
      <w:bodyDiv w:val="1"/>
      <w:marLeft w:val="0"/>
      <w:marRight w:val="0"/>
      <w:marTop w:val="0"/>
      <w:marBottom w:val="0"/>
      <w:divBdr>
        <w:top w:val="none" w:sz="0" w:space="0" w:color="auto"/>
        <w:left w:val="none" w:sz="0" w:space="0" w:color="auto"/>
        <w:bottom w:val="none" w:sz="0" w:space="0" w:color="auto"/>
        <w:right w:val="none" w:sz="0" w:space="0" w:color="auto"/>
      </w:divBdr>
      <w:divsChild>
        <w:div w:id="1866361450">
          <w:marLeft w:val="0"/>
          <w:marRight w:val="0"/>
          <w:marTop w:val="0"/>
          <w:marBottom w:val="0"/>
          <w:divBdr>
            <w:top w:val="none" w:sz="0" w:space="0" w:color="auto"/>
            <w:left w:val="none" w:sz="0" w:space="0" w:color="auto"/>
            <w:bottom w:val="none" w:sz="0" w:space="0" w:color="auto"/>
            <w:right w:val="none" w:sz="0" w:space="0" w:color="auto"/>
          </w:divBdr>
        </w:div>
      </w:divsChild>
    </w:div>
    <w:div w:id="238640928">
      <w:bodyDiv w:val="1"/>
      <w:marLeft w:val="0"/>
      <w:marRight w:val="0"/>
      <w:marTop w:val="0"/>
      <w:marBottom w:val="0"/>
      <w:divBdr>
        <w:top w:val="none" w:sz="0" w:space="0" w:color="auto"/>
        <w:left w:val="none" w:sz="0" w:space="0" w:color="auto"/>
        <w:bottom w:val="none" w:sz="0" w:space="0" w:color="auto"/>
        <w:right w:val="none" w:sz="0" w:space="0" w:color="auto"/>
      </w:divBdr>
      <w:divsChild>
        <w:div w:id="1490946713">
          <w:marLeft w:val="0"/>
          <w:marRight w:val="0"/>
          <w:marTop w:val="0"/>
          <w:marBottom w:val="0"/>
          <w:divBdr>
            <w:top w:val="none" w:sz="0" w:space="0" w:color="auto"/>
            <w:left w:val="none" w:sz="0" w:space="0" w:color="auto"/>
            <w:bottom w:val="none" w:sz="0" w:space="0" w:color="auto"/>
            <w:right w:val="none" w:sz="0" w:space="0" w:color="auto"/>
          </w:divBdr>
          <w:divsChild>
            <w:div w:id="506596065">
              <w:marLeft w:val="0"/>
              <w:marRight w:val="0"/>
              <w:marTop w:val="0"/>
              <w:marBottom w:val="0"/>
              <w:divBdr>
                <w:top w:val="none" w:sz="0" w:space="0" w:color="auto"/>
                <w:left w:val="none" w:sz="0" w:space="0" w:color="auto"/>
                <w:bottom w:val="none" w:sz="0" w:space="0" w:color="auto"/>
                <w:right w:val="none" w:sz="0" w:space="0" w:color="auto"/>
              </w:divBdr>
            </w:div>
            <w:div w:id="733433291">
              <w:marLeft w:val="0"/>
              <w:marRight w:val="0"/>
              <w:marTop w:val="0"/>
              <w:marBottom w:val="0"/>
              <w:divBdr>
                <w:top w:val="none" w:sz="0" w:space="0" w:color="auto"/>
                <w:left w:val="none" w:sz="0" w:space="0" w:color="auto"/>
                <w:bottom w:val="none" w:sz="0" w:space="0" w:color="auto"/>
                <w:right w:val="none" w:sz="0" w:space="0" w:color="auto"/>
              </w:divBdr>
            </w:div>
            <w:div w:id="1571844663">
              <w:marLeft w:val="0"/>
              <w:marRight w:val="0"/>
              <w:marTop w:val="0"/>
              <w:marBottom w:val="0"/>
              <w:divBdr>
                <w:top w:val="none" w:sz="0" w:space="0" w:color="auto"/>
                <w:left w:val="none" w:sz="0" w:space="0" w:color="auto"/>
                <w:bottom w:val="none" w:sz="0" w:space="0" w:color="auto"/>
                <w:right w:val="none" w:sz="0" w:space="0" w:color="auto"/>
              </w:divBdr>
            </w:div>
            <w:div w:id="20921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2556">
      <w:bodyDiv w:val="1"/>
      <w:marLeft w:val="0"/>
      <w:marRight w:val="0"/>
      <w:marTop w:val="0"/>
      <w:marBottom w:val="0"/>
      <w:divBdr>
        <w:top w:val="none" w:sz="0" w:space="0" w:color="auto"/>
        <w:left w:val="none" w:sz="0" w:space="0" w:color="auto"/>
        <w:bottom w:val="none" w:sz="0" w:space="0" w:color="auto"/>
        <w:right w:val="none" w:sz="0" w:space="0" w:color="auto"/>
      </w:divBdr>
    </w:div>
    <w:div w:id="271013541">
      <w:bodyDiv w:val="1"/>
      <w:marLeft w:val="0"/>
      <w:marRight w:val="0"/>
      <w:marTop w:val="0"/>
      <w:marBottom w:val="0"/>
      <w:divBdr>
        <w:top w:val="none" w:sz="0" w:space="0" w:color="auto"/>
        <w:left w:val="none" w:sz="0" w:space="0" w:color="auto"/>
        <w:bottom w:val="none" w:sz="0" w:space="0" w:color="auto"/>
        <w:right w:val="none" w:sz="0" w:space="0" w:color="auto"/>
      </w:divBdr>
      <w:divsChild>
        <w:div w:id="364142002">
          <w:marLeft w:val="0"/>
          <w:marRight w:val="0"/>
          <w:marTop w:val="0"/>
          <w:marBottom w:val="0"/>
          <w:divBdr>
            <w:top w:val="none" w:sz="0" w:space="0" w:color="auto"/>
            <w:left w:val="none" w:sz="0" w:space="0" w:color="auto"/>
            <w:bottom w:val="none" w:sz="0" w:space="0" w:color="auto"/>
            <w:right w:val="none" w:sz="0" w:space="0" w:color="auto"/>
          </w:divBdr>
        </w:div>
      </w:divsChild>
    </w:div>
    <w:div w:id="283578644">
      <w:bodyDiv w:val="1"/>
      <w:marLeft w:val="0"/>
      <w:marRight w:val="0"/>
      <w:marTop w:val="0"/>
      <w:marBottom w:val="0"/>
      <w:divBdr>
        <w:top w:val="none" w:sz="0" w:space="0" w:color="auto"/>
        <w:left w:val="none" w:sz="0" w:space="0" w:color="auto"/>
        <w:bottom w:val="none" w:sz="0" w:space="0" w:color="auto"/>
        <w:right w:val="none" w:sz="0" w:space="0" w:color="auto"/>
      </w:divBdr>
      <w:divsChild>
        <w:div w:id="446051582">
          <w:marLeft w:val="0"/>
          <w:marRight w:val="0"/>
          <w:marTop w:val="0"/>
          <w:marBottom w:val="0"/>
          <w:divBdr>
            <w:top w:val="none" w:sz="0" w:space="0" w:color="auto"/>
            <w:left w:val="none" w:sz="0" w:space="0" w:color="auto"/>
            <w:bottom w:val="none" w:sz="0" w:space="0" w:color="auto"/>
            <w:right w:val="none" w:sz="0" w:space="0" w:color="auto"/>
          </w:divBdr>
          <w:divsChild>
            <w:div w:id="67043675">
              <w:marLeft w:val="0"/>
              <w:marRight w:val="0"/>
              <w:marTop w:val="0"/>
              <w:marBottom w:val="0"/>
              <w:divBdr>
                <w:top w:val="none" w:sz="0" w:space="0" w:color="auto"/>
                <w:left w:val="none" w:sz="0" w:space="0" w:color="auto"/>
                <w:bottom w:val="none" w:sz="0" w:space="0" w:color="auto"/>
                <w:right w:val="none" w:sz="0" w:space="0" w:color="auto"/>
              </w:divBdr>
            </w:div>
            <w:div w:id="20090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70353">
      <w:bodyDiv w:val="1"/>
      <w:marLeft w:val="0"/>
      <w:marRight w:val="0"/>
      <w:marTop w:val="0"/>
      <w:marBottom w:val="0"/>
      <w:divBdr>
        <w:top w:val="none" w:sz="0" w:space="0" w:color="auto"/>
        <w:left w:val="none" w:sz="0" w:space="0" w:color="auto"/>
        <w:bottom w:val="none" w:sz="0" w:space="0" w:color="auto"/>
        <w:right w:val="none" w:sz="0" w:space="0" w:color="auto"/>
      </w:divBdr>
    </w:div>
    <w:div w:id="306979586">
      <w:bodyDiv w:val="1"/>
      <w:marLeft w:val="0"/>
      <w:marRight w:val="0"/>
      <w:marTop w:val="0"/>
      <w:marBottom w:val="0"/>
      <w:divBdr>
        <w:top w:val="none" w:sz="0" w:space="0" w:color="auto"/>
        <w:left w:val="none" w:sz="0" w:space="0" w:color="auto"/>
        <w:bottom w:val="none" w:sz="0" w:space="0" w:color="auto"/>
        <w:right w:val="none" w:sz="0" w:space="0" w:color="auto"/>
      </w:divBdr>
    </w:div>
    <w:div w:id="362823287">
      <w:bodyDiv w:val="1"/>
      <w:marLeft w:val="0"/>
      <w:marRight w:val="0"/>
      <w:marTop w:val="0"/>
      <w:marBottom w:val="0"/>
      <w:divBdr>
        <w:top w:val="none" w:sz="0" w:space="0" w:color="auto"/>
        <w:left w:val="none" w:sz="0" w:space="0" w:color="auto"/>
        <w:bottom w:val="none" w:sz="0" w:space="0" w:color="auto"/>
        <w:right w:val="none" w:sz="0" w:space="0" w:color="auto"/>
      </w:divBdr>
      <w:divsChild>
        <w:div w:id="462626105">
          <w:marLeft w:val="0"/>
          <w:marRight w:val="0"/>
          <w:marTop w:val="0"/>
          <w:marBottom w:val="0"/>
          <w:divBdr>
            <w:top w:val="none" w:sz="0" w:space="0" w:color="auto"/>
            <w:left w:val="none" w:sz="0" w:space="0" w:color="auto"/>
            <w:bottom w:val="none" w:sz="0" w:space="0" w:color="auto"/>
            <w:right w:val="none" w:sz="0" w:space="0" w:color="auto"/>
          </w:divBdr>
          <w:divsChild>
            <w:div w:id="14430536">
              <w:marLeft w:val="0"/>
              <w:marRight w:val="0"/>
              <w:marTop w:val="0"/>
              <w:marBottom w:val="0"/>
              <w:divBdr>
                <w:top w:val="none" w:sz="0" w:space="0" w:color="auto"/>
                <w:left w:val="none" w:sz="0" w:space="0" w:color="auto"/>
                <w:bottom w:val="none" w:sz="0" w:space="0" w:color="auto"/>
                <w:right w:val="none" w:sz="0" w:space="0" w:color="auto"/>
              </w:divBdr>
            </w:div>
            <w:div w:id="38434632">
              <w:marLeft w:val="0"/>
              <w:marRight w:val="0"/>
              <w:marTop w:val="0"/>
              <w:marBottom w:val="0"/>
              <w:divBdr>
                <w:top w:val="none" w:sz="0" w:space="0" w:color="auto"/>
                <w:left w:val="none" w:sz="0" w:space="0" w:color="auto"/>
                <w:bottom w:val="none" w:sz="0" w:space="0" w:color="auto"/>
                <w:right w:val="none" w:sz="0" w:space="0" w:color="auto"/>
              </w:divBdr>
            </w:div>
            <w:div w:id="570388245">
              <w:marLeft w:val="0"/>
              <w:marRight w:val="0"/>
              <w:marTop w:val="0"/>
              <w:marBottom w:val="0"/>
              <w:divBdr>
                <w:top w:val="none" w:sz="0" w:space="0" w:color="auto"/>
                <w:left w:val="none" w:sz="0" w:space="0" w:color="auto"/>
                <w:bottom w:val="none" w:sz="0" w:space="0" w:color="auto"/>
                <w:right w:val="none" w:sz="0" w:space="0" w:color="auto"/>
              </w:divBdr>
            </w:div>
            <w:div w:id="659117162">
              <w:marLeft w:val="0"/>
              <w:marRight w:val="0"/>
              <w:marTop w:val="0"/>
              <w:marBottom w:val="0"/>
              <w:divBdr>
                <w:top w:val="none" w:sz="0" w:space="0" w:color="auto"/>
                <w:left w:val="none" w:sz="0" w:space="0" w:color="auto"/>
                <w:bottom w:val="none" w:sz="0" w:space="0" w:color="auto"/>
                <w:right w:val="none" w:sz="0" w:space="0" w:color="auto"/>
              </w:divBdr>
            </w:div>
            <w:div w:id="1755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29">
      <w:bodyDiv w:val="1"/>
      <w:marLeft w:val="0"/>
      <w:marRight w:val="0"/>
      <w:marTop w:val="0"/>
      <w:marBottom w:val="0"/>
      <w:divBdr>
        <w:top w:val="none" w:sz="0" w:space="0" w:color="auto"/>
        <w:left w:val="none" w:sz="0" w:space="0" w:color="auto"/>
        <w:bottom w:val="none" w:sz="0" w:space="0" w:color="auto"/>
        <w:right w:val="none" w:sz="0" w:space="0" w:color="auto"/>
      </w:divBdr>
      <w:divsChild>
        <w:div w:id="1325469280">
          <w:marLeft w:val="0"/>
          <w:marRight w:val="0"/>
          <w:marTop w:val="0"/>
          <w:marBottom w:val="0"/>
          <w:divBdr>
            <w:top w:val="none" w:sz="0" w:space="0" w:color="auto"/>
            <w:left w:val="none" w:sz="0" w:space="0" w:color="auto"/>
            <w:bottom w:val="none" w:sz="0" w:space="0" w:color="auto"/>
            <w:right w:val="none" w:sz="0" w:space="0" w:color="auto"/>
          </w:divBdr>
        </w:div>
        <w:div w:id="1560048033">
          <w:marLeft w:val="0"/>
          <w:marRight w:val="0"/>
          <w:marTop w:val="0"/>
          <w:marBottom w:val="0"/>
          <w:divBdr>
            <w:top w:val="none" w:sz="0" w:space="0" w:color="auto"/>
            <w:left w:val="none" w:sz="0" w:space="0" w:color="auto"/>
            <w:bottom w:val="none" w:sz="0" w:space="0" w:color="auto"/>
            <w:right w:val="none" w:sz="0" w:space="0" w:color="auto"/>
          </w:divBdr>
        </w:div>
      </w:divsChild>
    </w:div>
    <w:div w:id="367461875">
      <w:bodyDiv w:val="1"/>
      <w:marLeft w:val="0"/>
      <w:marRight w:val="0"/>
      <w:marTop w:val="0"/>
      <w:marBottom w:val="0"/>
      <w:divBdr>
        <w:top w:val="none" w:sz="0" w:space="0" w:color="auto"/>
        <w:left w:val="none" w:sz="0" w:space="0" w:color="auto"/>
        <w:bottom w:val="none" w:sz="0" w:space="0" w:color="auto"/>
        <w:right w:val="none" w:sz="0" w:space="0" w:color="auto"/>
      </w:divBdr>
    </w:div>
    <w:div w:id="383023260">
      <w:bodyDiv w:val="1"/>
      <w:marLeft w:val="0"/>
      <w:marRight w:val="0"/>
      <w:marTop w:val="0"/>
      <w:marBottom w:val="0"/>
      <w:divBdr>
        <w:top w:val="none" w:sz="0" w:space="0" w:color="auto"/>
        <w:left w:val="none" w:sz="0" w:space="0" w:color="auto"/>
        <w:bottom w:val="none" w:sz="0" w:space="0" w:color="auto"/>
        <w:right w:val="none" w:sz="0" w:space="0" w:color="auto"/>
      </w:divBdr>
      <w:divsChild>
        <w:div w:id="740061679">
          <w:marLeft w:val="0"/>
          <w:marRight w:val="0"/>
          <w:marTop w:val="0"/>
          <w:marBottom w:val="0"/>
          <w:divBdr>
            <w:top w:val="none" w:sz="0" w:space="0" w:color="auto"/>
            <w:left w:val="none" w:sz="0" w:space="0" w:color="auto"/>
            <w:bottom w:val="none" w:sz="0" w:space="0" w:color="auto"/>
            <w:right w:val="none" w:sz="0" w:space="0" w:color="auto"/>
          </w:divBdr>
          <w:divsChild>
            <w:div w:id="1527329763">
              <w:marLeft w:val="0"/>
              <w:marRight w:val="0"/>
              <w:marTop w:val="0"/>
              <w:marBottom w:val="0"/>
              <w:divBdr>
                <w:top w:val="none" w:sz="0" w:space="0" w:color="auto"/>
                <w:left w:val="none" w:sz="0" w:space="0" w:color="auto"/>
                <w:bottom w:val="none" w:sz="0" w:space="0" w:color="auto"/>
                <w:right w:val="none" w:sz="0" w:space="0" w:color="auto"/>
              </w:divBdr>
            </w:div>
            <w:div w:id="15608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50350">
      <w:bodyDiv w:val="1"/>
      <w:marLeft w:val="0"/>
      <w:marRight w:val="0"/>
      <w:marTop w:val="0"/>
      <w:marBottom w:val="0"/>
      <w:divBdr>
        <w:top w:val="none" w:sz="0" w:space="0" w:color="auto"/>
        <w:left w:val="none" w:sz="0" w:space="0" w:color="auto"/>
        <w:bottom w:val="none" w:sz="0" w:space="0" w:color="auto"/>
        <w:right w:val="none" w:sz="0" w:space="0" w:color="auto"/>
      </w:divBdr>
      <w:divsChild>
        <w:div w:id="45222827">
          <w:marLeft w:val="0"/>
          <w:marRight w:val="0"/>
          <w:marTop w:val="0"/>
          <w:marBottom w:val="0"/>
          <w:divBdr>
            <w:top w:val="none" w:sz="0" w:space="0" w:color="auto"/>
            <w:left w:val="none" w:sz="0" w:space="0" w:color="auto"/>
            <w:bottom w:val="none" w:sz="0" w:space="0" w:color="auto"/>
            <w:right w:val="none" w:sz="0" w:space="0" w:color="auto"/>
          </w:divBdr>
        </w:div>
      </w:divsChild>
    </w:div>
    <w:div w:id="440730965">
      <w:bodyDiv w:val="1"/>
      <w:marLeft w:val="0"/>
      <w:marRight w:val="0"/>
      <w:marTop w:val="0"/>
      <w:marBottom w:val="0"/>
      <w:divBdr>
        <w:top w:val="none" w:sz="0" w:space="0" w:color="auto"/>
        <w:left w:val="none" w:sz="0" w:space="0" w:color="auto"/>
        <w:bottom w:val="none" w:sz="0" w:space="0" w:color="auto"/>
        <w:right w:val="none" w:sz="0" w:space="0" w:color="auto"/>
      </w:divBdr>
      <w:divsChild>
        <w:div w:id="1631403240">
          <w:marLeft w:val="0"/>
          <w:marRight w:val="0"/>
          <w:marTop w:val="0"/>
          <w:marBottom w:val="0"/>
          <w:divBdr>
            <w:top w:val="none" w:sz="0" w:space="0" w:color="auto"/>
            <w:left w:val="none" w:sz="0" w:space="0" w:color="auto"/>
            <w:bottom w:val="none" w:sz="0" w:space="0" w:color="auto"/>
            <w:right w:val="none" w:sz="0" w:space="0" w:color="auto"/>
          </w:divBdr>
        </w:div>
        <w:div w:id="2066677949">
          <w:marLeft w:val="0"/>
          <w:marRight w:val="0"/>
          <w:marTop w:val="0"/>
          <w:marBottom w:val="0"/>
          <w:divBdr>
            <w:top w:val="none" w:sz="0" w:space="0" w:color="auto"/>
            <w:left w:val="none" w:sz="0" w:space="0" w:color="auto"/>
            <w:bottom w:val="none" w:sz="0" w:space="0" w:color="auto"/>
            <w:right w:val="none" w:sz="0" w:space="0" w:color="auto"/>
          </w:divBdr>
        </w:div>
      </w:divsChild>
    </w:div>
    <w:div w:id="497505073">
      <w:bodyDiv w:val="1"/>
      <w:marLeft w:val="0"/>
      <w:marRight w:val="0"/>
      <w:marTop w:val="0"/>
      <w:marBottom w:val="0"/>
      <w:divBdr>
        <w:top w:val="none" w:sz="0" w:space="0" w:color="auto"/>
        <w:left w:val="none" w:sz="0" w:space="0" w:color="auto"/>
        <w:bottom w:val="none" w:sz="0" w:space="0" w:color="auto"/>
        <w:right w:val="none" w:sz="0" w:space="0" w:color="auto"/>
      </w:divBdr>
    </w:div>
    <w:div w:id="557597505">
      <w:bodyDiv w:val="1"/>
      <w:marLeft w:val="0"/>
      <w:marRight w:val="0"/>
      <w:marTop w:val="0"/>
      <w:marBottom w:val="0"/>
      <w:divBdr>
        <w:top w:val="none" w:sz="0" w:space="0" w:color="auto"/>
        <w:left w:val="none" w:sz="0" w:space="0" w:color="auto"/>
        <w:bottom w:val="none" w:sz="0" w:space="0" w:color="auto"/>
        <w:right w:val="none" w:sz="0" w:space="0" w:color="auto"/>
      </w:divBdr>
    </w:div>
    <w:div w:id="558394527">
      <w:bodyDiv w:val="1"/>
      <w:marLeft w:val="0"/>
      <w:marRight w:val="0"/>
      <w:marTop w:val="0"/>
      <w:marBottom w:val="0"/>
      <w:divBdr>
        <w:top w:val="none" w:sz="0" w:space="0" w:color="auto"/>
        <w:left w:val="none" w:sz="0" w:space="0" w:color="auto"/>
        <w:bottom w:val="none" w:sz="0" w:space="0" w:color="auto"/>
        <w:right w:val="none" w:sz="0" w:space="0" w:color="auto"/>
      </w:divBdr>
    </w:div>
    <w:div w:id="568275282">
      <w:bodyDiv w:val="1"/>
      <w:marLeft w:val="0"/>
      <w:marRight w:val="0"/>
      <w:marTop w:val="0"/>
      <w:marBottom w:val="0"/>
      <w:divBdr>
        <w:top w:val="none" w:sz="0" w:space="0" w:color="auto"/>
        <w:left w:val="none" w:sz="0" w:space="0" w:color="auto"/>
        <w:bottom w:val="none" w:sz="0" w:space="0" w:color="auto"/>
        <w:right w:val="none" w:sz="0" w:space="0" w:color="auto"/>
      </w:divBdr>
      <w:divsChild>
        <w:div w:id="1075007648">
          <w:marLeft w:val="0"/>
          <w:marRight w:val="0"/>
          <w:marTop w:val="0"/>
          <w:marBottom w:val="0"/>
          <w:divBdr>
            <w:top w:val="none" w:sz="0" w:space="0" w:color="auto"/>
            <w:left w:val="none" w:sz="0" w:space="0" w:color="auto"/>
            <w:bottom w:val="none" w:sz="0" w:space="0" w:color="auto"/>
            <w:right w:val="none" w:sz="0" w:space="0" w:color="auto"/>
          </w:divBdr>
        </w:div>
      </w:divsChild>
    </w:div>
    <w:div w:id="610940447">
      <w:bodyDiv w:val="1"/>
      <w:marLeft w:val="0"/>
      <w:marRight w:val="0"/>
      <w:marTop w:val="0"/>
      <w:marBottom w:val="0"/>
      <w:divBdr>
        <w:top w:val="none" w:sz="0" w:space="0" w:color="auto"/>
        <w:left w:val="none" w:sz="0" w:space="0" w:color="auto"/>
        <w:bottom w:val="none" w:sz="0" w:space="0" w:color="auto"/>
        <w:right w:val="none" w:sz="0" w:space="0" w:color="auto"/>
      </w:divBdr>
      <w:divsChild>
        <w:div w:id="11231224">
          <w:marLeft w:val="0"/>
          <w:marRight w:val="0"/>
          <w:marTop w:val="0"/>
          <w:marBottom w:val="0"/>
          <w:divBdr>
            <w:top w:val="none" w:sz="0" w:space="0" w:color="auto"/>
            <w:left w:val="none" w:sz="0" w:space="0" w:color="auto"/>
            <w:bottom w:val="none" w:sz="0" w:space="0" w:color="auto"/>
            <w:right w:val="none" w:sz="0" w:space="0" w:color="auto"/>
          </w:divBdr>
        </w:div>
        <w:div w:id="17968406">
          <w:marLeft w:val="0"/>
          <w:marRight w:val="0"/>
          <w:marTop w:val="0"/>
          <w:marBottom w:val="0"/>
          <w:divBdr>
            <w:top w:val="none" w:sz="0" w:space="0" w:color="auto"/>
            <w:left w:val="none" w:sz="0" w:space="0" w:color="auto"/>
            <w:bottom w:val="none" w:sz="0" w:space="0" w:color="auto"/>
            <w:right w:val="none" w:sz="0" w:space="0" w:color="auto"/>
          </w:divBdr>
        </w:div>
        <w:div w:id="24646367">
          <w:marLeft w:val="0"/>
          <w:marRight w:val="0"/>
          <w:marTop w:val="0"/>
          <w:marBottom w:val="0"/>
          <w:divBdr>
            <w:top w:val="none" w:sz="0" w:space="0" w:color="auto"/>
            <w:left w:val="none" w:sz="0" w:space="0" w:color="auto"/>
            <w:bottom w:val="none" w:sz="0" w:space="0" w:color="auto"/>
            <w:right w:val="none" w:sz="0" w:space="0" w:color="auto"/>
          </w:divBdr>
        </w:div>
        <w:div w:id="32266633">
          <w:marLeft w:val="0"/>
          <w:marRight w:val="0"/>
          <w:marTop w:val="0"/>
          <w:marBottom w:val="0"/>
          <w:divBdr>
            <w:top w:val="none" w:sz="0" w:space="0" w:color="auto"/>
            <w:left w:val="none" w:sz="0" w:space="0" w:color="auto"/>
            <w:bottom w:val="none" w:sz="0" w:space="0" w:color="auto"/>
            <w:right w:val="none" w:sz="0" w:space="0" w:color="auto"/>
          </w:divBdr>
        </w:div>
        <w:div w:id="35938433">
          <w:marLeft w:val="0"/>
          <w:marRight w:val="0"/>
          <w:marTop w:val="0"/>
          <w:marBottom w:val="0"/>
          <w:divBdr>
            <w:top w:val="none" w:sz="0" w:space="0" w:color="auto"/>
            <w:left w:val="none" w:sz="0" w:space="0" w:color="auto"/>
            <w:bottom w:val="none" w:sz="0" w:space="0" w:color="auto"/>
            <w:right w:val="none" w:sz="0" w:space="0" w:color="auto"/>
          </w:divBdr>
        </w:div>
        <w:div w:id="58747096">
          <w:marLeft w:val="0"/>
          <w:marRight w:val="0"/>
          <w:marTop w:val="0"/>
          <w:marBottom w:val="0"/>
          <w:divBdr>
            <w:top w:val="none" w:sz="0" w:space="0" w:color="auto"/>
            <w:left w:val="none" w:sz="0" w:space="0" w:color="auto"/>
            <w:bottom w:val="none" w:sz="0" w:space="0" w:color="auto"/>
            <w:right w:val="none" w:sz="0" w:space="0" w:color="auto"/>
          </w:divBdr>
        </w:div>
        <w:div w:id="71902345">
          <w:marLeft w:val="0"/>
          <w:marRight w:val="0"/>
          <w:marTop w:val="0"/>
          <w:marBottom w:val="0"/>
          <w:divBdr>
            <w:top w:val="none" w:sz="0" w:space="0" w:color="auto"/>
            <w:left w:val="none" w:sz="0" w:space="0" w:color="auto"/>
            <w:bottom w:val="none" w:sz="0" w:space="0" w:color="auto"/>
            <w:right w:val="none" w:sz="0" w:space="0" w:color="auto"/>
          </w:divBdr>
        </w:div>
        <w:div w:id="100222310">
          <w:marLeft w:val="0"/>
          <w:marRight w:val="0"/>
          <w:marTop w:val="0"/>
          <w:marBottom w:val="0"/>
          <w:divBdr>
            <w:top w:val="none" w:sz="0" w:space="0" w:color="auto"/>
            <w:left w:val="none" w:sz="0" w:space="0" w:color="auto"/>
            <w:bottom w:val="none" w:sz="0" w:space="0" w:color="auto"/>
            <w:right w:val="none" w:sz="0" w:space="0" w:color="auto"/>
          </w:divBdr>
        </w:div>
        <w:div w:id="102850233">
          <w:marLeft w:val="0"/>
          <w:marRight w:val="0"/>
          <w:marTop w:val="0"/>
          <w:marBottom w:val="0"/>
          <w:divBdr>
            <w:top w:val="none" w:sz="0" w:space="0" w:color="auto"/>
            <w:left w:val="none" w:sz="0" w:space="0" w:color="auto"/>
            <w:bottom w:val="none" w:sz="0" w:space="0" w:color="auto"/>
            <w:right w:val="none" w:sz="0" w:space="0" w:color="auto"/>
          </w:divBdr>
        </w:div>
        <w:div w:id="109665319">
          <w:marLeft w:val="0"/>
          <w:marRight w:val="0"/>
          <w:marTop w:val="0"/>
          <w:marBottom w:val="0"/>
          <w:divBdr>
            <w:top w:val="none" w:sz="0" w:space="0" w:color="auto"/>
            <w:left w:val="none" w:sz="0" w:space="0" w:color="auto"/>
            <w:bottom w:val="none" w:sz="0" w:space="0" w:color="auto"/>
            <w:right w:val="none" w:sz="0" w:space="0" w:color="auto"/>
          </w:divBdr>
        </w:div>
        <w:div w:id="128058975">
          <w:marLeft w:val="0"/>
          <w:marRight w:val="0"/>
          <w:marTop w:val="0"/>
          <w:marBottom w:val="0"/>
          <w:divBdr>
            <w:top w:val="none" w:sz="0" w:space="0" w:color="auto"/>
            <w:left w:val="none" w:sz="0" w:space="0" w:color="auto"/>
            <w:bottom w:val="none" w:sz="0" w:space="0" w:color="auto"/>
            <w:right w:val="none" w:sz="0" w:space="0" w:color="auto"/>
          </w:divBdr>
        </w:div>
        <w:div w:id="148399529">
          <w:marLeft w:val="0"/>
          <w:marRight w:val="0"/>
          <w:marTop w:val="0"/>
          <w:marBottom w:val="0"/>
          <w:divBdr>
            <w:top w:val="none" w:sz="0" w:space="0" w:color="auto"/>
            <w:left w:val="none" w:sz="0" w:space="0" w:color="auto"/>
            <w:bottom w:val="none" w:sz="0" w:space="0" w:color="auto"/>
            <w:right w:val="none" w:sz="0" w:space="0" w:color="auto"/>
          </w:divBdr>
        </w:div>
        <w:div w:id="158617032">
          <w:marLeft w:val="0"/>
          <w:marRight w:val="0"/>
          <w:marTop w:val="0"/>
          <w:marBottom w:val="0"/>
          <w:divBdr>
            <w:top w:val="none" w:sz="0" w:space="0" w:color="auto"/>
            <w:left w:val="none" w:sz="0" w:space="0" w:color="auto"/>
            <w:bottom w:val="none" w:sz="0" w:space="0" w:color="auto"/>
            <w:right w:val="none" w:sz="0" w:space="0" w:color="auto"/>
          </w:divBdr>
        </w:div>
        <w:div w:id="203955745">
          <w:marLeft w:val="0"/>
          <w:marRight w:val="0"/>
          <w:marTop w:val="0"/>
          <w:marBottom w:val="0"/>
          <w:divBdr>
            <w:top w:val="none" w:sz="0" w:space="0" w:color="auto"/>
            <w:left w:val="none" w:sz="0" w:space="0" w:color="auto"/>
            <w:bottom w:val="none" w:sz="0" w:space="0" w:color="auto"/>
            <w:right w:val="none" w:sz="0" w:space="0" w:color="auto"/>
          </w:divBdr>
        </w:div>
        <w:div w:id="265237575">
          <w:marLeft w:val="0"/>
          <w:marRight w:val="0"/>
          <w:marTop w:val="0"/>
          <w:marBottom w:val="0"/>
          <w:divBdr>
            <w:top w:val="none" w:sz="0" w:space="0" w:color="auto"/>
            <w:left w:val="none" w:sz="0" w:space="0" w:color="auto"/>
            <w:bottom w:val="none" w:sz="0" w:space="0" w:color="auto"/>
            <w:right w:val="none" w:sz="0" w:space="0" w:color="auto"/>
          </w:divBdr>
        </w:div>
        <w:div w:id="304119078">
          <w:marLeft w:val="0"/>
          <w:marRight w:val="0"/>
          <w:marTop w:val="0"/>
          <w:marBottom w:val="0"/>
          <w:divBdr>
            <w:top w:val="none" w:sz="0" w:space="0" w:color="auto"/>
            <w:left w:val="none" w:sz="0" w:space="0" w:color="auto"/>
            <w:bottom w:val="none" w:sz="0" w:space="0" w:color="auto"/>
            <w:right w:val="none" w:sz="0" w:space="0" w:color="auto"/>
          </w:divBdr>
        </w:div>
        <w:div w:id="339627785">
          <w:marLeft w:val="0"/>
          <w:marRight w:val="0"/>
          <w:marTop w:val="0"/>
          <w:marBottom w:val="0"/>
          <w:divBdr>
            <w:top w:val="none" w:sz="0" w:space="0" w:color="auto"/>
            <w:left w:val="none" w:sz="0" w:space="0" w:color="auto"/>
            <w:bottom w:val="none" w:sz="0" w:space="0" w:color="auto"/>
            <w:right w:val="none" w:sz="0" w:space="0" w:color="auto"/>
          </w:divBdr>
        </w:div>
        <w:div w:id="353699277">
          <w:marLeft w:val="0"/>
          <w:marRight w:val="0"/>
          <w:marTop w:val="0"/>
          <w:marBottom w:val="0"/>
          <w:divBdr>
            <w:top w:val="none" w:sz="0" w:space="0" w:color="auto"/>
            <w:left w:val="none" w:sz="0" w:space="0" w:color="auto"/>
            <w:bottom w:val="none" w:sz="0" w:space="0" w:color="auto"/>
            <w:right w:val="none" w:sz="0" w:space="0" w:color="auto"/>
          </w:divBdr>
        </w:div>
        <w:div w:id="365713775">
          <w:marLeft w:val="0"/>
          <w:marRight w:val="0"/>
          <w:marTop w:val="0"/>
          <w:marBottom w:val="0"/>
          <w:divBdr>
            <w:top w:val="none" w:sz="0" w:space="0" w:color="auto"/>
            <w:left w:val="none" w:sz="0" w:space="0" w:color="auto"/>
            <w:bottom w:val="none" w:sz="0" w:space="0" w:color="auto"/>
            <w:right w:val="none" w:sz="0" w:space="0" w:color="auto"/>
          </w:divBdr>
        </w:div>
        <w:div w:id="406272192">
          <w:marLeft w:val="0"/>
          <w:marRight w:val="0"/>
          <w:marTop w:val="0"/>
          <w:marBottom w:val="0"/>
          <w:divBdr>
            <w:top w:val="none" w:sz="0" w:space="0" w:color="auto"/>
            <w:left w:val="none" w:sz="0" w:space="0" w:color="auto"/>
            <w:bottom w:val="none" w:sz="0" w:space="0" w:color="auto"/>
            <w:right w:val="none" w:sz="0" w:space="0" w:color="auto"/>
          </w:divBdr>
        </w:div>
        <w:div w:id="455223423">
          <w:marLeft w:val="0"/>
          <w:marRight w:val="0"/>
          <w:marTop w:val="0"/>
          <w:marBottom w:val="0"/>
          <w:divBdr>
            <w:top w:val="none" w:sz="0" w:space="0" w:color="auto"/>
            <w:left w:val="none" w:sz="0" w:space="0" w:color="auto"/>
            <w:bottom w:val="none" w:sz="0" w:space="0" w:color="auto"/>
            <w:right w:val="none" w:sz="0" w:space="0" w:color="auto"/>
          </w:divBdr>
        </w:div>
        <w:div w:id="486945224">
          <w:marLeft w:val="0"/>
          <w:marRight w:val="0"/>
          <w:marTop w:val="0"/>
          <w:marBottom w:val="0"/>
          <w:divBdr>
            <w:top w:val="none" w:sz="0" w:space="0" w:color="auto"/>
            <w:left w:val="none" w:sz="0" w:space="0" w:color="auto"/>
            <w:bottom w:val="none" w:sz="0" w:space="0" w:color="auto"/>
            <w:right w:val="none" w:sz="0" w:space="0" w:color="auto"/>
          </w:divBdr>
        </w:div>
        <w:div w:id="514268639">
          <w:marLeft w:val="0"/>
          <w:marRight w:val="0"/>
          <w:marTop w:val="0"/>
          <w:marBottom w:val="0"/>
          <w:divBdr>
            <w:top w:val="none" w:sz="0" w:space="0" w:color="auto"/>
            <w:left w:val="none" w:sz="0" w:space="0" w:color="auto"/>
            <w:bottom w:val="none" w:sz="0" w:space="0" w:color="auto"/>
            <w:right w:val="none" w:sz="0" w:space="0" w:color="auto"/>
          </w:divBdr>
        </w:div>
        <w:div w:id="515537218">
          <w:marLeft w:val="0"/>
          <w:marRight w:val="0"/>
          <w:marTop w:val="0"/>
          <w:marBottom w:val="0"/>
          <w:divBdr>
            <w:top w:val="none" w:sz="0" w:space="0" w:color="auto"/>
            <w:left w:val="none" w:sz="0" w:space="0" w:color="auto"/>
            <w:bottom w:val="none" w:sz="0" w:space="0" w:color="auto"/>
            <w:right w:val="none" w:sz="0" w:space="0" w:color="auto"/>
          </w:divBdr>
        </w:div>
        <w:div w:id="532811194">
          <w:marLeft w:val="0"/>
          <w:marRight w:val="0"/>
          <w:marTop w:val="0"/>
          <w:marBottom w:val="0"/>
          <w:divBdr>
            <w:top w:val="none" w:sz="0" w:space="0" w:color="auto"/>
            <w:left w:val="none" w:sz="0" w:space="0" w:color="auto"/>
            <w:bottom w:val="none" w:sz="0" w:space="0" w:color="auto"/>
            <w:right w:val="none" w:sz="0" w:space="0" w:color="auto"/>
          </w:divBdr>
        </w:div>
        <w:div w:id="560676990">
          <w:marLeft w:val="0"/>
          <w:marRight w:val="0"/>
          <w:marTop w:val="0"/>
          <w:marBottom w:val="0"/>
          <w:divBdr>
            <w:top w:val="none" w:sz="0" w:space="0" w:color="auto"/>
            <w:left w:val="none" w:sz="0" w:space="0" w:color="auto"/>
            <w:bottom w:val="none" w:sz="0" w:space="0" w:color="auto"/>
            <w:right w:val="none" w:sz="0" w:space="0" w:color="auto"/>
          </w:divBdr>
        </w:div>
        <w:div w:id="569509072">
          <w:marLeft w:val="0"/>
          <w:marRight w:val="0"/>
          <w:marTop w:val="0"/>
          <w:marBottom w:val="0"/>
          <w:divBdr>
            <w:top w:val="none" w:sz="0" w:space="0" w:color="auto"/>
            <w:left w:val="none" w:sz="0" w:space="0" w:color="auto"/>
            <w:bottom w:val="none" w:sz="0" w:space="0" w:color="auto"/>
            <w:right w:val="none" w:sz="0" w:space="0" w:color="auto"/>
          </w:divBdr>
        </w:div>
        <w:div w:id="572277744">
          <w:marLeft w:val="0"/>
          <w:marRight w:val="0"/>
          <w:marTop w:val="0"/>
          <w:marBottom w:val="0"/>
          <w:divBdr>
            <w:top w:val="none" w:sz="0" w:space="0" w:color="auto"/>
            <w:left w:val="none" w:sz="0" w:space="0" w:color="auto"/>
            <w:bottom w:val="none" w:sz="0" w:space="0" w:color="auto"/>
            <w:right w:val="none" w:sz="0" w:space="0" w:color="auto"/>
          </w:divBdr>
        </w:div>
        <w:div w:id="634411954">
          <w:marLeft w:val="0"/>
          <w:marRight w:val="0"/>
          <w:marTop w:val="0"/>
          <w:marBottom w:val="0"/>
          <w:divBdr>
            <w:top w:val="none" w:sz="0" w:space="0" w:color="auto"/>
            <w:left w:val="none" w:sz="0" w:space="0" w:color="auto"/>
            <w:bottom w:val="none" w:sz="0" w:space="0" w:color="auto"/>
            <w:right w:val="none" w:sz="0" w:space="0" w:color="auto"/>
          </w:divBdr>
        </w:div>
        <w:div w:id="699017006">
          <w:marLeft w:val="0"/>
          <w:marRight w:val="0"/>
          <w:marTop w:val="0"/>
          <w:marBottom w:val="0"/>
          <w:divBdr>
            <w:top w:val="none" w:sz="0" w:space="0" w:color="auto"/>
            <w:left w:val="none" w:sz="0" w:space="0" w:color="auto"/>
            <w:bottom w:val="none" w:sz="0" w:space="0" w:color="auto"/>
            <w:right w:val="none" w:sz="0" w:space="0" w:color="auto"/>
          </w:divBdr>
        </w:div>
        <w:div w:id="702824849">
          <w:marLeft w:val="0"/>
          <w:marRight w:val="0"/>
          <w:marTop w:val="0"/>
          <w:marBottom w:val="0"/>
          <w:divBdr>
            <w:top w:val="none" w:sz="0" w:space="0" w:color="auto"/>
            <w:left w:val="none" w:sz="0" w:space="0" w:color="auto"/>
            <w:bottom w:val="none" w:sz="0" w:space="0" w:color="auto"/>
            <w:right w:val="none" w:sz="0" w:space="0" w:color="auto"/>
          </w:divBdr>
        </w:div>
        <w:div w:id="711459891">
          <w:marLeft w:val="0"/>
          <w:marRight w:val="0"/>
          <w:marTop w:val="0"/>
          <w:marBottom w:val="0"/>
          <w:divBdr>
            <w:top w:val="none" w:sz="0" w:space="0" w:color="auto"/>
            <w:left w:val="none" w:sz="0" w:space="0" w:color="auto"/>
            <w:bottom w:val="none" w:sz="0" w:space="0" w:color="auto"/>
            <w:right w:val="none" w:sz="0" w:space="0" w:color="auto"/>
          </w:divBdr>
        </w:div>
        <w:div w:id="722484955">
          <w:marLeft w:val="0"/>
          <w:marRight w:val="0"/>
          <w:marTop w:val="0"/>
          <w:marBottom w:val="0"/>
          <w:divBdr>
            <w:top w:val="none" w:sz="0" w:space="0" w:color="auto"/>
            <w:left w:val="none" w:sz="0" w:space="0" w:color="auto"/>
            <w:bottom w:val="none" w:sz="0" w:space="0" w:color="auto"/>
            <w:right w:val="none" w:sz="0" w:space="0" w:color="auto"/>
          </w:divBdr>
        </w:div>
        <w:div w:id="725370671">
          <w:marLeft w:val="0"/>
          <w:marRight w:val="0"/>
          <w:marTop w:val="0"/>
          <w:marBottom w:val="0"/>
          <w:divBdr>
            <w:top w:val="none" w:sz="0" w:space="0" w:color="auto"/>
            <w:left w:val="none" w:sz="0" w:space="0" w:color="auto"/>
            <w:bottom w:val="none" w:sz="0" w:space="0" w:color="auto"/>
            <w:right w:val="none" w:sz="0" w:space="0" w:color="auto"/>
          </w:divBdr>
        </w:div>
        <w:div w:id="736781204">
          <w:marLeft w:val="0"/>
          <w:marRight w:val="0"/>
          <w:marTop w:val="0"/>
          <w:marBottom w:val="0"/>
          <w:divBdr>
            <w:top w:val="none" w:sz="0" w:space="0" w:color="auto"/>
            <w:left w:val="none" w:sz="0" w:space="0" w:color="auto"/>
            <w:bottom w:val="none" w:sz="0" w:space="0" w:color="auto"/>
            <w:right w:val="none" w:sz="0" w:space="0" w:color="auto"/>
          </w:divBdr>
        </w:div>
        <w:div w:id="747071715">
          <w:marLeft w:val="0"/>
          <w:marRight w:val="0"/>
          <w:marTop w:val="0"/>
          <w:marBottom w:val="0"/>
          <w:divBdr>
            <w:top w:val="none" w:sz="0" w:space="0" w:color="auto"/>
            <w:left w:val="none" w:sz="0" w:space="0" w:color="auto"/>
            <w:bottom w:val="none" w:sz="0" w:space="0" w:color="auto"/>
            <w:right w:val="none" w:sz="0" w:space="0" w:color="auto"/>
          </w:divBdr>
        </w:div>
        <w:div w:id="878708710">
          <w:marLeft w:val="0"/>
          <w:marRight w:val="0"/>
          <w:marTop w:val="0"/>
          <w:marBottom w:val="0"/>
          <w:divBdr>
            <w:top w:val="none" w:sz="0" w:space="0" w:color="auto"/>
            <w:left w:val="none" w:sz="0" w:space="0" w:color="auto"/>
            <w:bottom w:val="none" w:sz="0" w:space="0" w:color="auto"/>
            <w:right w:val="none" w:sz="0" w:space="0" w:color="auto"/>
          </w:divBdr>
        </w:div>
        <w:div w:id="907571588">
          <w:marLeft w:val="0"/>
          <w:marRight w:val="0"/>
          <w:marTop w:val="0"/>
          <w:marBottom w:val="0"/>
          <w:divBdr>
            <w:top w:val="none" w:sz="0" w:space="0" w:color="auto"/>
            <w:left w:val="none" w:sz="0" w:space="0" w:color="auto"/>
            <w:bottom w:val="none" w:sz="0" w:space="0" w:color="auto"/>
            <w:right w:val="none" w:sz="0" w:space="0" w:color="auto"/>
          </w:divBdr>
        </w:div>
        <w:div w:id="907884761">
          <w:marLeft w:val="0"/>
          <w:marRight w:val="0"/>
          <w:marTop w:val="0"/>
          <w:marBottom w:val="0"/>
          <w:divBdr>
            <w:top w:val="none" w:sz="0" w:space="0" w:color="auto"/>
            <w:left w:val="none" w:sz="0" w:space="0" w:color="auto"/>
            <w:bottom w:val="none" w:sz="0" w:space="0" w:color="auto"/>
            <w:right w:val="none" w:sz="0" w:space="0" w:color="auto"/>
          </w:divBdr>
        </w:div>
        <w:div w:id="948467848">
          <w:marLeft w:val="0"/>
          <w:marRight w:val="0"/>
          <w:marTop w:val="0"/>
          <w:marBottom w:val="0"/>
          <w:divBdr>
            <w:top w:val="none" w:sz="0" w:space="0" w:color="auto"/>
            <w:left w:val="none" w:sz="0" w:space="0" w:color="auto"/>
            <w:bottom w:val="none" w:sz="0" w:space="0" w:color="auto"/>
            <w:right w:val="none" w:sz="0" w:space="0" w:color="auto"/>
          </w:divBdr>
        </w:div>
        <w:div w:id="1008750206">
          <w:marLeft w:val="0"/>
          <w:marRight w:val="0"/>
          <w:marTop w:val="0"/>
          <w:marBottom w:val="0"/>
          <w:divBdr>
            <w:top w:val="none" w:sz="0" w:space="0" w:color="auto"/>
            <w:left w:val="none" w:sz="0" w:space="0" w:color="auto"/>
            <w:bottom w:val="none" w:sz="0" w:space="0" w:color="auto"/>
            <w:right w:val="none" w:sz="0" w:space="0" w:color="auto"/>
          </w:divBdr>
        </w:div>
        <w:div w:id="1106853477">
          <w:marLeft w:val="0"/>
          <w:marRight w:val="0"/>
          <w:marTop w:val="0"/>
          <w:marBottom w:val="0"/>
          <w:divBdr>
            <w:top w:val="none" w:sz="0" w:space="0" w:color="auto"/>
            <w:left w:val="none" w:sz="0" w:space="0" w:color="auto"/>
            <w:bottom w:val="none" w:sz="0" w:space="0" w:color="auto"/>
            <w:right w:val="none" w:sz="0" w:space="0" w:color="auto"/>
          </w:divBdr>
        </w:div>
        <w:div w:id="1118178911">
          <w:marLeft w:val="0"/>
          <w:marRight w:val="0"/>
          <w:marTop w:val="0"/>
          <w:marBottom w:val="0"/>
          <w:divBdr>
            <w:top w:val="none" w:sz="0" w:space="0" w:color="auto"/>
            <w:left w:val="none" w:sz="0" w:space="0" w:color="auto"/>
            <w:bottom w:val="none" w:sz="0" w:space="0" w:color="auto"/>
            <w:right w:val="none" w:sz="0" w:space="0" w:color="auto"/>
          </w:divBdr>
        </w:div>
        <w:div w:id="1170171912">
          <w:marLeft w:val="0"/>
          <w:marRight w:val="0"/>
          <w:marTop w:val="0"/>
          <w:marBottom w:val="0"/>
          <w:divBdr>
            <w:top w:val="none" w:sz="0" w:space="0" w:color="auto"/>
            <w:left w:val="none" w:sz="0" w:space="0" w:color="auto"/>
            <w:bottom w:val="none" w:sz="0" w:space="0" w:color="auto"/>
            <w:right w:val="none" w:sz="0" w:space="0" w:color="auto"/>
          </w:divBdr>
        </w:div>
        <w:div w:id="1181353264">
          <w:marLeft w:val="0"/>
          <w:marRight w:val="0"/>
          <w:marTop w:val="0"/>
          <w:marBottom w:val="0"/>
          <w:divBdr>
            <w:top w:val="none" w:sz="0" w:space="0" w:color="auto"/>
            <w:left w:val="none" w:sz="0" w:space="0" w:color="auto"/>
            <w:bottom w:val="none" w:sz="0" w:space="0" w:color="auto"/>
            <w:right w:val="none" w:sz="0" w:space="0" w:color="auto"/>
          </w:divBdr>
        </w:div>
        <w:div w:id="1181509971">
          <w:marLeft w:val="0"/>
          <w:marRight w:val="0"/>
          <w:marTop w:val="0"/>
          <w:marBottom w:val="0"/>
          <w:divBdr>
            <w:top w:val="none" w:sz="0" w:space="0" w:color="auto"/>
            <w:left w:val="none" w:sz="0" w:space="0" w:color="auto"/>
            <w:bottom w:val="none" w:sz="0" w:space="0" w:color="auto"/>
            <w:right w:val="none" w:sz="0" w:space="0" w:color="auto"/>
          </w:divBdr>
        </w:div>
        <w:div w:id="1221669277">
          <w:marLeft w:val="0"/>
          <w:marRight w:val="0"/>
          <w:marTop w:val="0"/>
          <w:marBottom w:val="0"/>
          <w:divBdr>
            <w:top w:val="none" w:sz="0" w:space="0" w:color="auto"/>
            <w:left w:val="none" w:sz="0" w:space="0" w:color="auto"/>
            <w:bottom w:val="none" w:sz="0" w:space="0" w:color="auto"/>
            <w:right w:val="none" w:sz="0" w:space="0" w:color="auto"/>
          </w:divBdr>
        </w:div>
        <w:div w:id="1227953570">
          <w:marLeft w:val="0"/>
          <w:marRight w:val="0"/>
          <w:marTop w:val="0"/>
          <w:marBottom w:val="0"/>
          <w:divBdr>
            <w:top w:val="none" w:sz="0" w:space="0" w:color="auto"/>
            <w:left w:val="none" w:sz="0" w:space="0" w:color="auto"/>
            <w:bottom w:val="none" w:sz="0" w:space="0" w:color="auto"/>
            <w:right w:val="none" w:sz="0" w:space="0" w:color="auto"/>
          </w:divBdr>
        </w:div>
        <w:div w:id="1254168046">
          <w:marLeft w:val="0"/>
          <w:marRight w:val="0"/>
          <w:marTop w:val="0"/>
          <w:marBottom w:val="0"/>
          <w:divBdr>
            <w:top w:val="none" w:sz="0" w:space="0" w:color="auto"/>
            <w:left w:val="none" w:sz="0" w:space="0" w:color="auto"/>
            <w:bottom w:val="none" w:sz="0" w:space="0" w:color="auto"/>
            <w:right w:val="none" w:sz="0" w:space="0" w:color="auto"/>
          </w:divBdr>
        </w:div>
        <w:div w:id="1257012464">
          <w:marLeft w:val="0"/>
          <w:marRight w:val="0"/>
          <w:marTop w:val="0"/>
          <w:marBottom w:val="0"/>
          <w:divBdr>
            <w:top w:val="none" w:sz="0" w:space="0" w:color="auto"/>
            <w:left w:val="none" w:sz="0" w:space="0" w:color="auto"/>
            <w:bottom w:val="none" w:sz="0" w:space="0" w:color="auto"/>
            <w:right w:val="none" w:sz="0" w:space="0" w:color="auto"/>
          </w:divBdr>
        </w:div>
        <w:div w:id="1263995820">
          <w:marLeft w:val="0"/>
          <w:marRight w:val="0"/>
          <w:marTop w:val="0"/>
          <w:marBottom w:val="0"/>
          <w:divBdr>
            <w:top w:val="none" w:sz="0" w:space="0" w:color="auto"/>
            <w:left w:val="none" w:sz="0" w:space="0" w:color="auto"/>
            <w:bottom w:val="none" w:sz="0" w:space="0" w:color="auto"/>
            <w:right w:val="none" w:sz="0" w:space="0" w:color="auto"/>
          </w:divBdr>
        </w:div>
        <w:div w:id="1323239781">
          <w:marLeft w:val="0"/>
          <w:marRight w:val="0"/>
          <w:marTop w:val="0"/>
          <w:marBottom w:val="0"/>
          <w:divBdr>
            <w:top w:val="none" w:sz="0" w:space="0" w:color="auto"/>
            <w:left w:val="none" w:sz="0" w:space="0" w:color="auto"/>
            <w:bottom w:val="none" w:sz="0" w:space="0" w:color="auto"/>
            <w:right w:val="none" w:sz="0" w:space="0" w:color="auto"/>
          </w:divBdr>
        </w:div>
        <w:div w:id="1329285300">
          <w:marLeft w:val="0"/>
          <w:marRight w:val="0"/>
          <w:marTop w:val="0"/>
          <w:marBottom w:val="0"/>
          <w:divBdr>
            <w:top w:val="none" w:sz="0" w:space="0" w:color="auto"/>
            <w:left w:val="none" w:sz="0" w:space="0" w:color="auto"/>
            <w:bottom w:val="none" w:sz="0" w:space="0" w:color="auto"/>
            <w:right w:val="none" w:sz="0" w:space="0" w:color="auto"/>
          </w:divBdr>
        </w:div>
        <w:div w:id="1380934989">
          <w:marLeft w:val="0"/>
          <w:marRight w:val="0"/>
          <w:marTop w:val="0"/>
          <w:marBottom w:val="0"/>
          <w:divBdr>
            <w:top w:val="none" w:sz="0" w:space="0" w:color="auto"/>
            <w:left w:val="none" w:sz="0" w:space="0" w:color="auto"/>
            <w:bottom w:val="none" w:sz="0" w:space="0" w:color="auto"/>
            <w:right w:val="none" w:sz="0" w:space="0" w:color="auto"/>
          </w:divBdr>
        </w:div>
        <w:div w:id="1423143147">
          <w:marLeft w:val="0"/>
          <w:marRight w:val="0"/>
          <w:marTop w:val="0"/>
          <w:marBottom w:val="0"/>
          <w:divBdr>
            <w:top w:val="none" w:sz="0" w:space="0" w:color="auto"/>
            <w:left w:val="none" w:sz="0" w:space="0" w:color="auto"/>
            <w:bottom w:val="none" w:sz="0" w:space="0" w:color="auto"/>
            <w:right w:val="none" w:sz="0" w:space="0" w:color="auto"/>
          </w:divBdr>
        </w:div>
        <w:div w:id="1468621455">
          <w:marLeft w:val="0"/>
          <w:marRight w:val="0"/>
          <w:marTop w:val="0"/>
          <w:marBottom w:val="0"/>
          <w:divBdr>
            <w:top w:val="none" w:sz="0" w:space="0" w:color="auto"/>
            <w:left w:val="none" w:sz="0" w:space="0" w:color="auto"/>
            <w:bottom w:val="none" w:sz="0" w:space="0" w:color="auto"/>
            <w:right w:val="none" w:sz="0" w:space="0" w:color="auto"/>
          </w:divBdr>
        </w:div>
        <w:div w:id="1507789051">
          <w:marLeft w:val="0"/>
          <w:marRight w:val="0"/>
          <w:marTop w:val="0"/>
          <w:marBottom w:val="0"/>
          <w:divBdr>
            <w:top w:val="none" w:sz="0" w:space="0" w:color="auto"/>
            <w:left w:val="none" w:sz="0" w:space="0" w:color="auto"/>
            <w:bottom w:val="none" w:sz="0" w:space="0" w:color="auto"/>
            <w:right w:val="none" w:sz="0" w:space="0" w:color="auto"/>
          </w:divBdr>
        </w:div>
        <w:div w:id="1508247592">
          <w:marLeft w:val="0"/>
          <w:marRight w:val="0"/>
          <w:marTop w:val="0"/>
          <w:marBottom w:val="0"/>
          <w:divBdr>
            <w:top w:val="none" w:sz="0" w:space="0" w:color="auto"/>
            <w:left w:val="none" w:sz="0" w:space="0" w:color="auto"/>
            <w:bottom w:val="none" w:sz="0" w:space="0" w:color="auto"/>
            <w:right w:val="none" w:sz="0" w:space="0" w:color="auto"/>
          </w:divBdr>
        </w:div>
        <w:div w:id="1560704946">
          <w:marLeft w:val="0"/>
          <w:marRight w:val="0"/>
          <w:marTop w:val="0"/>
          <w:marBottom w:val="0"/>
          <w:divBdr>
            <w:top w:val="none" w:sz="0" w:space="0" w:color="auto"/>
            <w:left w:val="none" w:sz="0" w:space="0" w:color="auto"/>
            <w:bottom w:val="none" w:sz="0" w:space="0" w:color="auto"/>
            <w:right w:val="none" w:sz="0" w:space="0" w:color="auto"/>
          </w:divBdr>
        </w:div>
        <w:div w:id="1567766573">
          <w:marLeft w:val="0"/>
          <w:marRight w:val="0"/>
          <w:marTop w:val="0"/>
          <w:marBottom w:val="0"/>
          <w:divBdr>
            <w:top w:val="none" w:sz="0" w:space="0" w:color="auto"/>
            <w:left w:val="none" w:sz="0" w:space="0" w:color="auto"/>
            <w:bottom w:val="none" w:sz="0" w:space="0" w:color="auto"/>
            <w:right w:val="none" w:sz="0" w:space="0" w:color="auto"/>
          </w:divBdr>
        </w:div>
        <w:div w:id="1596286483">
          <w:marLeft w:val="0"/>
          <w:marRight w:val="0"/>
          <w:marTop w:val="0"/>
          <w:marBottom w:val="0"/>
          <w:divBdr>
            <w:top w:val="none" w:sz="0" w:space="0" w:color="auto"/>
            <w:left w:val="none" w:sz="0" w:space="0" w:color="auto"/>
            <w:bottom w:val="none" w:sz="0" w:space="0" w:color="auto"/>
            <w:right w:val="none" w:sz="0" w:space="0" w:color="auto"/>
          </w:divBdr>
        </w:div>
        <w:div w:id="1597060197">
          <w:marLeft w:val="0"/>
          <w:marRight w:val="0"/>
          <w:marTop w:val="0"/>
          <w:marBottom w:val="0"/>
          <w:divBdr>
            <w:top w:val="none" w:sz="0" w:space="0" w:color="auto"/>
            <w:left w:val="none" w:sz="0" w:space="0" w:color="auto"/>
            <w:bottom w:val="none" w:sz="0" w:space="0" w:color="auto"/>
            <w:right w:val="none" w:sz="0" w:space="0" w:color="auto"/>
          </w:divBdr>
        </w:div>
        <w:div w:id="1609963965">
          <w:marLeft w:val="0"/>
          <w:marRight w:val="0"/>
          <w:marTop w:val="0"/>
          <w:marBottom w:val="0"/>
          <w:divBdr>
            <w:top w:val="none" w:sz="0" w:space="0" w:color="auto"/>
            <w:left w:val="none" w:sz="0" w:space="0" w:color="auto"/>
            <w:bottom w:val="none" w:sz="0" w:space="0" w:color="auto"/>
            <w:right w:val="none" w:sz="0" w:space="0" w:color="auto"/>
          </w:divBdr>
        </w:div>
        <w:div w:id="1625572835">
          <w:marLeft w:val="0"/>
          <w:marRight w:val="0"/>
          <w:marTop w:val="0"/>
          <w:marBottom w:val="0"/>
          <w:divBdr>
            <w:top w:val="none" w:sz="0" w:space="0" w:color="auto"/>
            <w:left w:val="none" w:sz="0" w:space="0" w:color="auto"/>
            <w:bottom w:val="none" w:sz="0" w:space="0" w:color="auto"/>
            <w:right w:val="none" w:sz="0" w:space="0" w:color="auto"/>
          </w:divBdr>
        </w:div>
        <w:div w:id="1652445062">
          <w:marLeft w:val="0"/>
          <w:marRight w:val="0"/>
          <w:marTop w:val="0"/>
          <w:marBottom w:val="0"/>
          <w:divBdr>
            <w:top w:val="none" w:sz="0" w:space="0" w:color="auto"/>
            <w:left w:val="none" w:sz="0" w:space="0" w:color="auto"/>
            <w:bottom w:val="none" w:sz="0" w:space="0" w:color="auto"/>
            <w:right w:val="none" w:sz="0" w:space="0" w:color="auto"/>
          </w:divBdr>
        </w:div>
        <w:div w:id="1665157785">
          <w:marLeft w:val="0"/>
          <w:marRight w:val="0"/>
          <w:marTop w:val="0"/>
          <w:marBottom w:val="0"/>
          <w:divBdr>
            <w:top w:val="none" w:sz="0" w:space="0" w:color="auto"/>
            <w:left w:val="none" w:sz="0" w:space="0" w:color="auto"/>
            <w:bottom w:val="none" w:sz="0" w:space="0" w:color="auto"/>
            <w:right w:val="none" w:sz="0" w:space="0" w:color="auto"/>
          </w:divBdr>
        </w:div>
        <w:div w:id="1680933844">
          <w:marLeft w:val="0"/>
          <w:marRight w:val="0"/>
          <w:marTop w:val="0"/>
          <w:marBottom w:val="0"/>
          <w:divBdr>
            <w:top w:val="none" w:sz="0" w:space="0" w:color="auto"/>
            <w:left w:val="none" w:sz="0" w:space="0" w:color="auto"/>
            <w:bottom w:val="none" w:sz="0" w:space="0" w:color="auto"/>
            <w:right w:val="none" w:sz="0" w:space="0" w:color="auto"/>
          </w:divBdr>
        </w:div>
        <w:div w:id="1688755209">
          <w:marLeft w:val="0"/>
          <w:marRight w:val="0"/>
          <w:marTop w:val="0"/>
          <w:marBottom w:val="0"/>
          <w:divBdr>
            <w:top w:val="none" w:sz="0" w:space="0" w:color="auto"/>
            <w:left w:val="none" w:sz="0" w:space="0" w:color="auto"/>
            <w:bottom w:val="none" w:sz="0" w:space="0" w:color="auto"/>
            <w:right w:val="none" w:sz="0" w:space="0" w:color="auto"/>
          </w:divBdr>
        </w:div>
        <w:div w:id="1755469745">
          <w:marLeft w:val="0"/>
          <w:marRight w:val="0"/>
          <w:marTop w:val="0"/>
          <w:marBottom w:val="0"/>
          <w:divBdr>
            <w:top w:val="none" w:sz="0" w:space="0" w:color="auto"/>
            <w:left w:val="none" w:sz="0" w:space="0" w:color="auto"/>
            <w:bottom w:val="none" w:sz="0" w:space="0" w:color="auto"/>
            <w:right w:val="none" w:sz="0" w:space="0" w:color="auto"/>
          </w:divBdr>
        </w:div>
        <w:div w:id="1819877355">
          <w:marLeft w:val="0"/>
          <w:marRight w:val="0"/>
          <w:marTop w:val="0"/>
          <w:marBottom w:val="0"/>
          <w:divBdr>
            <w:top w:val="none" w:sz="0" w:space="0" w:color="auto"/>
            <w:left w:val="none" w:sz="0" w:space="0" w:color="auto"/>
            <w:bottom w:val="none" w:sz="0" w:space="0" w:color="auto"/>
            <w:right w:val="none" w:sz="0" w:space="0" w:color="auto"/>
          </w:divBdr>
        </w:div>
        <w:div w:id="1855605284">
          <w:marLeft w:val="0"/>
          <w:marRight w:val="0"/>
          <w:marTop w:val="0"/>
          <w:marBottom w:val="0"/>
          <w:divBdr>
            <w:top w:val="none" w:sz="0" w:space="0" w:color="auto"/>
            <w:left w:val="none" w:sz="0" w:space="0" w:color="auto"/>
            <w:bottom w:val="none" w:sz="0" w:space="0" w:color="auto"/>
            <w:right w:val="none" w:sz="0" w:space="0" w:color="auto"/>
          </w:divBdr>
        </w:div>
        <w:div w:id="1877892398">
          <w:marLeft w:val="0"/>
          <w:marRight w:val="0"/>
          <w:marTop w:val="0"/>
          <w:marBottom w:val="0"/>
          <w:divBdr>
            <w:top w:val="none" w:sz="0" w:space="0" w:color="auto"/>
            <w:left w:val="none" w:sz="0" w:space="0" w:color="auto"/>
            <w:bottom w:val="none" w:sz="0" w:space="0" w:color="auto"/>
            <w:right w:val="none" w:sz="0" w:space="0" w:color="auto"/>
          </w:divBdr>
        </w:div>
        <w:div w:id="1890066331">
          <w:marLeft w:val="0"/>
          <w:marRight w:val="0"/>
          <w:marTop w:val="0"/>
          <w:marBottom w:val="0"/>
          <w:divBdr>
            <w:top w:val="none" w:sz="0" w:space="0" w:color="auto"/>
            <w:left w:val="none" w:sz="0" w:space="0" w:color="auto"/>
            <w:bottom w:val="none" w:sz="0" w:space="0" w:color="auto"/>
            <w:right w:val="none" w:sz="0" w:space="0" w:color="auto"/>
          </w:divBdr>
        </w:div>
        <w:div w:id="1895506274">
          <w:marLeft w:val="0"/>
          <w:marRight w:val="0"/>
          <w:marTop w:val="0"/>
          <w:marBottom w:val="0"/>
          <w:divBdr>
            <w:top w:val="none" w:sz="0" w:space="0" w:color="auto"/>
            <w:left w:val="none" w:sz="0" w:space="0" w:color="auto"/>
            <w:bottom w:val="none" w:sz="0" w:space="0" w:color="auto"/>
            <w:right w:val="none" w:sz="0" w:space="0" w:color="auto"/>
          </w:divBdr>
        </w:div>
        <w:div w:id="1900627836">
          <w:marLeft w:val="0"/>
          <w:marRight w:val="0"/>
          <w:marTop w:val="0"/>
          <w:marBottom w:val="0"/>
          <w:divBdr>
            <w:top w:val="none" w:sz="0" w:space="0" w:color="auto"/>
            <w:left w:val="none" w:sz="0" w:space="0" w:color="auto"/>
            <w:bottom w:val="none" w:sz="0" w:space="0" w:color="auto"/>
            <w:right w:val="none" w:sz="0" w:space="0" w:color="auto"/>
          </w:divBdr>
        </w:div>
        <w:div w:id="1908416558">
          <w:marLeft w:val="0"/>
          <w:marRight w:val="0"/>
          <w:marTop w:val="0"/>
          <w:marBottom w:val="0"/>
          <w:divBdr>
            <w:top w:val="none" w:sz="0" w:space="0" w:color="auto"/>
            <w:left w:val="none" w:sz="0" w:space="0" w:color="auto"/>
            <w:bottom w:val="none" w:sz="0" w:space="0" w:color="auto"/>
            <w:right w:val="none" w:sz="0" w:space="0" w:color="auto"/>
          </w:divBdr>
        </w:div>
        <w:div w:id="1910575525">
          <w:marLeft w:val="0"/>
          <w:marRight w:val="0"/>
          <w:marTop w:val="0"/>
          <w:marBottom w:val="0"/>
          <w:divBdr>
            <w:top w:val="none" w:sz="0" w:space="0" w:color="auto"/>
            <w:left w:val="none" w:sz="0" w:space="0" w:color="auto"/>
            <w:bottom w:val="none" w:sz="0" w:space="0" w:color="auto"/>
            <w:right w:val="none" w:sz="0" w:space="0" w:color="auto"/>
          </w:divBdr>
        </w:div>
        <w:div w:id="1911109901">
          <w:marLeft w:val="0"/>
          <w:marRight w:val="0"/>
          <w:marTop w:val="0"/>
          <w:marBottom w:val="0"/>
          <w:divBdr>
            <w:top w:val="none" w:sz="0" w:space="0" w:color="auto"/>
            <w:left w:val="none" w:sz="0" w:space="0" w:color="auto"/>
            <w:bottom w:val="none" w:sz="0" w:space="0" w:color="auto"/>
            <w:right w:val="none" w:sz="0" w:space="0" w:color="auto"/>
          </w:divBdr>
        </w:div>
        <w:div w:id="1917739647">
          <w:marLeft w:val="0"/>
          <w:marRight w:val="0"/>
          <w:marTop w:val="0"/>
          <w:marBottom w:val="0"/>
          <w:divBdr>
            <w:top w:val="none" w:sz="0" w:space="0" w:color="auto"/>
            <w:left w:val="none" w:sz="0" w:space="0" w:color="auto"/>
            <w:bottom w:val="none" w:sz="0" w:space="0" w:color="auto"/>
            <w:right w:val="none" w:sz="0" w:space="0" w:color="auto"/>
          </w:divBdr>
        </w:div>
        <w:div w:id="1965040845">
          <w:marLeft w:val="0"/>
          <w:marRight w:val="0"/>
          <w:marTop w:val="0"/>
          <w:marBottom w:val="0"/>
          <w:divBdr>
            <w:top w:val="none" w:sz="0" w:space="0" w:color="auto"/>
            <w:left w:val="none" w:sz="0" w:space="0" w:color="auto"/>
            <w:bottom w:val="none" w:sz="0" w:space="0" w:color="auto"/>
            <w:right w:val="none" w:sz="0" w:space="0" w:color="auto"/>
          </w:divBdr>
        </w:div>
        <w:div w:id="2009215531">
          <w:marLeft w:val="0"/>
          <w:marRight w:val="0"/>
          <w:marTop w:val="0"/>
          <w:marBottom w:val="0"/>
          <w:divBdr>
            <w:top w:val="none" w:sz="0" w:space="0" w:color="auto"/>
            <w:left w:val="none" w:sz="0" w:space="0" w:color="auto"/>
            <w:bottom w:val="none" w:sz="0" w:space="0" w:color="auto"/>
            <w:right w:val="none" w:sz="0" w:space="0" w:color="auto"/>
          </w:divBdr>
        </w:div>
        <w:div w:id="2028170348">
          <w:marLeft w:val="0"/>
          <w:marRight w:val="0"/>
          <w:marTop w:val="0"/>
          <w:marBottom w:val="0"/>
          <w:divBdr>
            <w:top w:val="none" w:sz="0" w:space="0" w:color="auto"/>
            <w:left w:val="none" w:sz="0" w:space="0" w:color="auto"/>
            <w:bottom w:val="none" w:sz="0" w:space="0" w:color="auto"/>
            <w:right w:val="none" w:sz="0" w:space="0" w:color="auto"/>
          </w:divBdr>
        </w:div>
        <w:div w:id="2041779715">
          <w:marLeft w:val="0"/>
          <w:marRight w:val="0"/>
          <w:marTop w:val="0"/>
          <w:marBottom w:val="0"/>
          <w:divBdr>
            <w:top w:val="none" w:sz="0" w:space="0" w:color="auto"/>
            <w:left w:val="none" w:sz="0" w:space="0" w:color="auto"/>
            <w:bottom w:val="none" w:sz="0" w:space="0" w:color="auto"/>
            <w:right w:val="none" w:sz="0" w:space="0" w:color="auto"/>
          </w:divBdr>
        </w:div>
        <w:div w:id="2044939580">
          <w:marLeft w:val="0"/>
          <w:marRight w:val="0"/>
          <w:marTop w:val="0"/>
          <w:marBottom w:val="0"/>
          <w:divBdr>
            <w:top w:val="none" w:sz="0" w:space="0" w:color="auto"/>
            <w:left w:val="none" w:sz="0" w:space="0" w:color="auto"/>
            <w:bottom w:val="none" w:sz="0" w:space="0" w:color="auto"/>
            <w:right w:val="none" w:sz="0" w:space="0" w:color="auto"/>
          </w:divBdr>
        </w:div>
        <w:div w:id="2105877394">
          <w:marLeft w:val="0"/>
          <w:marRight w:val="0"/>
          <w:marTop w:val="0"/>
          <w:marBottom w:val="0"/>
          <w:divBdr>
            <w:top w:val="none" w:sz="0" w:space="0" w:color="auto"/>
            <w:left w:val="none" w:sz="0" w:space="0" w:color="auto"/>
            <w:bottom w:val="none" w:sz="0" w:space="0" w:color="auto"/>
            <w:right w:val="none" w:sz="0" w:space="0" w:color="auto"/>
          </w:divBdr>
        </w:div>
        <w:div w:id="2112165994">
          <w:marLeft w:val="0"/>
          <w:marRight w:val="0"/>
          <w:marTop w:val="0"/>
          <w:marBottom w:val="0"/>
          <w:divBdr>
            <w:top w:val="none" w:sz="0" w:space="0" w:color="auto"/>
            <w:left w:val="none" w:sz="0" w:space="0" w:color="auto"/>
            <w:bottom w:val="none" w:sz="0" w:space="0" w:color="auto"/>
            <w:right w:val="none" w:sz="0" w:space="0" w:color="auto"/>
          </w:divBdr>
        </w:div>
      </w:divsChild>
    </w:div>
    <w:div w:id="676618805">
      <w:bodyDiv w:val="1"/>
      <w:marLeft w:val="0"/>
      <w:marRight w:val="0"/>
      <w:marTop w:val="0"/>
      <w:marBottom w:val="0"/>
      <w:divBdr>
        <w:top w:val="none" w:sz="0" w:space="0" w:color="auto"/>
        <w:left w:val="none" w:sz="0" w:space="0" w:color="auto"/>
        <w:bottom w:val="none" w:sz="0" w:space="0" w:color="auto"/>
        <w:right w:val="none" w:sz="0" w:space="0" w:color="auto"/>
      </w:divBdr>
    </w:div>
    <w:div w:id="739132224">
      <w:bodyDiv w:val="1"/>
      <w:marLeft w:val="0"/>
      <w:marRight w:val="0"/>
      <w:marTop w:val="0"/>
      <w:marBottom w:val="0"/>
      <w:divBdr>
        <w:top w:val="none" w:sz="0" w:space="0" w:color="auto"/>
        <w:left w:val="none" w:sz="0" w:space="0" w:color="auto"/>
        <w:bottom w:val="none" w:sz="0" w:space="0" w:color="auto"/>
        <w:right w:val="none" w:sz="0" w:space="0" w:color="auto"/>
      </w:divBdr>
    </w:div>
    <w:div w:id="743376381">
      <w:bodyDiv w:val="1"/>
      <w:marLeft w:val="0"/>
      <w:marRight w:val="0"/>
      <w:marTop w:val="0"/>
      <w:marBottom w:val="0"/>
      <w:divBdr>
        <w:top w:val="none" w:sz="0" w:space="0" w:color="auto"/>
        <w:left w:val="none" w:sz="0" w:space="0" w:color="auto"/>
        <w:bottom w:val="none" w:sz="0" w:space="0" w:color="auto"/>
        <w:right w:val="none" w:sz="0" w:space="0" w:color="auto"/>
      </w:divBdr>
    </w:div>
    <w:div w:id="788820692">
      <w:bodyDiv w:val="1"/>
      <w:marLeft w:val="0"/>
      <w:marRight w:val="0"/>
      <w:marTop w:val="0"/>
      <w:marBottom w:val="0"/>
      <w:divBdr>
        <w:top w:val="none" w:sz="0" w:space="0" w:color="auto"/>
        <w:left w:val="none" w:sz="0" w:space="0" w:color="auto"/>
        <w:bottom w:val="none" w:sz="0" w:space="0" w:color="auto"/>
        <w:right w:val="none" w:sz="0" w:space="0" w:color="auto"/>
      </w:divBdr>
    </w:div>
    <w:div w:id="868297341">
      <w:bodyDiv w:val="1"/>
      <w:marLeft w:val="0"/>
      <w:marRight w:val="0"/>
      <w:marTop w:val="0"/>
      <w:marBottom w:val="0"/>
      <w:divBdr>
        <w:top w:val="none" w:sz="0" w:space="0" w:color="auto"/>
        <w:left w:val="none" w:sz="0" w:space="0" w:color="auto"/>
        <w:bottom w:val="none" w:sz="0" w:space="0" w:color="auto"/>
        <w:right w:val="none" w:sz="0" w:space="0" w:color="auto"/>
      </w:divBdr>
      <w:divsChild>
        <w:div w:id="1337071756">
          <w:marLeft w:val="0"/>
          <w:marRight w:val="0"/>
          <w:marTop w:val="0"/>
          <w:marBottom w:val="0"/>
          <w:divBdr>
            <w:top w:val="none" w:sz="0" w:space="0" w:color="auto"/>
            <w:left w:val="none" w:sz="0" w:space="0" w:color="auto"/>
            <w:bottom w:val="none" w:sz="0" w:space="0" w:color="auto"/>
            <w:right w:val="none" w:sz="0" w:space="0" w:color="auto"/>
          </w:divBdr>
          <w:divsChild>
            <w:div w:id="937757725">
              <w:marLeft w:val="0"/>
              <w:marRight w:val="0"/>
              <w:marTop w:val="0"/>
              <w:marBottom w:val="0"/>
              <w:divBdr>
                <w:top w:val="none" w:sz="0" w:space="0" w:color="auto"/>
                <w:left w:val="none" w:sz="0" w:space="0" w:color="auto"/>
                <w:bottom w:val="none" w:sz="0" w:space="0" w:color="auto"/>
                <w:right w:val="none" w:sz="0" w:space="0" w:color="auto"/>
              </w:divBdr>
            </w:div>
            <w:div w:id="1092355538">
              <w:marLeft w:val="0"/>
              <w:marRight w:val="0"/>
              <w:marTop w:val="0"/>
              <w:marBottom w:val="0"/>
              <w:divBdr>
                <w:top w:val="none" w:sz="0" w:space="0" w:color="auto"/>
                <w:left w:val="none" w:sz="0" w:space="0" w:color="auto"/>
                <w:bottom w:val="none" w:sz="0" w:space="0" w:color="auto"/>
                <w:right w:val="none" w:sz="0" w:space="0" w:color="auto"/>
              </w:divBdr>
            </w:div>
            <w:div w:id="11427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966">
      <w:bodyDiv w:val="1"/>
      <w:marLeft w:val="0"/>
      <w:marRight w:val="0"/>
      <w:marTop w:val="0"/>
      <w:marBottom w:val="0"/>
      <w:divBdr>
        <w:top w:val="none" w:sz="0" w:space="0" w:color="auto"/>
        <w:left w:val="none" w:sz="0" w:space="0" w:color="auto"/>
        <w:bottom w:val="none" w:sz="0" w:space="0" w:color="auto"/>
        <w:right w:val="none" w:sz="0" w:space="0" w:color="auto"/>
      </w:divBdr>
      <w:divsChild>
        <w:div w:id="1894536172">
          <w:marLeft w:val="0"/>
          <w:marRight w:val="0"/>
          <w:marTop w:val="0"/>
          <w:marBottom w:val="0"/>
          <w:divBdr>
            <w:top w:val="none" w:sz="0" w:space="0" w:color="auto"/>
            <w:left w:val="none" w:sz="0" w:space="0" w:color="auto"/>
            <w:bottom w:val="none" w:sz="0" w:space="0" w:color="auto"/>
            <w:right w:val="none" w:sz="0" w:space="0" w:color="auto"/>
          </w:divBdr>
          <w:divsChild>
            <w:div w:id="14417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8165">
      <w:bodyDiv w:val="1"/>
      <w:marLeft w:val="0"/>
      <w:marRight w:val="0"/>
      <w:marTop w:val="0"/>
      <w:marBottom w:val="0"/>
      <w:divBdr>
        <w:top w:val="none" w:sz="0" w:space="0" w:color="auto"/>
        <w:left w:val="none" w:sz="0" w:space="0" w:color="auto"/>
        <w:bottom w:val="none" w:sz="0" w:space="0" w:color="auto"/>
        <w:right w:val="none" w:sz="0" w:space="0" w:color="auto"/>
      </w:divBdr>
    </w:div>
    <w:div w:id="901016205">
      <w:bodyDiv w:val="1"/>
      <w:marLeft w:val="0"/>
      <w:marRight w:val="0"/>
      <w:marTop w:val="0"/>
      <w:marBottom w:val="0"/>
      <w:divBdr>
        <w:top w:val="none" w:sz="0" w:space="0" w:color="auto"/>
        <w:left w:val="none" w:sz="0" w:space="0" w:color="auto"/>
        <w:bottom w:val="none" w:sz="0" w:space="0" w:color="auto"/>
        <w:right w:val="none" w:sz="0" w:space="0" w:color="auto"/>
      </w:divBdr>
    </w:div>
    <w:div w:id="913779440">
      <w:bodyDiv w:val="1"/>
      <w:marLeft w:val="0"/>
      <w:marRight w:val="0"/>
      <w:marTop w:val="0"/>
      <w:marBottom w:val="0"/>
      <w:divBdr>
        <w:top w:val="none" w:sz="0" w:space="0" w:color="auto"/>
        <w:left w:val="none" w:sz="0" w:space="0" w:color="auto"/>
        <w:bottom w:val="none" w:sz="0" w:space="0" w:color="auto"/>
        <w:right w:val="none" w:sz="0" w:space="0" w:color="auto"/>
      </w:divBdr>
      <w:divsChild>
        <w:div w:id="322319622">
          <w:marLeft w:val="0"/>
          <w:marRight w:val="0"/>
          <w:marTop w:val="0"/>
          <w:marBottom w:val="0"/>
          <w:divBdr>
            <w:top w:val="none" w:sz="0" w:space="0" w:color="auto"/>
            <w:left w:val="none" w:sz="0" w:space="0" w:color="auto"/>
            <w:bottom w:val="none" w:sz="0" w:space="0" w:color="auto"/>
            <w:right w:val="none" w:sz="0" w:space="0" w:color="auto"/>
          </w:divBdr>
        </w:div>
      </w:divsChild>
    </w:div>
    <w:div w:id="921570504">
      <w:bodyDiv w:val="1"/>
      <w:marLeft w:val="0"/>
      <w:marRight w:val="0"/>
      <w:marTop w:val="0"/>
      <w:marBottom w:val="0"/>
      <w:divBdr>
        <w:top w:val="none" w:sz="0" w:space="0" w:color="auto"/>
        <w:left w:val="none" w:sz="0" w:space="0" w:color="auto"/>
        <w:bottom w:val="none" w:sz="0" w:space="0" w:color="auto"/>
        <w:right w:val="none" w:sz="0" w:space="0" w:color="auto"/>
      </w:divBdr>
      <w:divsChild>
        <w:div w:id="510873153">
          <w:marLeft w:val="0"/>
          <w:marRight w:val="0"/>
          <w:marTop w:val="0"/>
          <w:marBottom w:val="0"/>
          <w:divBdr>
            <w:top w:val="none" w:sz="0" w:space="0" w:color="auto"/>
            <w:left w:val="none" w:sz="0" w:space="0" w:color="auto"/>
            <w:bottom w:val="none" w:sz="0" w:space="0" w:color="auto"/>
            <w:right w:val="none" w:sz="0" w:space="0" w:color="auto"/>
          </w:divBdr>
          <w:divsChild>
            <w:div w:id="339822283">
              <w:marLeft w:val="0"/>
              <w:marRight w:val="0"/>
              <w:marTop w:val="0"/>
              <w:marBottom w:val="0"/>
              <w:divBdr>
                <w:top w:val="none" w:sz="0" w:space="0" w:color="auto"/>
                <w:left w:val="none" w:sz="0" w:space="0" w:color="auto"/>
                <w:bottom w:val="none" w:sz="0" w:space="0" w:color="auto"/>
                <w:right w:val="none" w:sz="0" w:space="0" w:color="auto"/>
              </w:divBdr>
            </w:div>
            <w:div w:id="1314718931">
              <w:marLeft w:val="0"/>
              <w:marRight w:val="0"/>
              <w:marTop w:val="0"/>
              <w:marBottom w:val="0"/>
              <w:divBdr>
                <w:top w:val="none" w:sz="0" w:space="0" w:color="auto"/>
                <w:left w:val="none" w:sz="0" w:space="0" w:color="auto"/>
                <w:bottom w:val="none" w:sz="0" w:space="0" w:color="auto"/>
                <w:right w:val="none" w:sz="0" w:space="0" w:color="auto"/>
              </w:divBdr>
            </w:div>
            <w:div w:id="1589387484">
              <w:marLeft w:val="0"/>
              <w:marRight w:val="0"/>
              <w:marTop w:val="0"/>
              <w:marBottom w:val="0"/>
              <w:divBdr>
                <w:top w:val="none" w:sz="0" w:space="0" w:color="auto"/>
                <w:left w:val="none" w:sz="0" w:space="0" w:color="auto"/>
                <w:bottom w:val="none" w:sz="0" w:space="0" w:color="auto"/>
                <w:right w:val="none" w:sz="0" w:space="0" w:color="auto"/>
              </w:divBdr>
            </w:div>
            <w:div w:id="17178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846">
      <w:bodyDiv w:val="1"/>
      <w:marLeft w:val="0"/>
      <w:marRight w:val="0"/>
      <w:marTop w:val="0"/>
      <w:marBottom w:val="0"/>
      <w:divBdr>
        <w:top w:val="none" w:sz="0" w:space="0" w:color="auto"/>
        <w:left w:val="none" w:sz="0" w:space="0" w:color="auto"/>
        <w:bottom w:val="none" w:sz="0" w:space="0" w:color="auto"/>
        <w:right w:val="none" w:sz="0" w:space="0" w:color="auto"/>
      </w:divBdr>
    </w:div>
    <w:div w:id="1062604670">
      <w:bodyDiv w:val="1"/>
      <w:marLeft w:val="0"/>
      <w:marRight w:val="0"/>
      <w:marTop w:val="0"/>
      <w:marBottom w:val="0"/>
      <w:divBdr>
        <w:top w:val="none" w:sz="0" w:space="0" w:color="auto"/>
        <w:left w:val="none" w:sz="0" w:space="0" w:color="auto"/>
        <w:bottom w:val="none" w:sz="0" w:space="0" w:color="auto"/>
        <w:right w:val="none" w:sz="0" w:space="0" w:color="auto"/>
      </w:divBdr>
      <w:divsChild>
        <w:div w:id="941962462">
          <w:marLeft w:val="0"/>
          <w:marRight w:val="0"/>
          <w:marTop w:val="0"/>
          <w:marBottom w:val="0"/>
          <w:divBdr>
            <w:top w:val="none" w:sz="0" w:space="0" w:color="auto"/>
            <w:left w:val="none" w:sz="0" w:space="0" w:color="auto"/>
            <w:bottom w:val="none" w:sz="0" w:space="0" w:color="auto"/>
            <w:right w:val="none" w:sz="0" w:space="0" w:color="auto"/>
          </w:divBdr>
        </w:div>
      </w:divsChild>
    </w:div>
    <w:div w:id="1072390127">
      <w:bodyDiv w:val="1"/>
      <w:marLeft w:val="0"/>
      <w:marRight w:val="0"/>
      <w:marTop w:val="0"/>
      <w:marBottom w:val="0"/>
      <w:divBdr>
        <w:top w:val="none" w:sz="0" w:space="0" w:color="auto"/>
        <w:left w:val="none" w:sz="0" w:space="0" w:color="auto"/>
        <w:bottom w:val="none" w:sz="0" w:space="0" w:color="auto"/>
        <w:right w:val="none" w:sz="0" w:space="0" w:color="auto"/>
      </w:divBdr>
    </w:div>
    <w:div w:id="1100300404">
      <w:bodyDiv w:val="1"/>
      <w:marLeft w:val="0"/>
      <w:marRight w:val="0"/>
      <w:marTop w:val="0"/>
      <w:marBottom w:val="0"/>
      <w:divBdr>
        <w:top w:val="none" w:sz="0" w:space="0" w:color="auto"/>
        <w:left w:val="none" w:sz="0" w:space="0" w:color="auto"/>
        <w:bottom w:val="none" w:sz="0" w:space="0" w:color="auto"/>
        <w:right w:val="none" w:sz="0" w:space="0" w:color="auto"/>
      </w:divBdr>
      <w:divsChild>
        <w:div w:id="1433092499">
          <w:marLeft w:val="0"/>
          <w:marRight w:val="0"/>
          <w:marTop w:val="0"/>
          <w:marBottom w:val="0"/>
          <w:divBdr>
            <w:top w:val="none" w:sz="0" w:space="0" w:color="auto"/>
            <w:left w:val="none" w:sz="0" w:space="0" w:color="auto"/>
            <w:bottom w:val="none" w:sz="0" w:space="0" w:color="auto"/>
            <w:right w:val="none" w:sz="0" w:space="0" w:color="auto"/>
          </w:divBdr>
          <w:divsChild>
            <w:div w:id="607541506">
              <w:marLeft w:val="0"/>
              <w:marRight w:val="0"/>
              <w:marTop w:val="0"/>
              <w:marBottom w:val="0"/>
              <w:divBdr>
                <w:top w:val="none" w:sz="0" w:space="0" w:color="auto"/>
                <w:left w:val="none" w:sz="0" w:space="0" w:color="auto"/>
                <w:bottom w:val="none" w:sz="0" w:space="0" w:color="auto"/>
                <w:right w:val="none" w:sz="0" w:space="0" w:color="auto"/>
              </w:divBdr>
            </w:div>
            <w:div w:id="1611817221">
              <w:marLeft w:val="0"/>
              <w:marRight w:val="0"/>
              <w:marTop w:val="0"/>
              <w:marBottom w:val="0"/>
              <w:divBdr>
                <w:top w:val="none" w:sz="0" w:space="0" w:color="auto"/>
                <w:left w:val="none" w:sz="0" w:space="0" w:color="auto"/>
                <w:bottom w:val="none" w:sz="0" w:space="0" w:color="auto"/>
                <w:right w:val="none" w:sz="0" w:space="0" w:color="auto"/>
              </w:divBdr>
            </w:div>
            <w:div w:id="18231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3926">
      <w:bodyDiv w:val="1"/>
      <w:marLeft w:val="0"/>
      <w:marRight w:val="0"/>
      <w:marTop w:val="0"/>
      <w:marBottom w:val="0"/>
      <w:divBdr>
        <w:top w:val="none" w:sz="0" w:space="0" w:color="auto"/>
        <w:left w:val="none" w:sz="0" w:space="0" w:color="auto"/>
        <w:bottom w:val="none" w:sz="0" w:space="0" w:color="auto"/>
        <w:right w:val="none" w:sz="0" w:space="0" w:color="auto"/>
      </w:divBdr>
      <w:divsChild>
        <w:div w:id="878204709">
          <w:marLeft w:val="0"/>
          <w:marRight w:val="0"/>
          <w:marTop w:val="0"/>
          <w:marBottom w:val="0"/>
          <w:divBdr>
            <w:top w:val="none" w:sz="0" w:space="0" w:color="auto"/>
            <w:left w:val="none" w:sz="0" w:space="0" w:color="auto"/>
            <w:bottom w:val="none" w:sz="0" w:space="0" w:color="auto"/>
            <w:right w:val="none" w:sz="0" w:space="0" w:color="auto"/>
          </w:divBdr>
        </w:div>
      </w:divsChild>
    </w:div>
    <w:div w:id="1113522265">
      <w:bodyDiv w:val="1"/>
      <w:marLeft w:val="0"/>
      <w:marRight w:val="0"/>
      <w:marTop w:val="0"/>
      <w:marBottom w:val="0"/>
      <w:divBdr>
        <w:top w:val="none" w:sz="0" w:space="0" w:color="auto"/>
        <w:left w:val="none" w:sz="0" w:space="0" w:color="auto"/>
        <w:bottom w:val="none" w:sz="0" w:space="0" w:color="auto"/>
        <w:right w:val="none" w:sz="0" w:space="0" w:color="auto"/>
      </w:divBdr>
      <w:divsChild>
        <w:div w:id="886528084">
          <w:marLeft w:val="0"/>
          <w:marRight w:val="0"/>
          <w:marTop w:val="0"/>
          <w:marBottom w:val="0"/>
          <w:divBdr>
            <w:top w:val="none" w:sz="0" w:space="0" w:color="auto"/>
            <w:left w:val="none" w:sz="0" w:space="0" w:color="auto"/>
            <w:bottom w:val="none" w:sz="0" w:space="0" w:color="auto"/>
            <w:right w:val="none" w:sz="0" w:space="0" w:color="auto"/>
          </w:divBdr>
          <w:divsChild>
            <w:div w:id="1453330439">
              <w:marLeft w:val="0"/>
              <w:marRight w:val="0"/>
              <w:marTop w:val="0"/>
              <w:marBottom w:val="0"/>
              <w:divBdr>
                <w:top w:val="none" w:sz="0" w:space="0" w:color="auto"/>
                <w:left w:val="none" w:sz="0" w:space="0" w:color="auto"/>
                <w:bottom w:val="none" w:sz="0" w:space="0" w:color="auto"/>
                <w:right w:val="none" w:sz="0" w:space="0" w:color="auto"/>
              </w:divBdr>
            </w:div>
            <w:div w:id="1699893565">
              <w:marLeft w:val="0"/>
              <w:marRight w:val="0"/>
              <w:marTop w:val="0"/>
              <w:marBottom w:val="0"/>
              <w:divBdr>
                <w:top w:val="none" w:sz="0" w:space="0" w:color="auto"/>
                <w:left w:val="none" w:sz="0" w:space="0" w:color="auto"/>
                <w:bottom w:val="none" w:sz="0" w:space="0" w:color="auto"/>
                <w:right w:val="none" w:sz="0" w:space="0" w:color="auto"/>
              </w:divBdr>
            </w:div>
            <w:div w:id="1888368890">
              <w:marLeft w:val="0"/>
              <w:marRight w:val="0"/>
              <w:marTop w:val="0"/>
              <w:marBottom w:val="0"/>
              <w:divBdr>
                <w:top w:val="none" w:sz="0" w:space="0" w:color="auto"/>
                <w:left w:val="none" w:sz="0" w:space="0" w:color="auto"/>
                <w:bottom w:val="none" w:sz="0" w:space="0" w:color="auto"/>
                <w:right w:val="none" w:sz="0" w:space="0" w:color="auto"/>
              </w:divBdr>
            </w:div>
            <w:div w:id="19140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2058">
      <w:bodyDiv w:val="1"/>
      <w:marLeft w:val="0"/>
      <w:marRight w:val="0"/>
      <w:marTop w:val="0"/>
      <w:marBottom w:val="0"/>
      <w:divBdr>
        <w:top w:val="none" w:sz="0" w:space="0" w:color="auto"/>
        <w:left w:val="none" w:sz="0" w:space="0" w:color="auto"/>
        <w:bottom w:val="none" w:sz="0" w:space="0" w:color="auto"/>
        <w:right w:val="none" w:sz="0" w:space="0" w:color="auto"/>
      </w:divBdr>
    </w:div>
    <w:div w:id="1154644563">
      <w:bodyDiv w:val="1"/>
      <w:marLeft w:val="0"/>
      <w:marRight w:val="0"/>
      <w:marTop w:val="0"/>
      <w:marBottom w:val="0"/>
      <w:divBdr>
        <w:top w:val="none" w:sz="0" w:space="0" w:color="auto"/>
        <w:left w:val="none" w:sz="0" w:space="0" w:color="auto"/>
        <w:bottom w:val="none" w:sz="0" w:space="0" w:color="auto"/>
        <w:right w:val="none" w:sz="0" w:space="0" w:color="auto"/>
      </w:divBdr>
    </w:div>
    <w:div w:id="1172572125">
      <w:bodyDiv w:val="1"/>
      <w:marLeft w:val="0"/>
      <w:marRight w:val="0"/>
      <w:marTop w:val="0"/>
      <w:marBottom w:val="0"/>
      <w:divBdr>
        <w:top w:val="none" w:sz="0" w:space="0" w:color="auto"/>
        <w:left w:val="none" w:sz="0" w:space="0" w:color="auto"/>
        <w:bottom w:val="none" w:sz="0" w:space="0" w:color="auto"/>
        <w:right w:val="none" w:sz="0" w:space="0" w:color="auto"/>
      </w:divBdr>
      <w:divsChild>
        <w:div w:id="1072392601">
          <w:marLeft w:val="0"/>
          <w:marRight w:val="0"/>
          <w:marTop w:val="0"/>
          <w:marBottom w:val="0"/>
          <w:divBdr>
            <w:top w:val="none" w:sz="0" w:space="0" w:color="auto"/>
            <w:left w:val="none" w:sz="0" w:space="0" w:color="auto"/>
            <w:bottom w:val="none" w:sz="0" w:space="0" w:color="auto"/>
            <w:right w:val="none" w:sz="0" w:space="0" w:color="auto"/>
          </w:divBdr>
        </w:div>
      </w:divsChild>
    </w:div>
    <w:div w:id="1178151628">
      <w:bodyDiv w:val="1"/>
      <w:marLeft w:val="0"/>
      <w:marRight w:val="0"/>
      <w:marTop w:val="0"/>
      <w:marBottom w:val="0"/>
      <w:divBdr>
        <w:top w:val="none" w:sz="0" w:space="0" w:color="auto"/>
        <w:left w:val="none" w:sz="0" w:space="0" w:color="auto"/>
        <w:bottom w:val="none" w:sz="0" w:space="0" w:color="auto"/>
        <w:right w:val="none" w:sz="0" w:space="0" w:color="auto"/>
      </w:divBdr>
      <w:divsChild>
        <w:div w:id="1524636742">
          <w:marLeft w:val="0"/>
          <w:marRight w:val="0"/>
          <w:marTop w:val="0"/>
          <w:marBottom w:val="0"/>
          <w:divBdr>
            <w:top w:val="none" w:sz="0" w:space="0" w:color="auto"/>
            <w:left w:val="none" w:sz="0" w:space="0" w:color="auto"/>
            <w:bottom w:val="none" w:sz="0" w:space="0" w:color="auto"/>
            <w:right w:val="none" w:sz="0" w:space="0" w:color="auto"/>
          </w:divBdr>
        </w:div>
      </w:divsChild>
    </w:div>
    <w:div w:id="1208029484">
      <w:bodyDiv w:val="1"/>
      <w:marLeft w:val="0"/>
      <w:marRight w:val="0"/>
      <w:marTop w:val="0"/>
      <w:marBottom w:val="0"/>
      <w:divBdr>
        <w:top w:val="none" w:sz="0" w:space="0" w:color="auto"/>
        <w:left w:val="none" w:sz="0" w:space="0" w:color="auto"/>
        <w:bottom w:val="none" w:sz="0" w:space="0" w:color="auto"/>
        <w:right w:val="none" w:sz="0" w:space="0" w:color="auto"/>
      </w:divBdr>
      <w:divsChild>
        <w:div w:id="1805928091">
          <w:marLeft w:val="0"/>
          <w:marRight w:val="0"/>
          <w:marTop w:val="0"/>
          <w:marBottom w:val="0"/>
          <w:divBdr>
            <w:top w:val="none" w:sz="0" w:space="0" w:color="auto"/>
            <w:left w:val="none" w:sz="0" w:space="0" w:color="auto"/>
            <w:bottom w:val="none" w:sz="0" w:space="0" w:color="auto"/>
            <w:right w:val="none" w:sz="0" w:space="0" w:color="auto"/>
          </w:divBdr>
        </w:div>
      </w:divsChild>
    </w:div>
    <w:div w:id="1225752017">
      <w:bodyDiv w:val="1"/>
      <w:marLeft w:val="0"/>
      <w:marRight w:val="0"/>
      <w:marTop w:val="0"/>
      <w:marBottom w:val="0"/>
      <w:divBdr>
        <w:top w:val="none" w:sz="0" w:space="0" w:color="auto"/>
        <w:left w:val="none" w:sz="0" w:space="0" w:color="auto"/>
        <w:bottom w:val="none" w:sz="0" w:space="0" w:color="auto"/>
        <w:right w:val="none" w:sz="0" w:space="0" w:color="auto"/>
      </w:divBdr>
      <w:divsChild>
        <w:div w:id="458258802">
          <w:marLeft w:val="0"/>
          <w:marRight w:val="0"/>
          <w:marTop w:val="0"/>
          <w:marBottom w:val="0"/>
          <w:divBdr>
            <w:top w:val="none" w:sz="0" w:space="0" w:color="auto"/>
            <w:left w:val="none" w:sz="0" w:space="0" w:color="auto"/>
            <w:bottom w:val="none" w:sz="0" w:space="0" w:color="auto"/>
            <w:right w:val="none" w:sz="0" w:space="0" w:color="auto"/>
          </w:divBdr>
        </w:div>
      </w:divsChild>
    </w:div>
    <w:div w:id="1250504016">
      <w:bodyDiv w:val="1"/>
      <w:marLeft w:val="0"/>
      <w:marRight w:val="0"/>
      <w:marTop w:val="0"/>
      <w:marBottom w:val="0"/>
      <w:divBdr>
        <w:top w:val="none" w:sz="0" w:space="0" w:color="auto"/>
        <w:left w:val="none" w:sz="0" w:space="0" w:color="auto"/>
        <w:bottom w:val="none" w:sz="0" w:space="0" w:color="auto"/>
        <w:right w:val="none" w:sz="0" w:space="0" w:color="auto"/>
      </w:divBdr>
    </w:div>
    <w:div w:id="1336306109">
      <w:bodyDiv w:val="1"/>
      <w:marLeft w:val="0"/>
      <w:marRight w:val="0"/>
      <w:marTop w:val="0"/>
      <w:marBottom w:val="0"/>
      <w:divBdr>
        <w:top w:val="none" w:sz="0" w:space="0" w:color="auto"/>
        <w:left w:val="none" w:sz="0" w:space="0" w:color="auto"/>
        <w:bottom w:val="none" w:sz="0" w:space="0" w:color="auto"/>
        <w:right w:val="none" w:sz="0" w:space="0" w:color="auto"/>
      </w:divBdr>
      <w:divsChild>
        <w:div w:id="1239442484">
          <w:marLeft w:val="0"/>
          <w:marRight w:val="0"/>
          <w:marTop w:val="0"/>
          <w:marBottom w:val="0"/>
          <w:divBdr>
            <w:top w:val="none" w:sz="0" w:space="0" w:color="auto"/>
            <w:left w:val="none" w:sz="0" w:space="0" w:color="auto"/>
            <w:bottom w:val="none" w:sz="0" w:space="0" w:color="auto"/>
            <w:right w:val="none" w:sz="0" w:space="0" w:color="auto"/>
          </w:divBdr>
          <w:divsChild>
            <w:div w:id="220754191">
              <w:marLeft w:val="0"/>
              <w:marRight w:val="0"/>
              <w:marTop w:val="0"/>
              <w:marBottom w:val="0"/>
              <w:divBdr>
                <w:top w:val="none" w:sz="0" w:space="0" w:color="auto"/>
                <w:left w:val="none" w:sz="0" w:space="0" w:color="auto"/>
                <w:bottom w:val="none" w:sz="0" w:space="0" w:color="auto"/>
                <w:right w:val="none" w:sz="0" w:space="0" w:color="auto"/>
              </w:divBdr>
            </w:div>
            <w:div w:id="1754662826">
              <w:marLeft w:val="0"/>
              <w:marRight w:val="0"/>
              <w:marTop w:val="0"/>
              <w:marBottom w:val="0"/>
              <w:divBdr>
                <w:top w:val="none" w:sz="0" w:space="0" w:color="auto"/>
                <w:left w:val="none" w:sz="0" w:space="0" w:color="auto"/>
                <w:bottom w:val="none" w:sz="0" w:space="0" w:color="auto"/>
                <w:right w:val="none" w:sz="0" w:space="0" w:color="auto"/>
              </w:divBdr>
            </w:div>
            <w:div w:id="18936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3904">
      <w:bodyDiv w:val="1"/>
      <w:marLeft w:val="0"/>
      <w:marRight w:val="0"/>
      <w:marTop w:val="0"/>
      <w:marBottom w:val="0"/>
      <w:divBdr>
        <w:top w:val="none" w:sz="0" w:space="0" w:color="auto"/>
        <w:left w:val="none" w:sz="0" w:space="0" w:color="auto"/>
        <w:bottom w:val="none" w:sz="0" w:space="0" w:color="auto"/>
        <w:right w:val="none" w:sz="0" w:space="0" w:color="auto"/>
      </w:divBdr>
    </w:div>
    <w:div w:id="1354453033">
      <w:bodyDiv w:val="1"/>
      <w:marLeft w:val="0"/>
      <w:marRight w:val="0"/>
      <w:marTop w:val="0"/>
      <w:marBottom w:val="0"/>
      <w:divBdr>
        <w:top w:val="none" w:sz="0" w:space="0" w:color="auto"/>
        <w:left w:val="none" w:sz="0" w:space="0" w:color="auto"/>
        <w:bottom w:val="none" w:sz="0" w:space="0" w:color="auto"/>
        <w:right w:val="none" w:sz="0" w:space="0" w:color="auto"/>
      </w:divBdr>
      <w:divsChild>
        <w:div w:id="435638089">
          <w:marLeft w:val="0"/>
          <w:marRight w:val="0"/>
          <w:marTop w:val="0"/>
          <w:marBottom w:val="0"/>
          <w:divBdr>
            <w:top w:val="none" w:sz="0" w:space="0" w:color="auto"/>
            <w:left w:val="none" w:sz="0" w:space="0" w:color="auto"/>
            <w:bottom w:val="none" w:sz="0" w:space="0" w:color="auto"/>
            <w:right w:val="none" w:sz="0" w:space="0" w:color="auto"/>
          </w:divBdr>
          <w:divsChild>
            <w:div w:id="8915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0745">
      <w:bodyDiv w:val="1"/>
      <w:marLeft w:val="0"/>
      <w:marRight w:val="0"/>
      <w:marTop w:val="0"/>
      <w:marBottom w:val="0"/>
      <w:divBdr>
        <w:top w:val="none" w:sz="0" w:space="0" w:color="auto"/>
        <w:left w:val="none" w:sz="0" w:space="0" w:color="auto"/>
        <w:bottom w:val="none" w:sz="0" w:space="0" w:color="auto"/>
        <w:right w:val="none" w:sz="0" w:space="0" w:color="auto"/>
      </w:divBdr>
    </w:div>
    <w:div w:id="1366634278">
      <w:bodyDiv w:val="1"/>
      <w:marLeft w:val="0"/>
      <w:marRight w:val="0"/>
      <w:marTop w:val="0"/>
      <w:marBottom w:val="0"/>
      <w:divBdr>
        <w:top w:val="none" w:sz="0" w:space="0" w:color="auto"/>
        <w:left w:val="none" w:sz="0" w:space="0" w:color="auto"/>
        <w:bottom w:val="none" w:sz="0" w:space="0" w:color="auto"/>
        <w:right w:val="none" w:sz="0" w:space="0" w:color="auto"/>
      </w:divBdr>
      <w:divsChild>
        <w:div w:id="1327780221">
          <w:marLeft w:val="0"/>
          <w:marRight w:val="0"/>
          <w:marTop w:val="0"/>
          <w:marBottom w:val="0"/>
          <w:divBdr>
            <w:top w:val="none" w:sz="0" w:space="0" w:color="auto"/>
            <w:left w:val="none" w:sz="0" w:space="0" w:color="auto"/>
            <w:bottom w:val="none" w:sz="0" w:space="0" w:color="auto"/>
            <w:right w:val="none" w:sz="0" w:space="0" w:color="auto"/>
          </w:divBdr>
          <w:divsChild>
            <w:div w:id="11705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1451">
      <w:bodyDiv w:val="1"/>
      <w:marLeft w:val="0"/>
      <w:marRight w:val="0"/>
      <w:marTop w:val="0"/>
      <w:marBottom w:val="0"/>
      <w:divBdr>
        <w:top w:val="none" w:sz="0" w:space="0" w:color="auto"/>
        <w:left w:val="none" w:sz="0" w:space="0" w:color="auto"/>
        <w:bottom w:val="none" w:sz="0" w:space="0" w:color="auto"/>
        <w:right w:val="none" w:sz="0" w:space="0" w:color="auto"/>
      </w:divBdr>
      <w:divsChild>
        <w:div w:id="2116972684">
          <w:marLeft w:val="0"/>
          <w:marRight w:val="0"/>
          <w:marTop w:val="0"/>
          <w:marBottom w:val="0"/>
          <w:divBdr>
            <w:top w:val="none" w:sz="0" w:space="0" w:color="auto"/>
            <w:left w:val="none" w:sz="0" w:space="0" w:color="auto"/>
            <w:bottom w:val="none" w:sz="0" w:space="0" w:color="auto"/>
            <w:right w:val="none" w:sz="0" w:space="0" w:color="auto"/>
          </w:divBdr>
        </w:div>
      </w:divsChild>
    </w:div>
    <w:div w:id="1388408390">
      <w:bodyDiv w:val="1"/>
      <w:marLeft w:val="0"/>
      <w:marRight w:val="0"/>
      <w:marTop w:val="0"/>
      <w:marBottom w:val="0"/>
      <w:divBdr>
        <w:top w:val="none" w:sz="0" w:space="0" w:color="auto"/>
        <w:left w:val="none" w:sz="0" w:space="0" w:color="auto"/>
        <w:bottom w:val="none" w:sz="0" w:space="0" w:color="auto"/>
        <w:right w:val="none" w:sz="0" w:space="0" w:color="auto"/>
      </w:divBdr>
    </w:div>
    <w:div w:id="1397321976">
      <w:bodyDiv w:val="1"/>
      <w:marLeft w:val="0"/>
      <w:marRight w:val="0"/>
      <w:marTop w:val="0"/>
      <w:marBottom w:val="0"/>
      <w:divBdr>
        <w:top w:val="none" w:sz="0" w:space="0" w:color="auto"/>
        <w:left w:val="none" w:sz="0" w:space="0" w:color="auto"/>
        <w:bottom w:val="none" w:sz="0" w:space="0" w:color="auto"/>
        <w:right w:val="none" w:sz="0" w:space="0" w:color="auto"/>
      </w:divBdr>
      <w:divsChild>
        <w:div w:id="123697256">
          <w:marLeft w:val="0"/>
          <w:marRight w:val="0"/>
          <w:marTop w:val="0"/>
          <w:marBottom w:val="0"/>
          <w:divBdr>
            <w:top w:val="none" w:sz="0" w:space="0" w:color="auto"/>
            <w:left w:val="none" w:sz="0" w:space="0" w:color="auto"/>
            <w:bottom w:val="none" w:sz="0" w:space="0" w:color="auto"/>
            <w:right w:val="none" w:sz="0" w:space="0" w:color="auto"/>
          </w:divBdr>
          <w:divsChild>
            <w:div w:id="465591551">
              <w:marLeft w:val="0"/>
              <w:marRight w:val="0"/>
              <w:marTop w:val="0"/>
              <w:marBottom w:val="0"/>
              <w:divBdr>
                <w:top w:val="none" w:sz="0" w:space="0" w:color="auto"/>
                <w:left w:val="none" w:sz="0" w:space="0" w:color="auto"/>
                <w:bottom w:val="none" w:sz="0" w:space="0" w:color="auto"/>
                <w:right w:val="none" w:sz="0" w:space="0" w:color="auto"/>
              </w:divBdr>
            </w:div>
            <w:div w:id="905383322">
              <w:marLeft w:val="0"/>
              <w:marRight w:val="0"/>
              <w:marTop w:val="0"/>
              <w:marBottom w:val="0"/>
              <w:divBdr>
                <w:top w:val="none" w:sz="0" w:space="0" w:color="auto"/>
                <w:left w:val="none" w:sz="0" w:space="0" w:color="auto"/>
                <w:bottom w:val="none" w:sz="0" w:space="0" w:color="auto"/>
                <w:right w:val="none" w:sz="0" w:space="0" w:color="auto"/>
              </w:divBdr>
            </w:div>
            <w:div w:id="1270160272">
              <w:marLeft w:val="0"/>
              <w:marRight w:val="0"/>
              <w:marTop w:val="0"/>
              <w:marBottom w:val="0"/>
              <w:divBdr>
                <w:top w:val="none" w:sz="0" w:space="0" w:color="auto"/>
                <w:left w:val="none" w:sz="0" w:space="0" w:color="auto"/>
                <w:bottom w:val="none" w:sz="0" w:space="0" w:color="auto"/>
                <w:right w:val="none" w:sz="0" w:space="0" w:color="auto"/>
              </w:divBdr>
            </w:div>
            <w:div w:id="1403065979">
              <w:marLeft w:val="0"/>
              <w:marRight w:val="0"/>
              <w:marTop w:val="0"/>
              <w:marBottom w:val="0"/>
              <w:divBdr>
                <w:top w:val="none" w:sz="0" w:space="0" w:color="auto"/>
                <w:left w:val="none" w:sz="0" w:space="0" w:color="auto"/>
                <w:bottom w:val="none" w:sz="0" w:space="0" w:color="auto"/>
                <w:right w:val="none" w:sz="0" w:space="0" w:color="auto"/>
              </w:divBdr>
            </w:div>
            <w:div w:id="16698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730">
      <w:bodyDiv w:val="1"/>
      <w:marLeft w:val="0"/>
      <w:marRight w:val="0"/>
      <w:marTop w:val="0"/>
      <w:marBottom w:val="0"/>
      <w:divBdr>
        <w:top w:val="none" w:sz="0" w:space="0" w:color="auto"/>
        <w:left w:val="none" w:sz="0" w:space="0" w:color="auto"/>
        <w:bottom w:val="none" w:sz="0" w:space="0" w:color="auto"/>
        <w:right w:val="none" w:sz="0" w:space="0" w:color="auto"/>
      </w:divBdr>
    </w:div>
    <w:div w:id="1433822762">
      <w:bodyDiv w:val="1"/>
      <w:marLeft w:val="0"/>
      <w:marRight w:val="0"/>
      <w:marTop w:val="0"/>
      <w:marBottom w:val="0"/>
      <w:divBdr>
        <w:top w:val="none" w:sz="0" w:space="0" w:color="auto"/>
        <w:left w:val="none" w:sz="0" w:space="0" w:color="auto"/>
        <w:bottom w:val="none" w:sz="0" w:space="0" w:color="auto"/>
        <w:right w:val="none" w:sz="0" w:space="0" w:color="auto"/>
      </w:divBdr>
      <w:divsChild>
        <w:div w:id="851722126">
          <w:marLeft w:val="0"/>
          <w:marRight w:val="0"/>
          <w:marTop w:val="0"/>
          <w:marBottom w:val="0"/>
          <w:divBdr>
            <w:top w:val="none" w:sz="0" w:space="0" w:color="auto"/>
            <w:left w:val="none" w:sz="0" w:space="0" w:color="auto"/>
            <w:bottom w:val="none" w:sz="0" w:space="0" w:color="auto"/>
            <w:right w:val="none" w:sz="0" w:space="0" w:color="auto"/>
          </w:divBdr>
          <w:divsChild>
            <w:div w:id="496922161">
              <w:marLeft w:val="0"/>
              <w:marRight w:val="0"/>
              <w:marTop w:val="0"/>
              <w:marBottom w:val="0"/>
              <w:divBdr>
                <w:top w:val="none" w:sz="0" w:space="0" w:color="auto"/>
                <w:left w:val="none" w:sz="0" w:space="0" w:color="auto"/>
                <w:bottom w:val="none" w:sz="0" w:space="0" w:color="auto"/>
                <w:right w:val="none" w:sz="0" w:space="0" w:color="auto"/>
              </w:divBdr>
            </w:div>
            <w:div w:id="1204367399">
              <w:marLeft w:val="0"/>
              <w:marRight w:val="0"/>
              <w:marTop w:val="0"/>
              <w:marBottom w:val="0"/>
              <w:divBdr>
                <w:top w:val="none" w:sz="0" w:space="0" w:color="auto"/>
                <w:left w:val="none" w:sz="0" w:space="0" w:color="auto"/>
                <w:bottom w:val="none" w:sz="0" w:space="0" w:color="auto"/>
                <w:right w:val="none" w:sz="0" w:space="0" w:color="auto"/>
              </w:divBdr>
            </w:div>
            <w:div w:id="1342859262">
              <w:marLeft w:val="0"/>
              <w:marRight w:val="0"/>
              <w:marTop w:val="0"/>
              <w:marBottom w:val="0"/>
              <w:divBdr>
                <w:top w:val="none" w:sz="0" w:space="0" w:color="auto"/>
                <w:left w:val="none" w:sz="0" w:space="0" w:color="auto"/>
                <w:bottom w:val="none" w:sz="0" w:space="0" w:color="auto"/>
                <w:right w:val="none" w:sz="0" w:space="0" w:color="auto"/>
              </w:divBdr>
            </w:div>
            <w:div w:id="1371343921">
              <w:marLeft w:val="0"/>
              <w:marRight w:val="0"/>
              <w:marTop w:val="0"/>
              <w:marBottom w:val="0"/>
              <w:divBdr>
                <w:top w:val="none" w:sz="0" w:space="0" w:color="auto"/>
                <w:left w:val="none" w:sz="0" w:space="0" w:color="auto"/>
                <w:bottom w:val="none" w:sz="0" w:space="0" w:color="auto"/>
                <w:right w:val="none" w:sz="0" w:space="0" w:color="auto"/>
              </w:divBdr>
            </w:div>
            <w:div w:id="20778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929">
      <w:bodyDiv w:val="1"/>
      <w:marLeft w:val="0"/>
      <w:marRight w:val="0"/>
      <w:marTop w:val="0"/>
      <w:marBottom w:val="0"/>
      <w:divBdr>
        <w:top w:val="none" w:sz="0" w:space="0" w:color="auto"/>
        <w:left w:val="none" w:sz="0" w:space="0" w:color="auto"/>
        <w:bottom w:val="none" w:sz="0" w:space="0" w:color="auto"/>
        <w:right w:val="none" w:sz="0" w:space="0" w:color="auto"/>
      </w:divBdr>
    </w:div>
    <w:div w:id="1442530957">
      <w:bodyDiv w:val="1"/>
      <w:marLeft w:val="0"/>
      <w:marRight w:val="0"/>
      <w:marTop w:val="0"/>
      <w:marBottom w:val="0"/>
      <w:divBdr>
        <w:top w:val="none" w:sz="0" w:space="0" w:color="auto"/>
        <w:left w:val="none" w:sz="0" w:space="0" w:color="auto"/>
        <w:bottom w:val="none" w:sz="0" w:space="0" w:color="auto"/>
        <w:right w:val="none" w:sz="0" w:space="0" w:color="auto"/>
      </w:divBdr>
    </w:div>
    <w:div w:id="1447964117">
      <w:bodyDiv w:val="1"/>
      <w:marLeft w:val="0"/>
      <w:marRight w:val="0"/>
      <w:marTop w:val="0"/>
      <w:marBottom w:val="0"/>
      <w:divBdr>
        <w:top w:val="none" w:sz="0" w:space="0" w:color="auto"/>
        <w:left w:val="none" w:sz="0" w:space="0" w:color="auto"/>
        <w:bottom w:val="none" w:sz="0" w:space="0" w:color="auto"/>
        <w:right w:val="none" w:sz="0" w:space="0" w:color="auto"/>
      </w:divBdr>
      <w:divsChild>
        <w:div w:id="480661972">
          <w:marLeft w:val="0"/>
          <w:marRight w:val="0"/>
          <w:marTop w:val="0"/>
          <w:marBottom w:val="0"/>
          <w:divBdr>
            <w:top w:val="none" w:sz="0" w:space="0" w:color="auto"/>
            <w:left w:val="none" w:sz="0" w:space="0" w:color="auto"/>
            <w:bottom w:val="none" w:sz="0" w:space="0" w:color="auto"/>
            <w:right w:val="none" w:sz="0" w:space="0" w:color="auto"/>
          </w:divBdr>
        </w:div>
      </w:divsChild>
    </w:div>
    <w:div w:id="1489712432">
      <w:bodyDiv w:val="1"/>
      <w:marLeft w:val="0"/>
      <w:marRight w:val="0"/>
      <w:marTop w:val="0"/>
      <w:marBottom w:val="0"/>
      <w:divBdr>
        <w:top w:val="none" w:sz="0" w:space="0" w:color="auto"/>
        <w:left w:val="none" w:sz="0" w:space="0" w:color="auto"/>
        <w:bottom w:val="none" w:sz="0" w:space="0" w:color="auto"/>
        <w:right w:val="none" w:sz="0" w:space="0" w:color="auto"/>
      </w:divBdr>
    </w:div>
    <w:div w:id="1527675161">
      <w:bodyDiv w:val="1"/>
      <w:marLeft w:val="0"/>
      <w:marRight w:val="0"/>
      <w:marTop w:val="0"/>
      <w:marBottom w:val="0"/>
      <w:divBdr>
        <w:top w:val="none" w:sz="0" w:space="0" w:color="auto"/>
        <w:left w:val="none" w:sz="0" w:space="0" w:color="auto"/>
        <w:bottom w:val="none" w:sz="0" w:space="0" w:color="auto"/>
        <w:right w:val="none" w:sz="0" w:space="0" w:color="auto"/>
      </w:divBdr>
      <w:divsChild>
        <w:div w:id="1457602683">
          <w:marLeft w:val="0"/>
          <w:marRight w:val="0"/>
          <w:marTop w:val="0"/>
          <w:marBottom w:val="0"/>
          <w:divBdr>
            <w:top w:val="none" w:sz="0" w:space="0" w:color="auto"/>
            <w:left w:val="none" w:sz="0" w:space="0" w:color="auto"/>
            <w:bottom w:val="none" w:sz="0" w:space="0" w:color="auto"/>
            <w:right w:val="none" w:sz="0" w:space="0" w:color="auto"/>
          </w:divBdr>
          <w:divsChild>
            <w:div w:id="1565722967">
              <w:marLeft w:val="0"/>
              <w:marRight w:val="0"/>
              <w:marTop w:val="0"/>
              <w:marBottom w:val="0"/>
              <w:divBdr>
                <w:top w:val="none" w:sz="0" w:space="0" w:color="auto"/>
                <w:left w:val="none" w:sz="0" w:space="0" w:color="auto"/>
                <w:bottom w:val="none" w:sz="0" w:space="0" w:color="auto"/>
                <w:right w:val="none" w:sz="0" w:space="0" w:color="auto"/>
              </w:divBdr>
            </w:div>
            <w:div w:id="1568146938">
              <w:marLeft w:val="0"/>
              <w:marRight w:val="0"/>
              <w:marTop w:val="0"/>
              <w:marBottom w:val="0"/>
              <w:divBdr>
                <w:top w:val="none" w:sz="0" w:space="0" w:color="auto"/>
                <w:left w:val="none" w:sz="0" w:space="0" w:color="auto"/>
                <w:bottom w:val="none" w:sz="0" w:space="0" w:color="auto"/>
                <w:right w:val="none" w:sz="0" w:space="0" w:color="auto"/>
              </w:divBdr>
            </w:div>
            <w:div w:id="1916862957">
              <w:marLeft w:val="0"/>
              <w:marRight w:val="0"/>
              <w:marTop w:val="0"/>
              <w:marBottom w:val="0"/>
              <w:divBdr>
                <w:top w:val="none" w:sz="0" w:space="0" w:color="auto"/>
                <w:left w:val="none" w:sz="0" w:space="0" w:color="auto"/>
                <w:bottom w:val="none" w:sz="0" w:space="0" w:color="auto"/>
                <w:right w:val="none" w:sz="0" w:space="0" w:color="auto"/>
              </w:divBdr>
            </w:div>
            <w:div w:id="19437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7423">
      <w:bodyDiv w:val="1"/>
      <w:marLeft w:val="0"/>
      <w:marRight w:val="0"/>
      <w:marTop w:val="0"/>
      <w:marBottom w:val="0"/>
      <w:divBdr>
        <w:top w:val="none" w:sz="0" w:space="0" w:color="auto"/>
        <w:left w:val="none" w:sz="0" w:space="0" w:color="auto"/>
        <w:bottom w:val="none" w:sz="0" w:space="0" w:color="auto"/>
        <w:right w:val="none" w:sz="0" w:space="0" w:color="auto"/>
      </w:divBdr>
      <w:divsChild>
        <w:div w:id="1185554223">
          <w:marLeft w:val="0"/>
          <w:marRight w:val="0"/>
          <w:marTop w:val="0"/>
          <w:marBottom w:val="0"/>
          <w:divBdr>
            <w:top w:val="none" w:sz="0" w:space="0" w:color="auto"/>
            <w:left w:val="none" w:sz="0" w:space="0" w:color="auto"/>
            <w:bottom w:val="none" w:sz="0" w:space="0" w:color="auto"/>
            <w:right w:val="none" w:sz="0" w:space="0" w:color="auto"/>
          </w:divBdr>
          <w:divsChild>
            <w:div w:id="1546746785">
              <w:marLeft w:val="0"/>
              <w:marRight w:val="0"/>
              <w:marTop w:val="0"/>
              <w:marBottom w:val="0"/>
              <w:divBdr>
                <w:top w:val="none" w:sz="0" w:space="0" w:color="auto"/>
                <w:left w:val="none" w:sz="0" w:space="0" w:color="auto"/>
                <w:bottom w:val="none" w:sz="0" w:space="0" w:color="auto"/>
                <w:right w:val="none" w:sz="0" w:space="0" w:color="auto"/>
              </w:divBdr>
            </w:div>
            <w:div w:id="1869677583">
              <w:marLeft w:val="0"/>
              <w:marRight w:val="0"/>
              <w:marTop w:val="0"/>
              <w:marBottom w:val="0"/>
              <w:divBdr>
                <w:top w:val="none" w:sz="0" w:space="0" w:color="auto"/>
                <w:left w:val="none" w:sz="0" w:space="0" w:color="auto"/>
                <w:bottom w:val="none" w:sz="0" w:space="0" w:color="auto"/>
                <w:right w:val="none" w:sz="0" w:space="0" w:color="auto"/>
              </w:divBdr>
            </w:div>
            <w:div w:id="19414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2990">
      <w:bodyDiv w:val="1"/>
      <w:marLeft w:val="0"/>
      <w:marRight w:val="0"/>
      <w:marTop w:val="0"/>
      <w:marBottom w:val="0"/>
      <w:divBdr>
        <w:top w:val="none" w:sz="0" w:space="0" w:color="auto"/>
        <w:left w:val="none" w:sz="0" w:space="0" w:color="auto"/>
        <w:bottom w:val="none" w:sz="0" w:space="0" w:color="auto"/>
        <w:right w:val="none" w:sz="0" w:space="0" w:color="auto"/>
      </w:divBdr>
      <w:divsChild>
        <w:div w:id="621614741">
          <w:marLeft w:val="0"/>
          <w:marRight w:val="0"/>
          <w:marTop w:val="0"/>
          <w:marBottom w:val="0"/>
          <w:divBdr>
            <w:top w:val="none" w:sz="0" w:space="0" w:color="auto"/>
            <w:left w:val="none" w:sz="0" w:space="0" w:color="auto"/>
            <w:bottom w:val="none" w:sz="0" w:space="0" w:color="auto"/>
            <w:right w:val="none" w:sz="0" w:space="0" w:color="auto"/>
          </w:divBdr>
        </w:div>
      </w:divsChild>
    </w:div>
    <w:div w:id="1584529521">
      <w:bodyDiv w:val="1"/>
      <w:marLeft w:val="0"/>
      <w:marRight w:val="0"/>
      <w:marTop w:val="0"/>
      <w:marBottom w:val="0"/>
      <w:divBdr>
        <w:top w:val="none" w:sz="0" w:space="0" w:color="auto"/>
        <w:left w:val="none" w:sz="0" w:space="0" w:color="auto"/>
        <w:bottom w:val="none" w:sz="0" w:space="0" w:color="auto"/>
        <w:right w:val="none" w:sz="0" w:space="0" w:color="auto"/>
      </w:divBdr>
      <w:divsChild>
        <w:div w:id="881139316">
          <w:marLeft w:val="0"/>
          <w:marRight w:val="0"/>
          <w:marTop w:val="0"/>
          <w:marBottom w:val="0"/>
          <w:divBdr>
            <w:top w:val="none" w:sz="0" w:space="0" w:color="auto"/>
            <w:left w:val="none" w:sz="0" w:space="0" w:color="auto"/>
            <w:bottom w:val="none" w:sz="0" w:space="0" w:color="auto"/>
            <w:right w:val="none" w:sz="0" w:space="0" w:color="auto"/>
          </w:divBdr>
          <w:divsChild>
            <w:div w:id="1064260415">
              <w:marLeft w:val="0"/>
              <w:marRight w:val="0"/>
              <w:marTop w:val="0"/>
              <w:marBottom w:val="0"/>
              <w:divBdr>
                <w:top w:val="none" w:sz="0" w:space="0" w:color="auto"/>
                <w:left w:val="none" w:sz="0" w:space="0" w:color="auto"/>
                <w:bottom w:val="none" w:sz="0" w:space="0" w:color="auto"/>
                <w:right w:val="none" w:sz="0" w:space="0" w:color="auto"/>
              </w:divBdr>
            </w:div>
            <w:div w:id="20761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9921">
      <w:bodyDiv w:val="1"/>
      <w:marLeft w:val="0"/>
      <w:marRight w:val="0"/>
      <w:marTop w:val="0"/>
      <w:marBottom w:val="0"/>
      <w:divBdr>
        <w:top w:val="none" w:sz="0" w:space="0" w:color="auto"/>
        <w:left w:val="none" w:sz="0" w:space="0" w:color="auto"/>
        <w:bottom w:val="none" w:sz="0" w:space="0" w:color="auto"/>
        <w:right w:val="none" w:sz="0" w:space="0" w:color="auto"/>
      </w:divBdr>
    </w:div>
    <w:div w:id="1717466111">
      <w:bodyDiv w:val="1"/>
      <w:marLeft w:val="0"/>
      <w:marRight w:val="0"/>
      <w:marTop w:val="0"/>
      <w:marBottom w:val="0"/>
      <w:divBdr>
        <w:top w:val="none" w:sz="0" w:space="0" w:color="auto"/>
        <w:left w:val="none" w:sz="0" w:space="0" w:color="auto"/>
        <w:bottom w:val="none" w:sz="0" w:space="0" w:color="auto"/>
        <w:right w:val="none" w:sz="0" w:space="0" w:color="auto"/>
      </w:divBdr>
      <w:divsChild>
        <w:div w:id="1972175898">
          <w:marLeft w:val="0"/>
          <w:marRight w:val="0"/>
          <w:marTop w:val="0"/>
          <w:marBottom w:val="0"/>
          <w:divBdr>
            <w:top w:val="none" w:sz="0" w:space="0" w:color="auto"/>
            <w:left w:val="none" w:sz="0" w:space="0" w:color="auto"/>
            <w:bottom w:val="none" w:sz="0" w:space="0" w:color="auto"/>
            <w:right w:val="none" w:sz="0" w:space="0" w:color="auto"/>
          </w:divBdr>
          <w:divsChild>
            <w:div w:id="132984952">
              <w:marLeft w:val="0"/>
              <w:marRight w:val="0"/>
              <w:marTop w:val="0"/>
              <w:marBottom w:val="0"/>
              <w:divBdr>
                <w:top w:val="none" w:sz="0" w:space="0" w:color="auto"/>
                <w:left w:val="none" w:sz="0" w:space="0" w:color="auto"/>
                <w:bottom w:val="none" w:sz="0" w:space="0" w:color="auto"/>
                <w:right w:val="none" w:sz="0" w:space="0" w:color="auto"/>
              </w:divBdr>
              <w:divsChild>
                <w:div w:id="1897274587">
                  <w:blockQuote w:val="1"/>
                  <w:marLeft w:val="68"/>
                  <w:marRight w:val="0"/>
                  <w:marTop w:val="100"/>
                  <w:marBottom w:val="100"/>
                  <w:divBdr>
                    <w:top w:val="none" w:sz="0" w:space="0" w:color="auto"/>
                    <w:left w:val="single" w:sz="12" w:space="3" w:color="000000"/>
                    <w:bottom w:val="none" w:sz="0" w:space="0" w:color="auto"/>
                    <w:right w:val="none" w:sz="0" w:space="0" w:color="auto"/>
                  </w:divBdr>
                  <w:divsChild>
                    <w:div w:id="512576553">
                      <w:blockQuote w:val="1"/>
                      <w:marLeft w:val="68"/>
                      <w:marRight w:val="0"/>
                      <w:marTop w:val="100"/>
                      <w:marBottom w:val="100"/>
                      <w:divBdr>
                        <w:top w:val="none" w:sz="0" w:space="0" w:color="auto"/>
                        <w:left w:val="single" w:sz="12" w:space="3" w:color="000000"/>
                        <w:bottom w:val="none" w:sz="0" w:space="0" w:color="auto"/>
                        <w:right w:val="none" w:sz="0" w:space="0" w:color="auto"/>
                      </w:divBdr>
                    </w:div>
                  </w:divsChild>
                </w:div>
              </w:divsChild>
            </w:div>
          </w:divsChild>
        </w:div>
      </w:divsChild>
    </w:div>
    <w:div w:id="1733771916">
      <w:bodyDiv w:val="1"/>
      <w:marLeft w:val="0"/>
      <w:marRight w:val="0"/>
      <w:marTop w:val="0"/>
      <w:marBottom w:val="0"/>
      <w:divBdr>
        <w:top w:val="none" w:sz="0" w:space="0" w:color="auto"/>
        <w:left w:val="none" w:sz="0" w:space="0" w:color="auto"/>
        <w:bottom w:val="none" w:sz="0" w:space="0" w:color="auto"/>
        <w:right w:val="none" w:sz="0" w:space="0" w:color="auto"/>
      </w:divBdr>
      <w:divsChild>
        <w:div w:id="1068184289">
          <w:marLeft w:val="0"/>
          <w:marRight w:val="0"/>
          <w:marTop w:val="0"/>
          <w:marBottom w:val="0"/>
          <w:divBdr>
            <w:top w:val="none" w:sz="0" w:space="0" w:color="auto"/>
            <w:left w:val="none" w:sz="0" w:space="0" w:color="auto"/>
            <w:bottom w:val="none" w:sz="0" w:space="0" w:color="auto"/>
            <w:right w:val="none" w:sz="0" w:space="0" w:color="auto"/>
          </w:divBdr>
          <w:divsChild>
            <w:div w:id="460727867">
              <w:marLeft w:val="0"/>
              <w:marRight w:val="0"/>
              <w:marTop w:val="0"/>
              <w:marBottom w:val="0"/>
              <w:divBdr>
                <w:top w:val="none" w:sz="0" w:space="0" w:color="auto"/>
                <w:left w:val="none" w:sz="0" w:space="0" w:color="auto"/>
                <w:bottom w:val="none" w:sz="0" w:space="0" w:color="auto"/>
                <w:right w:val="none" w:sz="0" w:space="0" w:color="auto"/>
              </w:divBdr>
            </w:div>
            <w:div w:id="736123079">
              <w:marLeft w:val="0"/>
              <w:marRight w:val="0"/>
              <w:marTop w:val="0"/>
              <w:marBottom w:val="0"/>
              <w:divBdr>
                <w:top w:val="none" w:sz="0" w:space="0" w:color="auto"/>
                <w:left w:val="none" w:sz="0" w:space="0" w:color="auto"/>
                <w:bottom w:val="none" w:sz="0" w:space="0" w:color="auto"/>
                <w:right w:val="none" w:sz="0" w:space="0" w:color="auto"/>
              </w:divBdr>
            </w:div>
            <w:div w:id="1549103231">
              <w:marLeft w:val="0"/>
              <w:marRight w:val="0"/>
              <w:marTop w:val="0"/>
              <w:marBottom w:val="0"/>
              <w:divBdr>
                <w:top w:val="none" w:sz="0" w:space="0" w:color="auto"/>
                <w:left w:val="none" w:sz="0" w:space="0" w:color="auto"/>
                <w:bottom w:val="none" w:sz="0" w:space="0" w:color="auto"/>
                <w:right w:val="none" w:sz="0" w:space="0" w:color="auto"/>
              </w:divBdr>
            </w:div>
            <w:div w:id="1606842037">
              <w:marLeft w:val="0"/>
              <w:marRight w:val="0"/>
              <w:marTop w:val="0"/>
              <w:marBottom w:val="0"/>
              <w:divBdr>
                <w:top w:val="none" w:sz="0" w:space="0" w:color="auto"/>
                <w:left w:val="none" w:sz="0" w:space="0" w:color="auto"/>
                <w:bottom w:val="none" w:sz="0" w:space="0" w:color="auto"/>
                <w:right w:val="none" w:sz="0" w:space="0" w:color="auto"/>
              </w:divBdr>
            </w:div>
            <w:div w:id="16927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809">
      <w:bodyDiv w:val="1"/>
      <w:marLeft w:val="0"/>
      <w:marRight w:val="0"/>
      <w:marTop w:val="0"/>
      <w:marBottom w:val="0"/>
      <w:divBdr>
        <w:top w:val="none" w:sz="0" w:space="0" w:color="auto"/>
        <w:left w:val="none" w:sz="0" w:space="0" w:color="auto"/>
        <w:bottom w:val="none" w:sz="0" w:space="0" w:color="auto"/>
        <w:right w:val="none" w:sz="0" w:space="0" w:color="auto"/>
      </w:divBdr>
    </w:div>
    <w:div w:id="1742291744">
      <w:bodyDiv w:val="1"/>
      <w:marLeft w:val="0"/>
      <w:marRight w:val="0"/>
      <w:marTop w:val="0"/>
      <w:marBottom w:val="0"/>
      <w:divBdr>
        <w:top w:val="none" w:sz="0" w:space="0" w:color="auto"/>
        <w:left w:val="none" w:sz="0" w:space="0" w:color="auto"/>
        <w:bottom w:val="none" w:sz="0" w:space="0" w:color="auto"/>
        <w:right w:val="none" w:sz="0" w:space="0" w:color="auto"/>
      </w:divBdr>
    </w:div>
    <w:div w:id="1815486780">
      <w:bodyDiv w:val="1"/>
      <w:marLeft w:val="132"/>
      <w:marRight w:val="132"/>
      <w:marTop w:val="132"/>
      <w:marBottom w:val="132"/>
      <w:divBdr>
        <w:top w:val="none" w:sz="0" w:space="0" w:color="auto"/>
        <w:left w:val="none" w:sz="0" w:space="0" w:color="auto"/>
        <w:bottom w:val="none" w:sz="0" w:space="0" w:color="auto"/>
        <w:right w:val="none" w:sz="0" w:space="0" w:color="auto"/>
      </w:divBdr>
      <w:divsChild>
        <w:div w:id="86342802">
          <w:marLeft w:val="0"/>
          <w:marRight w:val="0"/>
          <w:marTop w:val="0"/>
          <w:marBottom w:val="0"/>
          <w:divBdr>
            <w:top w:val="none" w:sz="0" w:space="0" w:color="auto"/>
            <w:left w:val="none" w:sz="0" w:space="0" w:color="auto"/>
            <w:bottom w:val="none" w:sz="0" w:space="0" w:color="auto"/>
            <w:right w:val="none" w:sz="0" w:space="0" w:color="auto"/>
          </w:divBdr>
        </w:div>
        <w:div w:id="104690730">
          <w:marLeft w:val="0"/>
          <w:marRight w:val="0"/>
          <w:marTop w:val="0"/>
          <w:marBottom w:val="0"/>
          <w:divBdr>
            <w:top w:val="none" w:sz="0" w:space="0" w:color="auto"/>
            <w:left w:val="none" w:sz="0" w:space="0" w:color="auto"/>
            <w:bottom w:val="none" w:sz="0" w:space="0" w:color="auto"/>
            <w:right w:val="none" w:sz="0" w:space="0" w:color="auto"/>
          </w:divBdr>
          <w:divsChild>
            <w:div w:id="109250404">
              <w:marLeft w:val="0"/>
              <w:marRight w:val="0"/>
              <w:marTop w:val="0"/>
              <w:marBottom w:val="0"/>
              <w:divBdr>
                <w:top w:val="none" w:sz="0" w:space="0" w:color="auto"/>
                <w:left w:val="none" w:sz="0" w:space="0" w:color="auto"/>
                <w:bottom w:val="none" w:sz="0" w:space="0" w:color="auto"/>
                <w:right w:val="none" w:sz="0" w:space="0" w:color="auto"/>
              </w:divBdr>
            </w:div>
            <w:div w:id="136534147">
              <w:marLeft w:val="0"/>
              <w:marRight w:val="0"/>
              <w:marTop w:val="0"/>
              <w:marBottom w:val="0"/>
              <w:divBdr>
                <w:top w:val="none" w:sz="0" w:space="0" w:color="auto"/>
                <w:left w:val="none" w:sz="0" w:space="0" w:color="auto"/>
                <w:bottom w:val="none" w:sz="0" w:space="0" w:color="auto"/>
                <w:right w:val="none" w:sz="0" w:space="0" w:color="auto"/>
              </w:divBdr>
            </w:div>
            <w:div w:id="263538175">
              <w:marLeft w:val="0"/>
              <w:marRight w:val="0"/>
              <w:marTop w:val="0"/>
              <w:marBottom w:val="0"/>
              <w:divBdr>
                <w:top w:val="none" w:sz="0" w:space="0" w:color="auto"/>
                <w:left w:val="none" w:sz="0" w:space="0" w:color="auto"/>
                <w:bottom w:val="none" w:sz="0" w:space="0" w:color="auto"/>
                <w:right w:val="none" w:sz="0" w:space="0" w:color="auto"/>
              </w:divBdr>
            </w:div>
            <w:div w:id="408230215">
              <w:marLeft w:val="0"/>
              <w:marRight w:val="0"/>
              <w:marTop w:val="0"/>
              <w:marBottom w:val="0"/>
              <w:divBdr>
                <w:top w:val="none" w:sz="0" w:space="0" w:color="auto"/>
                <w:left w:val="none" w:sz="0" w:space="0" w:color="auto"/>
                <w:bottom w:val="none" w:sz="0" w:space="0" w:color="auto"/>
                <w:right w:val="none" w:sz="0" w:space="0" w:color="auto"/>
              </w:divBdr>
            </w:div>
            <w:div w:id="497812127">
              <w:marLeft w:val="0"/>
              <w:marRight w:val="0"/>
              <w:marTop w:val="0"/>
              <w:marBottom w:val="0"/>
              <w:divBdr>
                <w:top w:val="none" w:sz="0" w:space="0" w:color="auto"/>
                <w:left w:val="none" w:sz="0" w:space="0" w:color="auto"/>
                <w:bottom w:val="none" w:sz="0" w:space="0" w:color="auto"/>
                <w:right w:val="none" w:sz="0" w:space="0" w:color="auto"/>
              </w:divBdr>
            </w:div>
            <w:div w:id="515583343">
              <w:marLeft w:val="0"/>
              <w:marRight w:val="0"/>
              <w:marTop w:val="0"/>
              <w:marBottom w:val="0"/>
              <w:divBdr>
                <w:top w:val="none" w:sz="0" w:space="0" w:color="auto"/>
                <w:left w:val="none" w:sz="0" w:space="0" w:color="auto"/>
                <w:bottom w:val="none" w:sz="0" w:space="0" w:color="auto"/>
                <w:right w:val="none" w:sz="0" w:space="0" w:color="auto"/>
              </w:divBdr>
            </w:div>
            <w:div w:id="549658857">
              <w:marLeft w:val="0"/>
              <w:marRight w:val="0"/>
              <w:marTop w:val="0"/>
              <w:marBottom w:val="0"/>
              <w:divBdr>
                <w:top w:val="none" w:sz="0" w:space="0" w:color="auto"/>
                <w:left w:val="none" w:sz="0" w:space="0" w:color="auto"/>
                <w:bottom w:val="none" w:sz="0" w:space="0" w:color="auto"/>
                <w:right w:val="none" w:sz="0" w:space="0" w:color="auto"/>
              </w:divBdr>
            </w:div>
            <w:div w:id="614992715">
              <w:marLeft w:val="0"/>
              <w:marRight w:val="0"/>
              <w:marTop w:val="0"/>
              <w:marBottom w:val="0"/>
              <w:divBdr>
                <w:top w:val="none" w:sz="0" w:space="0" w:color="auto"/>
                <w:left w:val="none" w:sz="0" w:space="0" w:color="auto"/>
                <w:bottom w:val="none" w:sz="0" w:space="0" w:color="auto"/>
                <w:right w:val="none" w:sz="0" w:space="0" w:color="auto"/>
              </w:divBdr>
            </w:div>
            <w:div w:id="644510413">
              <w:marLeft w:val="0"/>
              <w:marRight w:val="0"/>
              <w:marTop w:val="0"/>
              <w:marBottom w:val="0"/>
              <w:divBdr>
                <w:top w:val="none" w:sz="0" w:space="0" w:color="auto"/>
                <w:left w:val="none" w:sz="0" w:space="0" w:color="auto"/>
                <w:bottom w:val="none" w:sz="0" w:space="0" w:color="auto"/>
                <w:right w:val="none" w:sz="0" w:space="0" w:color="auto"/>
              </w:divBdr>
            </w:div>
            <w:div w:id="825753631">
              <w:marLeft w:val="0"/>
              <w:marRight w:val="0"/>
              <w:marTop w:val="0"/>
              <w:marBottom w:val="0"/>
              <w:divBdr>
                <w:top w:val="none" w:sz="0" w:space="0" w:color="auto"/>
                <w:left w:val="none" w:sz="0" w:space="0" w:color="auto"/>
                <w:bottom w:val="none" w:sz="0" w:space="0" w:color="auto"/>
                <w:right w:val="none" w:sz="0" w:space="0" w:color="auto"/>
              </w:divBdr>
            </w:div>
            <w:div w:id="885026263">
              <w:marLeft w:val="0"/>
              <w:marRight w:val="0"/>
              <w:marTop w:val="0"/>
              <w:marBottom w:val="0"/>
              <w:divBdr>
                <w:top w:val="none" w:sz="0" w:space="0" w:color="auto"/>
                <w:left w:val="none" w:sz="0" w:space="0" w:color="auto"/>
                <w:bottom w:val="none" w:sz="0" w:space="0" w:color="auto"/>
                <w:right w:val="none" w:sz="0" w:space="0" w:color="auto"/>
              </w:divBdr>
            </w:div>
            <w:div w:id="921641544">
              <w:marLeft w:val="0"/>
              <w:marRight w:val="0"/>
              <w:marTop w:val="0"/>
              <w:marBottom w:val="0"/>
              <w:divBdr>
                <w:top w:val="none" w:sz="0" w:space="0" w:color="auto"/>
                <w:left w:val="none" w:sz="0" w:space="0" w:color="auto"/>
                <w:bottom w:val="none" w:sz="0" w:space="0" w:color="auto"/>
                <w:right w:val="none" w:sz="0" w:space="0" w:color="auto"/>
              </w:divBdr>
            </w:div>
            <w:div w:id="932085663">
              <w:marLeft w:val="0"/>
              <w:marRight w:val="0"/>
              <w:marTop w:val="0"/>
              <w:marBottom w:val="0"/>
              <w:divBdr>
                <w:top w:val="none" w:sz="0" w:space="0" w:color="auto"/>
                <w:left w:val="none" w:sz="0" w:space="0" w:color="auto"/>
                <w:bottom w:val="none" w:sz="0" w:space="0" w:color="auto"/>
                <w:right w:val="none" w:sz="0" w:space="0" w:color="auto"/>
              </w:divBdr>
            </w:div>
            <w:div w:id="987897346">
              <w:marLeft w:val="0"/>
              <w:marRight w:val="0"/>
              <w:marTop w:val="0"/>
              <w:marBottom w:val="0"/>
              <w:divBdr>
                <w:top w:val="none" w:sz="0" w:space="0" w:color="auto"/>
                <w:left w:val="none" w:sz="0" w:space="0" w:color="auto"/>
                <w:bottom w:val="none" w:sz="0" w:space="0" w:color="auto"/>
                <w:right w:val="none" w:sz="0" w:space="0" w:color="auto"/>
              </w:divBdr>
            </w:div>
            <w:div w:id="1056389072">
              <w:marLeft w:val="0"/>
              <w:marRight w:val="0"/>
              <w:marTop w:val="0"/>
              <w:marBottom w:val="0"/>
              <w:divBdr>
                <w:top w:val="none" w:sz="0" w:space="0" w:color="auto"/>
                <w:left w:val="none" w:sz="0" w:space="0" w:color="auto"/>
                <w:bottom w:val="none" w:sz="0" w:space="0" w:color="auto"/>
                <w:right w:val="none" w:sz="0" w:space="0" w:color="auto"/>
              </w:divBdr>
            </w:div>
            <w:div w:id="1133864037">
              <w:marLeft w:val="0"/>
              <w:marRight w:val="0"/>
              <w:marTop w:val="0"/>
              <w:marBottom w:val="0"/>
              <w:divBdr>
                <w:top w:val="none" w:sz="0" w:space="0" w:color="auto"/>
                <w:left w:val="none" w:sz="0" w:space="0" w:color="auto"/>
                <w:bottom w:val="none" w:sz="0" w:space="0" w:color="auto"/>
                <w:right w:val="none" w:sz="0" w:space="0" w:color="auto"/>
              </w:divBdr>
            </w:div>
            <w:div w:id="1158493705">
              <w:marLeft w:val="0"/>
              <w:marRight w:val="0"/>
              <w:marTop w:val="0"/>
              <w:marBottom w:val="0"/>
              <w:divBdr>
                <w:top w:val="none" w:sz="0" w:space="0" w:color="auto"/>
                <w:left w:val="none" w:sz="0" w:space="0" w:color="auto"/>
                <w:bottom w:val="none" w:sz="0" w:space="0" w:color="auto"/>
                <w:right w:val="none" w:sz="0" w:space="0" w:color="auto"/>
              </w:divBdr>
            </w:div>
            <w:div w:id="1488788512">
              <w:marLeft w:val="0"/>
              <w:marRight w:val="0"/>
              <w:marTop w:val="0"/>
              <w:marBottom w:val="0"/>
              <w:divBdr>
                <w:top w:val="none" w:sz="0" w:space="0" w:color="auto"/>
                <w:left w:val="none" w:sz="0" w:space="0" w:color="auto"/>
                <w:bottom w:val="none" w:sz="0" w:space="0" w:color="auto"/>
                <w:right w:val="none" w:sz="0" w:space="0" w:color="auto"/>
              </w:divBdr>
            </w:div>
            <w:div w:id="1586838003">
              <w:marLeft w:val="0"/>
              <w:marRight w:val="0"/>
              <w:marTop w:val="0"/>
              <w:marBottom w:val="0"/>
              <w:divBdr>
                <w:top w:val="none" w:sz="0" w:space="0" w:color="auto"/>
                <w:left w:val="none" w:sz="0" w:space="0" w:color="auto"/>
                <w:bottom w:val="none" w:sz="0" w:space="0" w:color="auto"/>
                <w:right w:val="none" w:sz="0" w:space="0" w:color="auto"/>
              </w:divBdr>
            </w:div>
            <w:div w:id="1887066824">
              <w:marLeft w:val="0"/>
              <w:marRight w:val="0"/>
              <w:marTop w:val="0"/>
              <w:marBottom w:val="0"/>
              <w:divBdr>
                <w:top w:val="none" w:sz="0" w:space="0" w:color="auto"/>
                <w:left w:val="none" w:sz="0" w:space="0" w:color="auto"/>
                <w:bottom w:val="none" w:sz="0" w:space="0" w:color="auto"/>
                <w:right w:val="none" w:sz="0" w:space="0" w:color="auto"/>
              </w:divBdr>
            </w:div>
          </w:divsChild>
        </w:div>
        <w:div w:id="238440226">
          <w:marLeft w:val="0"/>
          <w:marRight w:val="0"/>
          <w:marTop w:val="0"/>
          <w:marBottom w:val="0"/>
          <w:divBdr>
            <w:top w:val="none" w:sz="0" w:space="0" w:color="auto"/>
            <w:left w:val="none" w:sz="0" w:space="0" w:color="auto"/>
            <w:bottom w:val="none" w:sz="0" w:space="0" w:color="auto"/>
            <w:right w:val="none" w:sz="0" w:space="0" w:color="auto"/>
          </w:divBdr>
        </w:div>
        <w:div w:id="307824547">
          <w:marLeft w:val="0"/>
          <w:marRight w:val="0"/>
          <w:marTop w:val="0"/>
          <w:marBottom w:val="0"/>
          <w:divBdr>
            <w:top w:val="none" w:sz="0" w:space="0" w:color="auto"/>
            <w:left w:val="none" w:sz="0" w:space="0" w:color="auto"/>
            <w:bottom w:val="none" w:sz="0" w:space="0" w:color="auto"/>
            <w:right w:val="none" w:sz="0" w:space="0" w:color="auto"/>
          </w:divBdr>
        </w:div>
        <w:div w:id="482621947">
          <w:marLeft w:val="0"/>
          <w:marRight w:val="0"/>
          <w:marTop w:val="0"/>
          <w:marBottom w:val="0"/>
          <w:divBdr>
            <w:top w:val="none" w:sz="0" w:space="0" w:color="auto"/>
            <w:left w:val="none" w:sz="0" w:space="0" w:color="auto"/>
            <w:bottom w:val="none" w:sz="0" w:space="0" w:color="auto"/>
            <w:right w:val="none" w:sz="0" w:space="0" w:color="auto"/>
          </w:divBdr>
        </w:div>
        <w:div w:id="505949614">
          <w:marLeft w:val="0"/>
          <w:marRight w:val="0"/>
          <w:marTop w:val="0"/>
          <w:marBottom w:val="0"/>
          <w:divBdr>
            <w:top w:val="none" w:sz="0" w:space="0" w:color="auto"/>
            <w:left w:val="none" w:sz="0" w:space="0" w:color="auto"/>
            <w:bottom w:val="none" w:sz="0" w:space="0" w:color="auto"/>
            <w:right w:val="none" w:sz="0" w:space="0" w:color="auto"/>
          </w:divBdr>
        </w:div>
        <w:div w:id="733625677">
          <w:marLeft w:val="0"/>
          <w:marRight w:val="0"/>
          <w:marTop w:val="0"/>
          <w:marBottom w:val="0"/>
          <w:divBdr>
            <w:top w:val="none" w:sz="0" w:space="0" w:color="auto"/>
            <w:left w:val="none" w:sz="0" w:space="0" w:color="auto"/>
            <w:bottom w:val="none" w:sz="0" w:space="0" w:color="auto"/>
            <w:right w:val="none" w:sz="0" w:space="0" w:color="auto"/>
          </w:divBdr>
        </w:div>
        <w:div w:id="739060595">
          <w:marLeft w:val="0"/>
          <w:marRight w:val="0"/>
          <w:marTop w:val="0"/>
          <w:marBottom w:val="0"/>
          <w:divBdr>
            <w:top w:val="none" w:sz="0" w:space="0" w:color="auto"/>
            <w:left w:val="none" w:sz="0" w:space="0" w:color="auto"/>
            <w:bottom w:val="none" w:sz="0" w:space="0" w:color="auto"/>
            <w:right w:val="none" w:sz="0" w:space="0" w:color="auto"/>
          </w:divBdr>
        </w:div>
        <w:div w:id="1014235445">
          <w:marLeft w:val="0"/>
          <w:marRight w:val="0"/>
          <w:marTop w:val="0"/>
          <w:marBottom w:val="0"/>
          <w:divBdr>
            <w:top w:val="none" w:sz="0" w:space="0" w:color="auto"/>
            <w:left w:val="none" w:sz="0" w:space="0" w:color="auto"/>
            <w:bottom w:val="none" w:sz="0" w:space="0" w:color="auto"/>
            <w:right w:val="none" w:sz="0" w:space="0" w:color="auto"/>
          </w:divBdr>
        </w:div>
        <w:div w:id="1466922464">
          <w:marLeft w:val="0"/>
          <w:marRight w:val="0"/>
          <w:marTop w:val="0"/>
          <w:marBottom w:val="0"/>
          <w:divBdr>
            <w:top w:val="none" w:sz="0" w:space="0" w:color="auto"/>
            <w:left w:val="none" w:sz="0" w:space="0" w:color="auto"/>
            <w:bottom w:val="none" w:sz="0" w:space="0" w:color="auto"/>
            <w:right w:val="none" w:sz="0" w:space="0" w:color="auto"/>
          </w:divBdr>
        </w:div>
        <w:div w:id="1494686693">
          <w:marLeft w:val="0"/>
          <w:marRight w:val="0"/>
          <w:marTop w:val="0"/>
          <w:marBottom w:val="0"/>
          <w:divBdr>
            <w:top w:val="none" w:sz="0" w:space="0" w:color="auto"/>
            <w:left w:val="none" w:sz="0" w:space="0" w:color="auto"/>
            <w:bottom w:val="none" w:sz="0" w:space="0" w:color="auto"/>
            <w:right w:val="none" w:sz="0" w:space="0" w:color="auto"/>
          </w:divBdr>
        </w:div>
        <w:div w:id="1664160592">
          <w:marLeft w:val="0"/>
          <w:marRight w:val="0"/>
          <w:marTop w:val="0"/>
          <w:marBottom w:val="0"/>
          <w:divBdr>
            <w:top w:val="none" w:sz="0" w:space="0" w:color="auto"/>
            <w:left w:val="none" w:sz="0" w:space="0" w:color="auto"/>
            <w:bottom w:val="none" w:sz="0" w:space="0" w:color="auto"/>
            <w:right w:val="none" w:sz="0" w:space="0" w:color="auto"/>
          </w:divBdr>
        </w:div>
        <w:div w:id="1669870079">
          <w:marLeft w:val="0"/>
          <w:marRight w:val="0"/>
          <w:marTop w:val="0"/>
          <w:marBottom w:val="0"/>
          <w:divBdr>
            <w:top w:val="none" w:sz="0" w:space="0" w:color="auto"/>
            <w:left w:val="none" w:sz="0" w:space="0" w:color="auto"/>
            <w:bottom w:val="none" w:sz="0" w:space="0" w:color="auto"/>
            <w:right w:val="none" w:sz="0" w:space="0" w:color="auto"/>
          </w:divBdr>
        </w:div>
        <w:div w:id="1755317476">
          <w:marLeft w:val="0"/>
          <w:marRight w:val="0"/>
          <w:marTop w:val="0"/>
          <w:marBottom w:val="0"/>
          <w:divBdr>
            <w:top w:val="none" w:sz="0" w:space="0" w:color="auto"/>
            <w:left w:val="none" w:sz="0" w:space="0" w:color="auto"/>
            <w:bottom w:val="none" w:sz="0" w:space="0" w:color="auto"/>
            <w:right w:val="none" w:sz="0" w:space="0" w:color="auto"/>
          </w:divBdr>
        </w:div>
        <w:div w:id="1856068061">
          <w:marLeft w:val="0"/>
          <w:marRight w:val="0"/>
          <w:marTop w:val="0"/>
          <w:marBottom w:val="0"/>
          <w:divBdr>
            <w:top w:val="none" w:sz="0" w:space="0" w:color="auto"/>
            <w:left w:val="none" w:sz="0" w:space="0" w:color="auto"/>
            <w:bottom w:val="none" w:sz="0" w:space="0" w:color="auto"/>
            <w:right w:val="none" w:sz="0" w:space="0" w:color="auto"/>
          </w:divBdr>
        </w:div>
        <w:div w:id="1894075067">
          <w:marLeft w:val="0"/>
          <w:marRight w:val="0"/>
          <w:marTop w:val="0"/>
          <w:marBottom w:val="0"/>
          <w:divBdr>
            <w:top w:val="none" w:sz="0" w:space="0" w:color="auto"/>
            <w:left w:val="none" w:sz="0" w:space="0" w:color="auto"/>
            <w:bottom w:val="none" w:sz="0" w:space="0" w:color="auto"/>
            <w:right w:val="none" w:sz="0" w:space="0" w:color="auto"/>
          </w:divBdr>
        </w:div>
        <w:div w:id="1991013170">
          <w:marLeft w:val="0"/>
          <w:marRight w:val="0"/>
          <w:marTop w:val="0"/>
          <w:marBottom w:val="0"/>
          <w:divBdr>
            <w:top w:val="none" w:sz="0" w:space="0" w:color="auto"/>
            <w:left w:val="none" w:sz="0" w:space="0" w:color="auto"/>
            <w:bottom w:val="none" w:sz="0" w:space="0" w:color="auto"/>
            <w:right w:val="none" w:sz="0" w:space="0" w:color="auto"/>
          </w:divBdr>
        </w:div>
        <w:div w:id="1999576562">
          <w:marLeft w:val="0"/>
          <w:marRight w:val="0"/>
          <w:marTop w:val="0"/>
          <w:marBottom w:val="0"/>
          <w:divBdr>
            <w:top w:val="none" w:sz="0" w:space="0" w:color="auto"/>
            <w:left w:val="none" w:sz="0" w:space="0" w:color="auto"/>
            <w:bottom w:val="none" w:sz="0" w:space="0" w:color="auto"/>
            <w:right w:val="none" w:sz="0" w:space="0" w:color="auto"/>
          </w:divBdr>
        </w:div>
        <w:div w:id="2043551422">
          <w:marLeft w:val="0"/>
          <w:marRight w:val="0"/>
          <w:marTop w:val="0"/>
          <w:marBottom w:val="0"/>
          <w:divBdr>
            <w:top w:val="none" w:sz="0" w:space="0" w:color="auto"/>
            <w:left w:val="none" w:sz="0" w:space="0" w:color="auto"/>
            <w:bottom w:val="none" w:sz="0" w:space="0" w:color="auto"/>
            <w:right w:val="none" w:sz="0" w:space="0" w:color="auto"/>
          </w:divBdr>
        </w:div>
        <w:div w:id="2089113960">
          <w:marLeft w:val="0"/>
          <w:marRight w:val="0"/>
          <w:marTop w:val="0"/>
          <w:marBottom w:val="0"/>
          <w:divBdr>
            <w:top w:val="none" w:sz="0" w:space="0" w:color="auto"/>
            <w:left w:val="none" w:sz="0" w:space="0" w:color="auto"/>
            <w:bottom w:val="none" w:sz="0" w:space="0" w:color="auto"/>
            <w:right w:val="none" w:sz="0" w:space="0" w:color="auto"/>
          </w:divBdr>
        </w:div>
      </w:divsChild>
    </w:div>
    <w:div w:id="1830437197">
      <w:bodyDiv w:val="1"/>
      <w:marLeft w:val="0"/>
      <w:marRight w:val="0"/>
      <w:marTop w:val="0"/>
      <w:marBottom w:val="0"/>
      <w:divBdr>
        <w:top w:val="none" w:sz="0" w:space="0" w:color="auto"/>
        <w:left w:val="none" w:sz="0" w:space="0" w:color="auto"/>
        <w:bottom w:val="none" w:sz="0" w:space="0" w:color="auto"/>
        <w:right w:val="none" w:sz="0" w:space="0" w:color="auto"/>
      </w:divBdr>
      <w:divsChild>
        <w:div w:id="1952325110">
          <w:marLeft w:val="0"/>
          <w:marRight w:val="0"/>
          <w:marTop w:val="0"/>
          <w:marBottom w:val="0"/>
          <w:divBdr>
            <w:top w:val="none" w:sz="0" w:space="0" w:color="auto"/>
            <w:left w:val="none" w:sz="0" w:space="0" w:color="auto"/>
            <w:bottom w:val="none" w:sz="0" w:space="0" w:color="auto"/>
            <w:right w:val="none" w:sz="0" w:space="0" w:color="auto"/>
          </w:divBdr>
          <w:divsChild>
            <w:div w:id="1246770099">
              <w:marLeft w:val="0"/>
              <w:marRight w:val="0"/>
              <w:marTop w:val="0"/>
              <w:marBottom w:val="0"/>
              <w:divBdr>
                <w:top w:val="none" w:sz="0" w:space="0" w:color="auto"/>
                <w:left w:val="none" w:sz="0" w:space="0" w:color="auto"/>
                <w:bottom w:val="none" w:sz="0" w:space="0" w:color="auto"/>
                <w:right w:val="none" w:sz="0" w:space="0" w:color="auto"/>
              </w:divBdr>
              <w:divsChild>
                <w:div w:id="1495224217">
                  <w:marLeft w:val="0"/>
                  <w:marRight w:val="0"/>
                  <w:marTop w:val="0"/>
                  <w:marBottom w:val="0"/>
                  <w:divBdr>
                    <w:top w:val="none" w:sz="0" w:space="0" w:color="auto"/>
                    <w:left w:val="none" w:sz="0" w:space="0" w:color="auto"/>
                    <w:bottom w:val="none" w:sz="0" w:space="0" w:color="auto"/>
                    <w:right w:val="none" w:sz="0" w:space="0" w:color="auto"/>
                  </w:divBdr>
                </w:div>
                <w:div w:id="1896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35143">
      <w:bodyDiv w:val="1"/>
      <w:marLeft w:val="0"/>
      <w:marRight w:val="0"/>
      <w:marTop w:val="0"/>
      <w:marBottom w:val="0"/>
      <w:divBdr>
        <w:top w:val="none" w:sz="0" w:space="0" w:color="auto"/>
        <w:left w:val="none" w:sz="0" w:space="0" w:color="auto"/>
        <w:bottom w:val="none" w:sz="0" w:space="0" w:color="auto"/>
        <w:right w:val="none" w:sz="0" w:space="0" w:color="auto"/>
      </w:divBdr>
      <w:divsChild>
        <w:div w:id="337467858">
          <w:marLeft w:val="0"/>
          <w:marRight w:val="0"/>
          <w:marTop w:val="0"/>
          <w:marBottom w:val="0"/>
          <w:divBdr>
            <w:top w:val="none" w:sz="0" w:space="0" w:color="auto"/>
            <w:left w:val="none" w:sz="0" w:space="0" w:color="auto"/>
            <w:bottom w:val="none" w:sz="0" w:space="0" w:color="auto"/>
            <w:right w:val="none" w:sz="0" w:space="0" w:color="auto"/>
          </w:divBdr>
          <w:divsChild>
            <w:div w:id="267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700">
      <w:bodyDiv w:val="1"/>
      <w:marLeft w:val="0"/>
      <w:marRight w:val="0"/>
      <w:marTop w:val="0"/>
      <w:marBottom w:val="0"/>
      <w:divBdr>
        <w:top w:val="none" w:sz="0" w:space="0" w:color="auto"/>
        <w:left w:val="none" w:sz="0" w:space="0" w:color="auto"/>
        <w:bottom w:val="none" w:sz="0" w:space="0" w:color="auto"/>
        <w:right w:val="none" w:sz="0" w:space="0" w:color="auto"/>
      </w:divBdr>
      <w:divsChild>
        <w:div w:id="401293563">
          <w:marLeft w:val="0"/>
          <w:marRight w:val="0"/>
          <w:marTop w:val="0"/>
          <w:marBottom w:val="0"/>
          <w:divBdr>
            <w:top w:val="none" w:sz="0" w:space="0" w:color="auto"/>
            <w:left w:val="none" w:sz="0" w:space="0" w:color="auto"/>
            <w:bottom w:val="none" w:sz="0" w:space="0" w:color="auto"/>
            <w:right w:val="none" w:sz="0" w:space="0" w:color="auto"/>
          </w:divBdr>
          <w:divsChild>
            <w:div w:id="765614723">
              <w:marLeft w:val="0"/>
              <w:marRight w:val="0"/>
              <w:marTop w:val="0"/>
              <w:marBottom w:val="0"/>
              <w:divBdr>
                <w:top w:val="none" w:sz="0" w:space="0" w:color="auto"/>
                <w:left w:val="none" w:sz="0" w:space="0" w:color="auto"/>
                <w:bottom w:val="none" w:sz="0" w:space="0" w:color="auto"/>
                <w:right w:val="none" w:sz="0" w:space="0" w:color="auto"/>
              </w:divBdr>
            </w:div>
            <w:div w:id="1219390662">
              <w:marLeft w:val="0"/>
              <w:marRight w:val="0"/>
              <w:marTop w:val="0"/>
              <w:marBottom w:val="0"/>
              <w:divBdr>
                <w:top w:val="none" w:sz="0" w:space="0" w:color="auto"/>
                <w:left w:val="none" w:sz="0" w:space="0" w:color="auto"/>
                <w:bottom w:val="none" w:sz="0" w:space="0" w:color="auto"/>
                <w:right w:val="none" w:sz="0" w:space="0" w:color="auto"/>
              </w:divBdr>
            </w:div>
            <w:div w:id="1309819991">
              <w:marLeft w:val="0"/>
              <w:marRight w:val="0"/>
              <w:marTop w:val="0"/>
              <w:marBottom w:val="0"/>
              <w:divBdr>
                <w:top w:val="none" w:sz="0" w:space="0" w:color="auto"/>
                <w:left w:val="none" w:sz="0" w:space="0" w:color="auto"/>
                <w:bottom w:val="none" w:sz="0" w:space="0" w:color="auto"/>
                <w:right w:val="none" w:sz="0" w:space="0" w:color="auto"/>
              </w:divBdr>
            </w:div>
            <w:div w:id="1895390065">
              <w:marLeft w:val="0"/>
              <w:marRight w:val="0"/>
              <w:marTop w:val="0"/>
              <w:marBottom w:val="0"/>
              <w:divBdr>
                <w:top w:val="none" w:sz="0" w:space="0" w:color="auto"/>
                <w:left w:val="none" w:sz="0" w:space="0" w:color="auto"/>
                <w:bottom w:val="none" w:sz="0" w:space="0" w:color="auto"/>
                <w:right w:val="none" w:sz="0" w:space="0" w:color="auto"/>
              </w:divBdr>
            </w:div>
            <w:div w:id="2087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393">
      <w:bodyDiv w:val="1"/>
      <w:marLeft w:val="0"/>
      <w:marRight w:val="0"/>
      <w:marTop w:val="0"/>
      <w:marBottom w:val="0"/>
      <w:divBdr>
        <w:top w:val="none" w:sz="0" w:space="0" w:color="auto"/>
        <w:left w:val="none" w:sz="0" w:space="0" w:color="auto"/>
        <w:bottom w:val="none" w:sz="0" w:space="0" w:color="auto"/>
        <w:right w:val="none" w:sz="0" w:space="0" w:color="auto"/>
      </w:divBdr>
      <w:divsChild>
        <w:div w:id="579631742">
          <w:marLeft w:val="0"/>
          <w:marRight w:val="0"/>
          <w:marTop w:val="0"/>
          <w:marBottom w:val="0"/>
          <w:divBdr>
            <w:top w:val="none" w:sz="0" w:space="0" w:color="auto"/>
            <w:left w:val="none" w:sz="0" w:space="0" w:color="auto"/>
            <w:bottom w:val="none" w:sz="0" w:space="0" w:color="auto"/>
            <w:right w:val="none" w:sz="0" w:space="0" w:color="auto"/>
          </w:divBdr>
          <w:divsChild>
            <w:div w:id="321005328">
              <w:marLeft w:val="0"/>
              <w:marRight w:val="0"/>
              <w:marTop w:val="0"/>
              <w:marBottom w:val="0"/>
              <w:divBdr>
                <w:top w:val="none" w:sz="0" w:space="0" w:color="auto"/>
                <w:left w:val="none" w:sz="0" w:space="0" w:color="auto"/>
                <w:bottom w:val="none" w:sz="0" w:space="0" w:color="auto"/>
                <w:right w:val="none" w:sz="0" w:space="0" w:color="auto"/>
              </w:divBdr>
            </w:div>
            <w:div w:id="6625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9577">
      <w:bodyDiv w:val="1"/>
      <w:marLeft w:val="0"/>
      <w:marRight w:val="0"/>
      <w:marTop w:val="0"/>
      <w:marBottom w:val="0"/>
      <w:divBdr>
        <w:top w:val="none" w:sz="0" w:space="0" w:color="auto"/>
        <w:left w:val="none" w:sz="0" w:space="0" w:color="auto"/>
        <w:bottom w:val="none" w:sz="0" w:space="0" w:color="auto"/>
        <w:right w:val="none" w:sz="0" w:space="0" w:color="auto"/>
      </w:divBdr>
    </w:div>
    <w:div w:id="1920745390">
      <w:bodyDiv w:val="1"/>
      <w:marLeft w:val="0"/>
      <w:marRight w:val="0"/>
      <w:marTop w:val="0"/>
      <w:marBottom w:val="0"/>
      <w:divBdr>
        <w:top w:val="none" w:sz="0" w:space="0" w:color="auto"/>
        <w:left w:val="none" w:sz="0" w:space="0" w:color="auto"/>
        <w:bottom w:val="none" w:sz="0" w:space="0" w:color="auto"/>
        <w:right w:val="none" w:sz="0" w:space="0" w:color="auto"/>
      </w:divBdr>
      <w:divsChild>
        <w:div w:id="529299961">
          <w:marLeft w:val="0"/>
          <w:marRight w:val="0"/>
          <w:marTop w:val="0"/>
          <w:marBottom w:val="0"/>
          <w:divBdr>
            <w:top w:val="none" w:sz="0" w:space="0" w:color="auto"/>
            <w:left w:val="none" w:sz="0" w:space="0" w:color="auto"/>
            <w:bottom w:val="none" w:sz="0" w:space="0" w:color="auto"/>
            <w:right w:val="none" w:sz="0" w:space="0" w:color="auto"/>
          </w:divBdr>
          <w:divsChild>
            <w:div w:id="1080909316">
              <w:marLeft w:val="0"/>
              <w:marRight w:val="0"/>
              <w:marTop w:val="0"/>
              <w:marBottom w:val="0"/>
              <w:divBdr>
                <w:top w:val="none" w:sz="0" w:space="0" w:color="auto"/>
                <w:left w:val="none" w:sz="0" w:space="0" w:color="auto"/>
                <w:bottom w:val="none" w:sz="0" w:space="0" w:color="auto"/>
                <w:right w:val="none" w:sz="0" w:space="0" w:color="auto"/>
              </w:divBdr>
            </w:div>
            <w:div w:id="1095830123">
              <w:marLeft w:val="0"/>
              <w:marRight w:val="0"/>
              <w:marTop w:val="0"/>
              <w:marBottom w:val="0"/>
              <w:divBdr>
                <w:top w:val="none" w:sz="0" w:space="0" w:color="auto"/>
                <w:left w:val="none" w:sz="0" w:space="0" w:color="auto"/>
                <w:bottom w:val="none" w:sz="0" w:space="0" w:color="auto"/>
                <w:right w:val="none" w:sz="0" w:space="0" w:color="auto"/>
              </w:divBdr>
            </w:div>
            <w:div w:id="1518158286">
              <w:marLeft w:val="0"/>
              <w:marRight w:val="0"/>
              <w:marTop w:val="0"/>
              <w:marBottom w:val="0"/>
              <w:divBdr>
                <w:top w:val="none" w:sz="0" w:space="0" w:color="auto"/>
                <w:left w:val="none" w:sz="0" w:space="0" w:color="auto"/>
                <w:bottom w:val="none" w:sz="0" w:space="0" w:color="auto"/>
                <w:right w:val="none" w:sz="0" w:space="0" w:color="auto"/>
              </w:divBdr>
            </w:div>
            <w:div w:id="19407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000">
      <w:bodyDiv w:val="1"/>
      <w:marLeft w:val="0"/>
      <w:marRight w:val="0"/>
      <w:marTop w:val="0"/>
      <w:marBottom w:val="0"/>
      <w:divBdr>
        <w:top w:val="none" w:sz="0" w:space="0" w:color="auto"/>
        <w:left w:val="none" w:sz="0" w:space="0" w:color="auto"/>
        <w:bottom w:val="none" w:sz="0" w:space="0" w:color="auto"/>
        <w:right w:val="none" w:sz="0" w:space="0" w:color="auto"/>
      </w:divBdr>
      <w:divsChild>
        <w:div w:id="1982727792">
          <w:marLeft w:val="0"/>
          <w:marRight w:val="0"/>
          <w:marTop w:val="0"/>
          <w:marBottom w:val="0"/>
          <w:divBdr>
            <w:top w:val="none" w:sz="0" w:space="0" w:color="auto"/>
            <w:left w:val="none" w:sz="0" w:space="0" w:color="auto"/>
            <w:bottom w:val="none" w:sz="0" w:space="0" w:color="auto"/>
            <w:right w:val="none" w:sz="0" w:space="0" w:color="auto"/>
          </w:divBdr>
          <w:divsChild>
            <w:div w:id="640305006">
              <w:marLeft w:val="0"/>
              <w:marRight w:val="0"/>
              <w:marTop w:val="0"/>
              <w:marBottom w:val="0"/>
              <w:divBdr>
                <w:top w:val="none" w:sz="0" w:space="0" w:color="auto"/>
                <w:left w:val="none" w:sz="0" w:space="0" w:color="auto"/>
                <w:bottom w:val="none" w:sz="0" w:space="0" w:color="auto"/>
                <w:right w:val="none" w:sz="0" w:space="0" w:color="auto"/>
              </w:divBdr>
            </w:div>
            <w:div w:id="1302035456">
              <w:marLeft w:val="0"/>
              <w:marRight w:val="0"/>
              <w:marTop w:val="0"/>
              <w:marBottom w:val="0"/>
              <w:divBdr>
                <w:top w:val="none" w:sz="0" w:space="0" w:color="auto"/>
                <w:left w:val="none" w:sz="0" w:space="0" w:color="auto"/>
                <w:bottom w:val="none" w:sz="0" w:space="0" w:color="auto"/>
                <w:right w:val="none" w:sz="0" w:space="0" w:color="auto"/>
              </w:divBdr>
            </w:div>
            <w:div w:id="1678927258">
              <w:marLeft w:val="0"/>
              <w:marRight w:val="0"/>
              <w:marTop w:val="0"/>
              <w:marBottom w:val="0"/>
              <w:divBdr>
                <w:top w:val="none" w:sz="0" w:space="0" w:color="auto"/>
                <w:left w:val="none" w:sz="0" w:space="0" w:color="auto"/>
                <w:bottom w:val="none" w:sz="0" w:space="0" w:color="auto"/>
                <w:right w:val="none" w:sz="0" w:space="0" w:color="auto"/>
              </w:divBdr>
            </w:div>
            <w:div w:id="1702168989">
              <w:marLeft w:val="0"/>
              <w:marRight w:val="0"/>
              <w:marTop w:val="0"/>
              <w:marBottom w:val="0"/>
              <w:divBdr>
                <w:top w:val="none" w:sz="0" w:space="0" w:color="auto"/>
                <w:left w:val="none" w:sz="0" w:space="0" w:color="auto"/>
                <w:bottom w:val="none" w:sz="0" w:space="0" w:color="auto"/>
                <w:right w:val="none" w:sz="0" w:space="0" w:color="auto"/>
              </w:divBdr>
            </w:div>
            <w:div w:id="18104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2609">
      <w:bodyDiv w:val="1"/>
      <w:marLeft w:val="0"/>
      <w:marRight w:val="0"/>
      <w:marTop w:val="0"/>
      <w:marBottom w:val="0"/>
      <w:divBdr>
        <w:top w:val="none" w:sz="0" w:space="0" w:color="auto"/>
        <w:left w:val="none" w:sz="0" w:space="0" w:color="auto"/>
        <w:bottom w:val="none" w:sz="0" w:space="0" w:color="auto"/>
        <w:right w:val="none" w:sz="0" w:space="0" w:color="auto"/>
      </w:divBdr>
    </w:div>
    <w:div w:id="1997565746">
      <w:bodyDiv w:val="1"/>
      <w:marLeft w:val="0"/>
      <w:marRight w:val="0"/>
      <w:marTop w:val="0"/>
      <w:marBottom w:val="0"/>
      <w:divBdr>
        <w:top w:val="none" w:sz="0" w:space="0" w:color="auto"/>
        <w:left w:val="none" w:sz="0" w:space="0" w:color="auto"/>
        <w:bottom w:val="none" w:sz="0" w:space="0" w:color="auto"/>
        <w:right w:val="none" w:sz="0" w:space="0" w:color="auto"/>
      </w:divBdr>
    </w:div>
    <w:div w:id="2040624295">
      <w:bodyDiv w:val="1"/>
      <w:marLeft w:val="0"/>
      <w:marRight w:val="0"/>
      <w:marTop w:val="0"/>
      <w:marBottom w:val="0"/>
      <w:divBdr>
        <w:top w:val="none" w:sz="0" w:space="0" w:color="auto"/>
        <w:left w:val="none" w:sz="0" w:space="0" w:color="auto"/>
        <w:bottom w:val="none" w:sz="0" w:space="0" w:color="auto"/>
        <w:right w:val="none" w:sz="0" w:space="0" w:color="auto"/>
      </w:divBdr>
      <w:divsChild>
        <w:div w:id="248120337">
          <w:marLeft w:val="0"/>
          <w:marRight w:val="0"/>
          <w:marTop w:val="0"/>
          <w:marBottom w:val="0"/>
          <w:divBdr>
            <w:top w:val="none" w:sz="0" w:space="0" w:color="auto"/>
            <w:left w:val="none" w:sz="0" w:space="0" w:color="auto"/>
            <w:bottom w:val="none" w:sz="0" w:space="0" w:color="auto"/>
            <w:right w:val="none" w:sz="0" w:space="0" w:color="auto"/>
          </w:divBdr>
          <w:divsChild>
            <w:div w:id="85465748">
              <w:marLeft w:val="0"/>
              <w:marRight w:val="0"/>
              <w:marTop w:val="0"/>
              <w:marBottom w:val="0"/>
              <w:divBdr>
                <w:top w:val="none" w:sz="0" w:space="0" w:color="auto"/>
                <w:left w:val="none" w:sz="0" w:space="0" w:color="auto"/>
                <w:bottom w:val="none" w:sz="0" w:space="0" w:color="auto"/>
                <w:right w:val="none" w:sz="0" w:space="0" w:color="auto"/>
              </w:divBdr>
            </w:div>
            <w:div w:id="234317194">
              <w:marLeft w:val="0"/>
              <w:marRight w:val="0"/>
              <w:marTop w:val="0"/>
              <w:marBottom w:val="0"/>
              <w:divBdr>
                <w:top w:val="none" w:sz="0" w:space="0" w:color="auto"/>
                <w:left w:val="none" w:sz="0" w:space="0" w:color="auto"/>
                <w:bottom w:val="none" w:sz="0" w:space="0" w:color="auto"/>
                <w:right w:val="none" w:sz="0" w:space="0" w:color="auto"/>
              </w:divBdr>
            </w:div>
            <w:div w:id="269433236">
              <w:marLeft w:val="0"/>
              <w:marRight w:val="0"/>
              <w:marTop w:val="0"/>
              <w:marBottom w:val="0"/>
              <w:divBdr>
                <w:top w:val="none" w:sz="0" w:space="0" w:color="auto"/>
                <w:left w:val="none" w:sz="0" w:space="0" w:color="auto"/>
                <w:bottom w:val="none" w:sz="0" w:space="0" w:color="auto"/>
                <w:right w:val="none" w:sz="0" w:space="0" w:color="auto"/>
              </w:divBdr>
            </w:div>
            <w:div w:id="891771646">
              <w:marLeft w:val="0"/>
              <w:marRight w:val="0"/>
              <w:marTop w:val="0"/>
              <w:marBottom w:val="0"/>
              <w:divBdr>
                <w:top w:val="none" w:sz="0" w:space="0" w:color="auto"/>
                <w:left w:val="none" w:sz="0" w:space="0" w:color="auto"/>
                <w:bottom w:val="none" w:sz="0" w:space="0" w:color="auto"/>
                <w:right w:val="none" w:sz="0" w:space="0" w:color="auto"/>
              </w:divBdr>
            </w:div>
            <w:div w:id="16053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1950">
      <w:bodyDiv w:val="1"/>
      <w:marLeft w:val="0"/>
      <w:marRight w:val="0"/>
      <w:marTop w:val="0"/>
      <w:marBottom w:val="0"/>
      <w:divBdr>
        <w:top w:val="none" w:sz="0" w:space="0" w:color="auto"/>
        <w:left w:val="none" w:sz="0" w:space="0" w:color="auto"/>
        <w:bottom w:val="none" w:sz="0" w:space="0" w:color="auto"/>
        <w:right w:val="none" w:sz="0" w:space="0" w:color="auto"/>
      </w:divBdr>
      <w:divsChild>
        <w:div w:id="1173109837">
          <w:marLeft w:val="0"/>
          <w:marRight w:val="0"/>
          <w:marTop w:val="0"/>
          <w:marBottom w:val="0"/>
          <w:divBdr>
            <w:top w:val="none" w:sz="0" w:space="0" w:color="auto"/>
            <w:left w:val="none" w:sz="0" w:space="0" w:color="auto"/>
            <w:bottom w:val="none" w:sz="0" w:space="0" w:color="auto"/>
            <w:right w:val="none" w:sz="0" w:space="0" w:color="auto"/>
          </w:divBdr>
          <w:divsChild>
            <w:div w:id="350225170">
              <w:marLeft w:val="0"/>
              <w:marRight w:val="0"/>
              <w:marTop w:val="0"/>
              <w:marBottom w:val="0"/>
              <w:divBdr>
                <w:top w:val="none" w:sz="0" w:space="0" w:color="auto"/>
                <w:left w:val="none" w:sz="0" w:space="0" w:color="auto"/>
                <w:bottom w:val="none" w:sz="0" w:space="0" w:color="auto"/>
                <w:right w:val="none" w:sz="0" w:space="0" w:color="auto"/>
              </w:divBdr>
            </w:div>
            <w:div w:id="11855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9872">
      <w:bodyDiv w:val="1"/>
      <w:marLeft w:val="0"/>
      <w:marRight w:val="0"/>
      <w:marTop w:val="0"/>
      <w:marBottom w:val="0"/>
      <w:divBdr>
        <w:top w:val="none" w:sz="0" w:space="0" w:color="auto"/>
        <w:left w:val="none" w:sz="0" w:space="0" w:color="auto"/>
        <w:bottom w:val="none" w:sz="0" w:space="0" w:color="auto"/>
        <w:right w:val="none" w:sz="0" w:space="0" w:color="auto"/>
      </w:divBdr>
      <w:divsChild>
        <w:div w:id="852454230">
          <w:marLeft w:val="0"/>
          <w:marRight w:val="0"/>
          <w:marTop w:val="0"/>
          <w:marBottom w:val="0"/>
          <w:divBdr>
            <w:top w:val="none" w:sz="0" w:space="0" w:color="auto"/>
            <w:left w:val="none" w:sz="0" w:space="0" w:color="auto"/>
            <w:bottom w:val="none" w:sz="0" w:space="0" w:color="auto"/>
            <w:right w:val="none" w:sz="0" w:space="0" w:color="auto"/>
          </w:divBdr>
          <w:divsChild>
            <w:div w:id="352611604">
              <w:marLeft w:val="0"/>
              <w:marRight w:val="0"/>
              <w:marTop w:val="0"/>
              <w:marBottom w:val="0"/>
              <w:divBdr>
                <w:top w:val="none" w:sz="0" w:space="0" w:color="auto"/>
                <w:left w:val="none" w:sz="0" w:space="0" w:color="auto"/>
                <w:bottom w:val="none" w:sz="0" w:space="0" w:color="auto"/>
                <w:right w:val="none" w:sz="0" w:space="0" w:color="auto"/>
              </w:divBdr>
            </w:div>
            <w:div w:id="9677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30BCB-AAF3-48E6-BA9E-3A1612B8B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239</Words>
  <Characters>1367</Characters>
  <Application>Microsoft Office Word</Application>
  <DocSecurity>0</DocSecurity>
  <Lines>11</Lines>
  <Paragraphs>3</Paragraphs>
  <ScaleCrop>false</ScaleCrop>
  <Company>Tuniu Technologies Co.,Ltd.</Company>
  <LinksUpToDate>false</LinksUpToDate>
  <CharactersWithSpaces>1603</CharactersWithSpaces>
  <SharedDoc>false</SharedDoc>
  <HLinks>
    <vt:vector size="84" baseType="variant">
      <vt:variant>
        <vt:i4>1966130</vt:i4>
      </vt:variant>
      <vt:variant>
        <vt:i4>86</vt:i4>
      </vt:variant>
      <vt:variant>
        <vt:i4>0</vt:i4>
      </vt:variant>
      <vt:variant>
        <vt:i4>5</vt:i4>
      </vt:variant>
      <vt:variant>
        <vt:lpwstr/>
      </vt:variant>
      <vt:variant>
        <vt:lpwstr>_Toc419979884</vt:lpwstr>
      </vt:variant>
      <vt:variant>
        <vt:i4>1966130</vt:i4>
      </vt:variant>
      <vt:variant>
        <vt:i4>80</vt:i4>
      </vt:variant>
      <vt:variant>
        <vt:i4>0</vt:i4>
      </vt:variant>
      <vt:variant>
        <vt:i4>5</vt:i4>
      </vt:variant>
      <vt:variant>
        <vt:lpwstr/>
      </vt:variant>
      <vt:variant>
        <vt:lpwstr>_Toc419979883</vt:lpwstr>
      </vt:variant>
      <vt:variant>
        <vt:i4>1966130</vt:i4>
      </vt:variant>
      <vt:variant>
        <vt:i4>74</vt:i4>
      </vt:variant>
      <vt:variant>
        <vt:i4>0</vt:i4>
      </vt:variant>
      <vt:variant>
        <vt:i4>5</vt:i4>
      </vt:variant>
      <vt:variant>
        <vt:lpwstr/>
      </vt:variant>
      <vt:variant>
        <vt:lpwstr>_Toc419979882</vt:lpwstr>
      </vt:variant>
      <vt:variant>
        <vt:i4>1966130</vt:i4>
      </vt:variant>
      <vt:variant>
        <vt:i4>68</vt:i4>
      </vt:variant>
      <vt:variant>
        <vt:i4>0</vt:i4>
      </vt:variant>
      <vt:variant>
        <vt:i4>5</vt:i4>
      </vt:variant>
      <vt:variant>
        <vt:lpwstr/>
      </vt:variant>
      <vt:variant>
        <vt:lpwstr>_Toc419979881</vt:lpwstr>
      </vt:variant>
      <vt:variant>
        <vt:i4>1966130</vt:i4>
      </vt:variant>
      <vt:variant>
        <vt:i4>62</vt:i4>
      </vt:variant>
      <vt:variant>
        <vt:i4>0</vt:i4>
      </vt:variant>
      <vt:variant>
        <vt:i4>5</vt:i4>
      </vt:variant>
      <vt:variant>
        <vt:lpwstr/>
      </vt:variant>
      <vt:variant>
        <vt:lpwstr>_Toc419979880</vt:lpwstr>
      </vt:variant>
      <vt:variant>
        <vt:i4>1114162</vt:i4>
      </vt:variant>
      <vt:variant>
        <vt:i4>56</vt:i4>
      </vt:variant>
      <vt:variant>
        <vt:i4>0</vt:i4>
      </vt:variant>
      <vt:variant>
        <vt:i4>5</vt:i4>
      </vt:variant>
      <vt:variant>
        <vt:lpwstr/>
      </vt:variant>
      <vt:variant>
        <vt:lpwstr>_Toc419979879</vt:lpwstr>
      </vt:variant>
      <vt:variant>
        <vt:i4>1114162</vt:i4>
      </vt:variant>
      <vt:variant>
        <vt:i4>50</vt:i4>
      </vt:variant>
      <vt:variant>
        <vt:i4>0</vt:i4>
      </vt:variant>
      <vt:variant>
        <vt:i4>5</vt:i4>
      </vt:variant>
      <vt:variant>
        <vt:lpwstr/>
      </vt:variant>
      <vt:variant>
        <vt:lpwstr>_Toc419979878</vt:lpwstr>
      </vt:variant>
      <vt:variant>
        <vt:i4>1114162</vt:i4>
      </vt:variant>
      <vt:variant>
        <vt:i4>44</vt:i4>
      </vt:variant>
      <vt:variant>
        <vt:i4>0</vt:i4>
      </vt:variant>
      <vt:variant>
        <vt:i4>5</vt:i4>
      </vt:variant>
      <vt:variant>
        <vt:lpwstr/>
      </vt:variant>
      <vt:variant>
        <vt:lpwstr>_Toc419979877</vt:lpwstr>
      </vt:variant>
      <vt:variant>
        <vt:i4>1114162</vt:i4>
      </vt:variant>
      <vt:variant>
        <vt:i4>38</vt:i4>
      </vt:variant>
      <vt:variant>
        <vt:i4>0</vt:i4>
      </vt:variant>
      <vt:variant>
        <vt:i4>5</vt:i4>
      </vt:variant>
      <vt:variant>
        <vt:lpwstr/>
      </vt:variant>
      <vt:variant>
        <vt:lpwstr>_Toc419979876</vt:lpwstr>
      </vt:variant>
      <vt:variant>
        <vt:i4>1114162</vt:i4>
      </vt:variant>
      <vt:variant>
        <vt:i4>32</vt:i4>
      </vt:variant>
      <vt:variant>
        <vt:i4>0</vt:i4>
      </vt:variant>
      <vt:variant>
        <vt:i4>5</vt:i4>
      </vt:variant>
      <vt:variant>
        <vt:lpwstr/>
      </vt:variant>
      <vt:variant>
        <vt:lpwstr>_Toc419979875</vt:lpwstr>
      </vt:variant>
      <vt:variant>
        <vt:i4>1114162</vt:i4>
      </vt:variant>
      <vt:variant>
        <vt:i4>26</vt:i4>
      </vt:variant>
      <vt:variant>
        <vt:i4>0</vt:i4>
      </vt:variant>
      <vt:variant>
        <vt:i4>5</vt:i4>
      </vt:variant>
      <vt:variant>
        <vt:lpwstr/>
      </vt:variant>
      <vt:variant>
        <vt:lpwstr>_Toc419979874</vt:lpwstr>
      </vt:variant>
      <vt:variant>
        <vt:i4>1114162</vt:i4>
      </vt:variant>
      <vt:variant>
        <vt:i4>20</vt:i4>
      </vt:variant>
      <vt:variant>
        <vt:i4>0</vt:i4>
      </vt:variant>
      <vt:variant>
        <vt:i4>5</vt:i4>
      </vt:variant>
      <vt:variant>
        <vt:lpwstr/>
      </vt:variant>
      <vt:variant>
        <vt:lpwstr>_Toc419979873</vt:lpwstr>
      </vt:variant>
      <vt:variant>
        <vt:i4>1114162</vt:i4>
      </vt:variant>
      <vt:variant>
        <vt:i4>14</vt:i4>
      </vt:variant>
      <vt:variant>
        <vt:i4>0</vt:i4>
      </vt:variant>
      <vt:variant>
        <vt:i4>5</vt:i4>
      </vt:variant>
      <vt:variant>
        <vt:lpwstr/>
      </vt:variant>
      <vt:variant>
        <vt:lpwstr>_Toc419979872</vt:lpwstr>
      </vt:variant>
      <vt:variant>
        <vt:i4>1114162</vt:i4>
      </vt:variant>
      <vt:variant>
        <vt:i4>8</vt:i4>
      </vt:variant>
      <vt:variant>
        <vt:i4>0</vt:i4>
      </vt:variant>
      <vt:variant>
        <vt:i4>5</vt:i4>
      </vt:variant>
      <vt:variant>
        <vt:lpwstr/>
      </vt:variant>
      <vt:variant>
        <vt:lpwstr>_Toc419979871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途牛科技有限公司</dc:title>
  <dc:creator>王兵</dc:creator>
  <cp:lastModifiedBy>wangbing</cp:lastModifiedBy>
  <cp:revision>89</cp:revision>
  <dcterms:created xsi:type="dcterms:W3CDTF">2015-05-21T06:01:00Z</dcterms:created>
  <dcterms:modified xsi:type="dcterms:W3CDTF">2015-05-21T09:08:00Z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1</vt:lpwstr>
  </property>
  <property fmtid="{D5CDD505-2E9C-101B-9397-08002B2CF9AE}" pid="3" name="slevelui">
    <vt:lpwstr>0</vt:lpwstr>
  </property>
  <property fmtid="{D5CDD505-2E9C-101B-9397-08002B2CF9AE}" pid="4" name="sflag">
    <vt:lpwstr>1282528961</vt:lpwstr>
  </property>
</Properties>
</file>